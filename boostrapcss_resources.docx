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2019E" w14:textId="5336445D" w:rsidR="00C30FBA" w:rsidRPr="00C30FBA" w:rsidRDefault="00C30FBA" w:rsidP="00C30FBA">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O</w:t>
      </w:r>
      <w:r w:rsidRPr="00C30FBA">
        <w:rPr>
          <w:rFonts w:ascii="Times New Roman" w:eastAsia="Times New Roman" w:hAnsi="Times New Roman" w:cs="Times New Roman"/>
          <w:b/>
          <w:bCs/>
          <w:kern w:val="36"/>
          <w:sz w:val="48"/>
          <w:szCs w:val="48"/>
        </w:rPr>
        <w:t>verview</w:t>
      </w:r>
    </w:p>
    <w:p w14:paraId="48D4D387"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Get the lowdown on the key pieces of Bootstrap's infrastructure, including our approach to better, faster, stronger web development.</w:t>
      </w:r>
    </w:p>
    <w:p w14:paraId="27C3C6AC"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HTML5 doctype</w:t>
      </w:r>
    </w:p>
    <w:p w14:paraId="1CA98C27"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Bootstrap makes use of certain HTML elements and CSS pr</w:t>
      </w:r>
      <w:bookmarkStart w:id="0" w:name="_GoBack"/>
      <w:bookmarkEnd w:id="0"/>
      <w:r w:rsidRPr="00C30FBA">
        <w:rPr>
          <w:rFonts w:ascii="Times New Roman" w:eastAsia="Times New Roman" w:hAnsi="Times New Roman" w:cs="Times New Roman"/>
          <w:sz w:val="24"/>
          <w:szCs w:val="24"/>
        </w:rPr>
        <w:t>operties that require the use of the HTML5 doctype. Include it at the beginning of all your projects.</w:t>
      </w:r>
    </w:p>
    <w:p w14:paraId="2F727B9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&lt;!DOCTYPE html&gt;</w:t>
      </w:r>
    </w:p>
    <w:p w14:paraId="55FB943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&lt;html </w:t>
      </w:r>
      <w:proofErr w:type="spellStart"/>
      <w:r w:rsidRPr="00C30FBA">
        <w:rPr>
          <w:rFonts w:ascii="Courier New" w:eastAsia="Times New Roman" w:hAnsi="Courier New" w:cs="Courier New"/>
          <w:sz w:val="20"/>
          <w:szCs w:val="20"/>
        </w:rPr>
        <w:t>lang</w:t>
      </w:r>
      <w:proofErr w:type="spellEnd"/>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en</w:t>
      </w:r>
      <w:proofErr w:type="spellEnd"/>
      <w:r w:rsidRPr="00C30FBA">
        <w:rPr>
          <w:rFonts w:ascii="Courier New" w:eastAsia="Times New Roman" w:hAnsi="Courier New" w:cs="Courier New"/>
          <w:sz w:val="20"/>
          <w:szCs w:val="20"/>
        </w:rPr>
        <w:t>"&gt;</w:t>
      </w:r>
    </w:p>
    <w:p w14:paraId="2F71C55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3AAC7FC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&lt;/html&gt;</w:t>
      </w:r>
    </w:p>
    <w:p w14:paraId="06AE1790"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Mobile first</w:t>
      </w:r>
    </w:p>
    <w:p w14:paraId="5FCA99DF"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With Bootstrap 2, we added optional mobile friendly styles for key aspects of the framework. With Bootstrap 3, we've rewritten the project to be mobile friendly from the start. Instead of adding on optional mobile styles, they're baked right into the core. In fact, </w:t>
      </w:r>
      <w:r w:rsidRPr="00C30FBA">
        <w:rPr>
          <w:rFonts w:ascii="Times New Roman" w:eastAsia="Times New Roman" w:hAnsi="Times New Roman" w:cs="Times New Roman"/>
          <w:b/>
          <w:bCs/>
          <w:sz w:val="24"/>
          <w:szCs w:val="24"/>
        </w:rPr>
        <w:t>Bootstrap is mobile first</w:t>
      </w:r>
      <w:r w:rsidRPr="00C30FBA">
        <w:rPr>
          <w:rFonts w:ascii="Times New Roman" w:eastAsia="Times New Roman" w:hAnsi="Times New Roman" w:cs="Times New Roman"/>
          <w:sz w:val="24"/>
          <w:szCs w:val="24"/>
        </w:rPr>
        <w:t>. Mobile first styles can be found throughout the entire library instead of in separate files.</w:t>
      </w:r>
    </w:p>
    <w:p w14:paraId="7A7DE071"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To ensure proper rendering and touch zooming, </w:t>
      </w:r>
      <w:r w:rsidRPr="00C30FBA">
        <w:rPr>
          <w:rFonts w:ascii="Times New Roman" w:eastAsia="Times New Roman" w:hAnsi="Times New Roman" w:cs="Times New Roman"/>
          <w:b/>
          <w:bCs/>
          <w:sz w:val="24"/>
          <w:szCs w:val="24"/>
        </w:rPr>
        <w:t>add the viewport meta tag</w:t>
      </w:r>
      <w:r w:rsidRPr="00C30FBA">
        <w:rPr>
          <w:rFonts w:ascii="Times New Roman" w:eastAsia="Times New Roman" w:hAnsi="Times New Roman" w:cs="Times New Roman"/>
          <w:sz w:val="24"/>
          <w:szCs w:val="24"/>
        </w:rPr>
        <w:t xml:space="preserve"> to your </w:t>
      </w:r>
      <w:r w:rsidRPr="00C30FBA">
        <w:rPr>
          <w:rFonts w:ascii="Courier New" w:eastAsia="Times New Roman" w:hAnsi="Courier New" w:cs="Courier New"/>
          <w:sz w:val="20"/>
          <w:szCs w:val="20"/>
        </w:rPr>
        <w:t>&lt;head&gt;</w:t>
      </w:r>
      <w:r w:rsidRPr="00C30FBA">
        <w:rPr>
          <w:rFonts w:ascii="Times New Roman" w:eastAsia="Times New Roman" w:hAnsi="Times New Roman" w:cs="Times New Roman"/>
          <w:sz w:val="24"/>
          <w:szCs w:val="24"/>
        </w:rPr>
        <w:t>.</w:t>
      </w:r>
    </w:p>
    <w:p w14:paraId="4A18467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&lt;meta name="viewport" content="width=device-width, initial-scale=1"&gt;</w:t>
      </w:r>
    </w:p>
    <w:p w14:paraId="2054F192"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You can disable zooming capabilities on mobile devices by adding </w:t>
      </w:r>
      <w:r w:rsidRPr="00C30FBA">
        <w:rPr>
          <w:rFonts w:ascii="Courier New" w:eastAsia="Times New Roman" w:hAnsi="Courier New" w:cs="Courier New"/>
          <w:sz w:val="20"/>
          <w:szCs w:val="20"/>
        </w:rPr>
        <w:t>user-scalable=no</w:t>
      </w:r>
      <w:r w:rsidRPr="00C30FBA">
        <w:rPr>
          <w:rFonts w:ascii="Times New Roman" w:eastAsia="Times New Roman" w:hAnsi="Times New Roman" w:cs="Times New Roman"/>
          <w:sz w:val="24"/>
          <w:szCs w:val="24"/>
        </w:rPr>
        <w:t xml:space="preserve"> to the viewport meta tag. </w:t>
      </w:r>
      <w:proofErr w:type="gramStart"/>
      <w:r w:rsidRPr="00C30FBA">
        <w:rPr>
          <w:rFonts w:ascii="Times New Roman" w:eastAsia="Times New Roman" w:hAnsi="Times New Roman" w:cs="Times New Roman"/>
          <w:sz w:val="24"/>
          <w:szCs w:val="24"/>
        </w:rPr>
        <w:t>This disables</w:t>
      </w:r>
      <w:proofErr w:type="gramEnd"/>
      <w:r w:rsidRPr="00C30FBA">
        <w:rPr>
          <w:rFonts w:ascii="Times New Roman" w:eastAsia="Times New Roman" w:hAnsi="Times New Roman" w:cs="Times New Roman"/>
          <w:sz w:val="24"/>
          <w:szCs w:val="24"/>
        </w:rPr>
        <w:t xml:space="preserve"> zooming, meaning users are only able to scroll, and results in your site feeling a bit more like a native application. Overall, we don't recommend this on every site, so use caution!</w:t>
      </w:r>
    </w:p>
    <w:p w14:paraId="75C41E7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&lt;meta name="viewport" content="width=device-width, initial-scale=1, maximum-scale=1, user-scalable=no"&gt;</w:t>
      </w:r>
    </w:p>
    <w:p w14:paraId="7FD0BBEC"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Typography and links</w:t>
      </w:r>
    </w:p>
    <w:p w14:paraId="05C65C13"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Bootstrap sets basic global display, typography, and link styles. Specifically, we:</w:t>
      </w:r>
    </w:p>
    <w:p w14:paraId="25C70AD0" w14:textId="77777777" w:rsidR="00C30FBA" w:rsidRPr="00C30FBA" w:rsidRDefault="00C30FBA" w:rsidP="00C30F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Set </w:t>
      </w:r>
      <w:r w:rsidRPr="00C30FBA">
        <w:rPr>
          <w:rFonts w:ascii="Courier New" w:eastAsia="Times New Roman" w:hAnsi="Courier New" w:cs="Courier New"/>
          <w:sz w:val="20"/>
          <w:szCs w:val="20"/>
        </w:rPr>
        <w:t>background-color: #</w:t>
      </w:r>
      <w:proofErr w:type="spellStart"/>
      <w:r w:rsidRPr="00C30FBA">
        <w:rPr>
          <w:rFonts w:ascii="Courier New" w:eastAsia="Times New Roman" w:hAnsi="Courier New" w:cs="Courier New"/>
          <w:sz w:val="20"/>
          <w:szCs w:val="20"/>
        </w:rPr>
        <w:t>fff</w:t>
      </w:r>
      <w:proofErr w:type="spellEnd"/>
      <w:r w:rsidRPr="00C30FBA">
        <w:rPr>
          <w:rFonts w:ascii="Courier New" w:eastAsia="Times New Roman" w:hAnsi="Courier New" w:cs="Courier New"/>
          <w:sz w:val="20"/>
          <w:szCs w:val="20"/>
        </w:rPr>
        <w:t>;</w:t>
      </w:r>
      <w:r w:rsidRPr="00C30FBA">
        <w:rPr>
          <w:rFonts w:ascii="Times New Roman" w:eastAsia="Times New Roman" w:hAnsi="Times New Roman" w:cs="Times New Roman"/>
          <w:sz w:val="24"/>
          <w:szCs w:val="24"/>
        </w:rPr>
        <w:t xml:space="preserve"> on the </w:t>
      </w:r>
      <w:r w:rsidRPr="00C30FBA">
        <w:rPr>
          <w:rFonts w:ascii="Courier New" w:eastAsia="Times New Roman" w:hAnsi="Courier New" w:cs="Courier New"/>
          <w:sz w:val="20"/>
          <w:szCs w:val="20"/>
        </w:rPr>
        <w:t>body</w:t>
      </w:r>
    </w:p>
    <w:p w14:paraId="5FF69318" w14:textId="77777777" w:rsidR="00C30FBA" w:rsidRPr="00C30FBA" w:rsidRDefault="00C30FBA" w:rsidP="00C30F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Use the </w:t>
      </w:r>
      <w:r w:rsidRPr="00C30FBA">
        <w:rPr>
          <w:rFonts w:ascii="Courier New" w:eastAsia="Times New Roman" w:hAnsi="Courier New" w:cs="Courier New"/>
          <w:sz w:val="20"/>
          <w:szCs w:val="20"/>
        </w:rPr>
        <w:t>@font-family-base</w:t>
      </w:r>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@font-size-base</w:t>
      </w:r>
      <w:r w:rsidRPr="00C30FBA">
        <w:rPr>
          <w:rFonts w:ascii="Times New Roman" w:eastAsia="Times New Roman" w:hAnsi="Times New Roman" w:cs="Times New Roman"/>
          <w:sz w:val="24"/>
          <w:szCs w:val="24"/>
        </w:rPr>
        <w:t xml:space="preserve">, and </w:t>
      </w:r>
      <w:r w:rsidRPr="00C30FBA">
        <w:rPr>
          <w:rFonts w:ascii="Courier New" w:eastAsia="Times New Roman" w:hAnsi="Courier New" w:cs="Courier New"/>
          <w:sz w:val="20"/>
          <w:szCs w:val="20"/>
        </w:rPr>
        <w:t>@line-height-base</w:t>
      </w:r>
      <w:r w:rsidRPr="00C30FBA">
        <w:rPr>
          <w:rFonts w:ascii="Times New Roman" w:eastAsia="Times New Roman" w:hAnsi="Times New Roman" w:cs="Times New Roman"/>
          <w:sz w:val="24"/>
          <w:szCs w:val="24"/>
        </w:rPr>
        <w:t xml:space="preserve"> attributes as our typographic base</w:t>
      </w:r>
    </w:p>
    <w:p w14:paraId="1175EF24" w14:textId="77777777" w:rsidR="00C30FBA" w:rsidRPr="00C30FBA" w:rsidRDefault="00C30FBA" w:rsidP="00C30F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Set the global link color via </w:t>
      </w:r>
      <w:r w:rsidRPr="00C30FBA">
        <w:rPr>
          <w:rFonts w:ascii="Courier New" w:eastAsia="Times New Roman" w:hAnsi="Courier New" w:cs="Courier New"/>
          <w:sz w:val="20"/>
          <w:szCs w:val="20"/>
        </w:rPr>
        <w:t>@link-color</w:t>
      </w:r>
      <w:r w:rsidRPr="00C30FBA">
        <w:rPr>
          <w:rFonts w:ascii="Times New Roman" w:eastAsia="Times New Roman" w:hAnsi="Times New Roman" w:cs="Times New Roman"/>
          <w:sz w:val="24"/>
          <w:szCs w:val="24"/>
        </w:rPr>
        <w:t xml:space="preserve"> and apply link underlines only </w:t>
      </w:r>
      <w:proofErr w:type="gramStart"/>
      <w:r w:rsidRPr="00C30FBA">
        <w:rPr>
          <w:rFonts w:ascii="Times New Roman" w:eastAsia="Times New Roman" w:hAnsi="Times New Roman" w:cs="Times New Roman"/>
          <w:sz w:val="24"/>
          <w:szCs w:val="24"/>
        </w:rPr>
        <w:t xml:space="preserve">on </w:t>
      </w:r>
      <w:r w:rsidRPr="00C30FBA">
        <w:rPr>
          <w:rFonts w:ascii="Courier New" w:eastAsia="Times New Roman" w:hAnsi="Courier New" w:cs="Courier New"/>
          <w:sz w:val="20"/>
          <w:szCs w:val="20"/>
        </w:rPr>
        <w:t>:hover</w:t>
      </w:r>
      <w:proofErr w:type="gramEnd"/>
    </w:p>
    <w:p w14:paraId="7463EF5F"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These styles can be found within </w:t>
      </w:r>
      <w:proofErr w:type="spellStart"/>
      <w:proofErr w:type="gramStart"/>
      <w:r w:rsidRPr="00C30FBA">
        <w:rPr>
          <w:rFonts w:ascii="Courier New" w:eastAsia="Times New Roman" w:hAnsi="Courier New" w:cs="Courier New"/>
          <w:sz w:val="20"/>
          <w:szCs w:val="20"/>
        </w:rPr>
        <w:t>scaffolding.less</w:t>
      </w:r>
      <w:proofErr w:type="spellEnd"/>
      <w:proofErr w:type="gramEnd"/>
      <w:r w:rsidRPr="00C30FBA">
        <w:rPr>
          <w:rFonts w:ascii="Times New Roman" w:eastAsia="Times New Roman" w:hAnsi="Times New Roman" w:cs="Times New Roman"/>
          <w:sz w:val="24"/>
          <w:szCs w:val="24"/>
        </w:rPr>
        <w:t>.</w:t>
      </w:r>
    </w:p>
    <w:p w14:paraId="38E311AA"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lastRenderedPageBreak/>
        <w:t>Normalize.css</w:t>
      </w:r>
    </w:p>
    <w:p w14:paraId="7A296DDD"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For improved cross-browser rendering, we use </w:t>
      </w:r>
      <w:hyperlink r:id="rId5" w:tgtFrame="_blank" w:history="1">
        <w:r w:rsidRPr="00C30FBA">
          <w:rPr>
            <w:rFonts w:ascii="Times New Roman" w:eastAsia="Times New Roman" w:hAnsi="Times New Roman" w:cs="Times New Roman"/>
            <w:color w:val="0000FF"/>
            <w:sz w:val="24"/>
            <w:szCs w:val="24"/>
            <w:u w:val="single"/>
          </w:rPr>
          <w:t>Normalize.css</w:t>
        </w:r>
      </w:hyperlink>
      <w:r w:rsidRPr="00C30FBA">
        <w:rPr>
          <w:rFonts w:ascii="Times New Roman" w:eastAsia="Times New Roman" w:hAnsi="Times New Roman" w:cs="Times New Roman"/>
          <w:sz w:val="24"/>
          <w:szCs w:val="24"/>
        </w:rPr>
        <w:t xml:space="preserve">, a project by </w:t>
      </w:r>
      <w:hyperlink r:id="rId6" w:tgtFrame="_blank" w:history="1">
        <w:r w:rsidRPr="00C30FBA">
          <w:rPr>
            <w:rFonts w:ascii="Times New Roman" w:eastAsia="Times New Roman" w:hAnsi="Times New Roman" w:cs="Times New Roman"/>
            <w:color w:val="0000FF"/>
            <w:sz w:val="24"/>
            <w:szCs w:val="24"/>
            <w:u w:val="single"/>
          </w:rPr>
          <w:t>Nicolas Gallagher</w:t>
        </w:r>
      </w:hyperlink>
      <w:r w:rsidRPr="00C30FBA">
        <w:rPr>
          <w:rFonts w:ascii="Times New Roman" w:eastAsia="Times New Roman" w:hAnsi="Times New Roman" w:cs="Times New Roman"/>
          <w:sz w:val="24"/>
          <w:szCs w:val="24"/>
        </w:rPr>
        <w:t xml:space="preserve"> and </w:t>
      </w:r>
      <w:hyperlink r:id="rId7" w:tgtFrame="_blank" w:history="1">
        <w:r w:rsidRPr="00C30FBA">
          <w:rPr>
            <w:rFonts w:ascii="Times New Roman" w:eastAsia="Times New Roman" w:hAnsi="Times New Roman" w:cs="Times New Roman"/>
            <w:color w:val="0000FF"/>
            <w:sz w:val="24"/>
            <w:szCs w:val="24"/>
            <w:u w:val="single"/>
          </w:rPr>
          <w:t>Jonathan Neal</w:t>
        </w:r>
      </w:hyperlink>
      <w:r w:rsidRPr="00C30FBA">
        <w:rPr>
          <w:rFonts w:ascii="Times New Roman" w:eastAsia="Times New Roman" w:hAnsi="Times New Roman" w:cs="Times New Roman"/>
          <w:sz w:val="24"/>
          <w:szCs w:val="24"/>
        </w:rPr>
        <w:t>.</w:t>
      </w:r>
    </w:p>
    <w:p w14:paraId="22689F96"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Containers</w:t>
      </w:r>
    </w:p>
    <w:p w14:paraId="22BF1157"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Bootstrap requires a containing element to wrap site contents and house our grid system. You may choose one of two containers to use in your projects. Note that, due to </w:t>
      </w:r>
      <w:r w:rsidRPr="00C30FBA">
        <w:rPr>
          <w:rFonts w:ascii="Courier New" w:eastAsia="Times New Roman" w:hAnsi="Courier New" w:cs="Courier New"/>
          <w:sz w:val="20"/>
          <w:szCs w:val="20"/>
        </w:rPr>
        <w:t>padding</w:t>
      </w:r>
      <w:r w:rsidRPr="00C30FBA">
        <w:rPr>
          <w:rFonts w:ascii="Times New Roman" w:eastAsia="Times New Roman" w:hAnsi="Times New Roman" w:cs="Times New Roman"/>
          <w:sz w:val="24"/>
          <w:szCs w:val="24"/>
        </w:rPr>
        <w:t xml:space="preserve"> and more, neither container is nestable.</w:t>
      </w:r>
    </w:p>
    <w:p w14:paraId="1708F3E6"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Use </w:t>
      </w:r>
      <w:r w:rsidRPr="00C30FBA">
        <w:rPr>
          <w:rFonts w:ascii="Courier New" w:eastAsia="Times New Roman" w:hAnsi="Courier New" w:cs="Courier New"/>
          <w:sz w:val="20"/>
          <w:szCs w:val="20"/>
        </w:rPr>
        <w:t>.container</w:t>
      </w:r>
      <w:r w:rsidRPr="00C30FBA">
        <w:rPr>
          <w:rFonts w:ascii="Times New Roman" w:eastAsia="Times New Roman" w:hAnsi="Times New Roman" w:cs="Times New Roman"/>
          <w:sz w:val="24"/>
          <w:szCs w:val="24"/>
        </w:rPr>
        <w:t xml:space="preserve"> for a responsive fixed width container.</w:t>
      </w:r>
    </w:p>
    <w:p w14:paraId="4D81885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class="container"&gt;</w:t>
      </w:r>
    </w:p>
    <w:p w14:paraId="7D59080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5B96409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2E381242"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Use </w:t>
      </w:r>
      <w:r w:rsidRPr="00C30FBA">
        <w:rPr>
          <w:rFonts w:ascii="Courier New" w:eastAsia="Times New Roman" w:hAnsi="Courier New" w:cs="Courier New"/>
          <w:sz w:val="20"/>
          <w:szCs w:val="20"/>
        </w:rPr>
        <w:t>.container-fluid</w:t>
      </w:r>
      <w:r w:rsidRPr="00C30FBA">
        <w:rPr>
          <w:rFonts w:ascii="Times New Roman" w:eastAsia="Times New Roman" w:hAnsi="Times New Roman" w:cs="Times New Roman"/>
          <w:sz w:val="24"/>
          <w:szCs w:val="24"/>
        </w:rPr>
        <w:t xml:space="preserve"> for a full width container, spanning the entire width of your viewport.</w:t>
      </w:r>
    </w:p>
    <w:p w14:paraId="3821331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class="container-fluid"&gt;</w:t>
      </w:r>
    </w:p>
    <w:p w14:paraId="6CB0B26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51B9A94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5A9F2284" w14:textId="77777777" w:rsidR="00C30FBA" w:rsidRPr="00C30FBA" w:rsidRDefault="00C30FBA" w:rsidP="00C30F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30FBA">
        <w:rPr>
          <w:rFonts w:ascii="Times New Roman" w:eastAsia="Times New Roman" w:hAnsi="Times New Roman" w:cs="Times New Roman"/>
          <w:b/>
          <w:bCs/>
          <w:kern w:val="36"/>
          <w:sz w:val="48"/>
          <w:szCs w:val="48"/>
        </w:rPr>
        <w:t>Grid system</w:t>
      </w:r>
    </w:p>
    <w:p w14:paraId="25FBFE1E"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Bootstrap includes a responsive, mobile first fluid grid system that appropriately scales up to 12 columns as the device or viewport size increases. It includes </w:t>
      </w:r>
      <w:hyperlink r:id="rId8" w:anchor="grid-example-basic" w:history="1">
        <w:r w:rsidRPr="00C30FBA">
          <w:rPr>
            <w:rFonts w:ascii="Times New Roman" w:eastAsia="Times New Roman" w:hAnsi="Times New Roman" w:cs="Times New Roman"/>
            <w:color w:val="0000FF"/>
            <w:sz w:val="24"/>
            <w:szCs w:val="24"/>
            <w:u w:val="single"/>
          </w:rPr>
          <w:t>predefined classes</w:t>
        </w:r>
      </w:hyperlink>
      <w:r w:rsidRPr="00C30FBA">
        <w:rPr>
          <w:rFonts w:ascii="Times New Roman" w:eastAsia="Times New Roman" w:hAnsi="Times New Roman" w:cs="Times New Roman"/>
          <w:sz w:val="24"/>
          <w:szCs w:val="24"/>
        </w:rPr>
        <w:t xml:space="preserve"> for easy layout options, as well as powerful </w:t>
      </w:r>
      <w:hyperlink r:id="rId9" w:anchor="grid-less" w:history="1">
        <w:proofErr w:type="spellStart"/>
        <w:r w:rsidRPr="00C30FBA">
          <w:rPr>
            <w:rFonts w:ascii="Times New Roman" w:eastAsia="Times New Roman" w:hAnsi="Times New Roman" w:cs="Times New Roman"/>
            <w:color w:val="0000FF"/>
            <w:sz w:val="24"/>
            <w:szCs w:val="24"/>
            <w:u w:val="single"/>
          </w:rPr>
          <w:t>mixins</w:t>
        </w:r>
        <w:proofErr w:type="spellEnd"/>
        <w:r w:rsidRPr="00C30FBA">
          <w:rPr>
            <w:rFonts w:ascii="Times New Roman" w:eastAsia="Times New Roman" w:hAnsi="Times New Roman" w:cs="Times New Roman"/>
            <w:color w:val="0000FF"/>
            <w:sz w:val="24"/>
            <w:szCs w:val="24"/>
            <w:u w:val="single"/>
          </w:rPr>
          <w:t xml:space="preserve"> for generating more semantic layouts</w:t>
        </w:r>
      </w:hyperlink>
      <w:r w:rsidRPr="00C30FBA">
        <w:rPr>
          <w:rFonts w:ascii="Times New Roman" w:eastAsia="Times New Roman" w:hAnsi="Times New Roman" w:cs="Times New Roman"/>
          <w:sz w:val="24"/>
          <w:szCs w:val="24"/>
        </w:rPr>
        <w:t>.</w:t>
      </w:r>
    </w:p>
    <w:p w14:paraId="4F508869"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Introduction</w:t>
      </w:r>
    </w:p>
    <w:p w14:paraId="5F8DF0DF"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Grid systems are used for creating page layouts through a series of rows and columns that house your content. Here's how the Bootstrap grid system works:</w:t>
      </w:r>
    </w:p>
    <w:p w14:paraId="635E74D9" w14:textId="77777777" w:rsidR="00C30FBA" w:rsidRPr="00C30FBA" w:rsidRDefault="00C30FBA" w:rsidP="00C30F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Rows must be placed within a </w:t>
      </w:r>
      <w:r w:rsidRPr="00C30FBA">
        <w:rPr>
          <w:rFonts w:ascii="Courier New" w:eastAsia="Times New Roman" w:hAnsi="Courier New" w:cs="Courier New"/>
          <w:sz w:val="20"/>
          <w:szCs w:val="20"/>
        </w:rPr>
        <w:t>.container</w:t>
      </w:r>
      <w:r w:rsidRPr="00C30FBA">
        <w:rPr>
          <w:rFonts w:ascii="Times New Roman" w:eastAsia="Times New Roman" w:hAnsi="Times New Roman" w:cs="Times New Roman"/>
          <w:sz w:val="24"/>
          <w:szCs w:val="24"/>
        </w:rPr>
        <w:t xml:space="preserve"> (fixed-width) or </w:t>
      </w:r>
      <w:r w:rsidRPr="00C30FBA">
        <w:rPr>
          <w:rFonts w:ascii="Courier New" w:eastAsia="Times New Roman" w:hAnsi="Courier New" w:cs="Courier New"/>
          <w:sz w:val="20"/>
          <w:szCs w:val="20"/>
        </w:rPr>
        <w:t>.container-fluid</w:t>
      </w:r>
      <w:r w:rsidRPr="00C30FBA">
        <w:rPr>
          <w:rFonts w:ascii="Times New Roman" w:eastAsia="Times New Roman" w:hAnsi="Times New Roman" w:cs="Times New Roman"/>
          <w:sz w:val="24"/>
          <w:szCs w:val="24"/>
        </w:rPr>
        <w:t xml:space="preserve"> (full-width) for proper alignment and padding.</w:t>
      </w:r>
    </w:p>
    <w:p w14:paraId="39B5A0DE" w14:textId="77777777" w:rsidR="00C30FBA" w:rsidRPr="00C30FBA" w:rsidRDefault="00C30FBA" w:rsidP="00C30F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Use rows to create horizontal groups of columns.</w:t>
      </w:r>
    </w:p>
    <w:p w14:paraId="07E93E0B" w14:textId="77777777" w:rsidR="00C30FBA" w:rsidRPr="00C30FBA" w:rsidRDefault="00C30FBA" w:rsidP="00C30F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Content should be placed within columns, and only columns may be immediate children of rows.</w:t>
      </w:r>
    </w:p>
    <w:p w14:paraId="19FDD3DC" w14:textId="77777777" w:rsidR="00C30FBA" w:rsidRPr="00C30FBA" w:rsidRDefault="00C30FBA" w:rsidP="00C30F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Predefined grid classes </w:t>
      </w:r>
      <w:proofErr w:type="gramStart"/>
      <w:r w:rsidRPr="00C30FBA">
        <w:rPr>
          <w:rFonts w:ascii="Times New Roman" w:eastAsia="Times New Roman" w:hAnsi="Times New Roman" w:cs="Times New Roman"/>
          <w:sz w:val="24"/>
          <w:szCs w:val="24"/>
        </w:rPr>
        <w:t xml:space="preserve">like </w:t>
      </w:r>
      <w:r w:rsidRPr="00C30FBA">
        <w:rPr>
          <w:rFonts w:ascii="Courier New" w:eastAsia="Times New Roman" w:hAnsi="Courier New" w:cs="Courier New"/>
          <w:sz w:val="20"/>
          <w:szCs w:val="20"/>
        </w:rPr>
        <w:t>.row</w:t>
      </w:r>
      <w:proofErr w:type="gramEnd"/>
      <w:r w:rsidRPr="00C30FBA">
        <w:rPr>
          <w:rFonts w:ascii="Times New Roman" w:eastAsia="Times New Roman" w:hAnsi="Times New Roman" w:cs="Times New Roman"/>
          <w:sz w:val="24"/>
          <w:szCs w:val="24"/>
        </w:rPr>
        <w:t xml:space="preserve"> and </w:t>
      </w:r>
      <w:r w:rsidRPr="00C30FBA">
        <w:rPr>
          <w:rFonts w:ascii="Courier New" w:eastAsia="Times New Roman" w:hAnsi="Courier New" w:cs="Courier New"/>
          <w:sz w:val="20"/>
          <w:szCs w:val="20"/>
        </w:rPr>
        <w:t>.col-xs-4</w:t>
      </w:r>
      <w:r w:rsidRPr="00C30FBA">
        <w:rPr>
          <w:rFonts w:ascii="Times New Roman" w:eastAsia="Times New Roman" w:hAnsi="Times New Roman" w:cs="Times New Roman"/>
          <w:sz w:val="24"/>
          <w:szCs w:val="24"/>
        </w:rPr>
        <w:t xml:space="preserve"> are available for quickly making grid layouts. Less </w:t>
      </w:r>
      <w:proofErr w:type="spellStart"/>
      <w:r w:rsidRPr="00C30FBA">
        <w:rPr>
          <w:rFonts w:ascii="Times New Roman" w:eastAsia="Times New Roman" w:hAnsi="Times New Roman" w:cs="Times New Roman"/>
          <w:sz w:val="24"/>
          <w:szCs w:val="24"/>
        </w:rPr>
        <w:t>mixins</w:t>
      </w:r>
      <w:proofErr w:type="spellEnd"/>
      <w:r w:rsidRPr="00C30FBA">
        <w:rPr>
          <w:rFonts w:ascii="Times New Roman" w:eastAsia="Times New Roman" w:hAnsi="Times New Roman" w:cs="Times New Roman"/>
          <w:sz w:val="24"/>
          <w:szCs w:val="24"/>
        </w:rPr>
        <w:t xml:space="preserve"> can also be used for more semantic layouts.</w:t>
      </w:r>
    </w:p>
    <w:p w14:paraId="39B56AAD" w14:textId="77777777" w:rsidR="00C30FBA" w:rsidRPr="00C30FBA" w:rsidRDefault="00C30FBA" w:rsidP="00C30F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Columns create gutters (gaps between column content) via </w:t>
      </w:r>
      <w:r w:rsidRPr="00C30FBA">
        <w:rPr>
          <w:rFonts w:ascii="Courier New" w:eastAsia="Times New Roman" w:hAnsi="Courier New" w:cs="Courier New"/>
          <w:sz w:val="20"/>
          <w:szCs w:val="20"/>
        </w:rPr>
        <w:t>padding</w:t>
      </w:r>
      <w:r w:rsidRPr="00C30FBA">
        <w:rPr>
          <w:rFonts w:ascii="Times New Roman" w:eastAsia="Times New Roman" w:hAnsi="Times New Roman" w:cs="Times New Roman"/>
          <w:sz w:val="24"/>
          <w:szCs w:val="24"/>
        </w:rPr>
        <w:t xml:space="preserve">. That padding is offset in rows for the first and last column via negative margin </w:t>
      </w:r>
      <w:proofErr w:type="gramStart"/>
      <w:r w:rsidRPr="00C30FBA">
        <w:rPr>
          <w:rFonts w:ascii="Times New Roman" w:eastAsia="Times New Roman" w:hAnsi="Times New Roman" w:cs="Times New Roman"/>
          <w:sz w:val="24"/>
          <w:szCs w:val="24"/>
        </w:rPr>
        <w:t xml:space="preserve">on </w:t>
      </w:r>
      <w:r w:rsidRPr="00C30FBA">
        <w:rPr>
          <w:rFonts w:ascii="Courier New" w:eastAsia="Times New Roman" w:hAnsi="Courier New" w:cs="Courier New"/>
          <w:sz w:val="20"/>
          <w:szCs w:val="20"/>
        </w:rPr>
        <w:t>.row</w:t>
      </w:r>
      <w:r w:rsidRPr="00C30FBA">
        <w:rPr>
          <w:rFonts w:ascii="Times New Roman" w:eastAsia="Times New Roman" w:hAnsi="Times New Roman" w:cs="Times New Roman"/>
          <w:sz w:val="24"/>
          <w:szCs w:val="24"/>
        </w:rPr>
        <w:t>s</w:t>
      </w:r>
      <w:proofErr w:type="gramEnd"/>
      <w:r w:rsidRPr="00C30FBA">
        <w:rPr>
          <w:rFonts w:ascii="Times New Roman" w:eastAsia="Times New Roman" w:hAnsi="Times New Roman" w:cs="Times New Roman"/>
          <w:sz w:val="24"/>
          <w:szCs w:val="24"/>
        </w:rPr>
        <w:t>.</w:t>
      </w:r>
    </w:p>
    <w:p w14:paraId="7FCA3AD2" w14:textId="77777777" w:rsidR="00C30FBA" w:rsidRPr="00C30FBA" w:rsidRDefault="00C30FBA" w:rsidP="00C30F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The negative margin is why the examples below are outdented. It's so that content within grid columns is lined up with non-grid content.</w:t>
      </w:r>
    </w:p>
    <w:p w14:paraId="0C3F918A" w14:textId="77777777" w:rsidR="00C30FBA" w:rsidRPr="00C30FBA" w:rsidRDefault="00C30FBA" w:rsidP="00C30F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lastRenderedPageBreak/>
        <w:t xml:space="preserve">Grid columns are created by specifying the number of twelve available columns you wish to span. For example, three equal columns would use </w:t>
      </w:r>
      <w:proofErr w:type="gramStart"/>
      <w:r w:rsidRPr="00C30FBA">
        <w:rPr>
          <w:rFonts w:ascii="Times New Roman" w:eastAsia="Times New Roman" w:hAnsi="Times New Roman" w:cs="Times New Roman"/>
          <w:sz w:val="24"/>
          <w:szCs w:val="24"/>
        </w:rPr>
        <w:t xml:space="preserve">three </w:t>
      </w:r>
      <w:r w:rsidRPr="00C30FBA">
        <w:rPr>
          <w:rFonts w:ascii="Courier New" w:eastAsia="Times New Roman" w:hAnsi="Courier New" w:cs="Courier New"/>
          <w:sz w:val="20"/>
          <w:szCs w:val="20"/>
        </w:rPr>
        <w:t>.col</w:t>
      </w:r>
      <w:proofErr w:type="gramEnd"/>
      <w:r w:rsidRPr="00C30FBA">
        <w:rPr>
          <w:rFonts w:ascii="Courier New" w:eastAsia="Times New Roman" w:hAnsi="Courier New" w:cs="Courier New"/>
          <w:sz w:val="20"/>
          <w:szCs w:val="20"/>
        </w:rPr>
        <w:t>-xs-4</w:t>
      </w:r>
      <w:r w:rsidRPr="00C30FBA">
        <w:rPr>
          <w:rFonts w:ascii="Times New Roman" w:eastAsia="Times New Roman" w:hAnsi="Times New Roman" w:cs="Times New Roman"/>
          <w:sz w:val="24"/>
          <w:szCs w:val="24"/>
        </w:rPr>
        <w:t>.</w:t>
      </w:r>
    </w:p>
    <w:p w14:paraId="7DBF095C" w14:textId="77777777" w:rsidR="00C30FBA" w:rsidRPr="00C30FBA" w:rsidRDefault="00C30FBA" w:rsidP="00C30F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If more than 12 columns are placed within a single row, each group of extra columns will, as one unit, wrap onto a new line.</w:t>
      </w:r>
    </w:p>
    <w:p w14:paraId="24D71166" w14:textId="77777777" w:rsidR="00C30FBA" w:rsidRPr="00C30FBA" w:rsidRDefault="00C30FBA" w:rsidP="00C30F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Grid classes apply to devices with screen widths greater than or equal to the breakpoint sizes, and override grid classes targeted at smaller devices. Therefore, e.g. applying </w:t>
      </w:r>
      <w:proofErr w:type="gramStart"/>
      <w:r w:rsidRPr="00C30FBA">
        <w:rPr>
          <w:rFonts w:ascii="Times New Roman" w:eastAsia="Times New Roman" w:hAnsi="Times New Roman" w:cs="Times New Roman"/>
          <w:sz w:val="24"/>
          <w:szCs w:val="24"/>
        </w:rPr>
        <w:t xml:space="preserve">any </w:t>
      </w:r>
      <w:r w:rsidRPr="00C30FBA">
        <w:rPr>
          <w:rFonts w:ascii="Courier New" w:eastAsia="Times New Roman" w:hAnsi="Courier New" w:cs="Courier New"/>
          <w:sz w:val="20"/>
          <w:szCs w:val="20"/>
        </w:rPr>
        <w:t>.col</w:t>
      </w:r>
      <w:proofErr w:type="gramEnd"/>
      <w:r w:rsidRPr="00C30FBA">
        <w:rPr>
          <w:rFonts w:ascii="Courier New" w:eastAsia="Times New Roman" w:hAnsi="Courier New" w:cs="Courier New"/>
          <w:sz w:val="20"/>
          <w:szCs w:val="20"/>
        </w:rPr>
        <w:t>-md-*</w:t>
      </w:r>
      <w:r w:rsidRPr="00C30FBA">
        <w:rPr>
          <w:rFonts w:ascii="Times New Roman" w:eastAsia="Times New Roman" w:hAnsi="Times New Roman" w:cs="Times New Roman"/>
          <w:sz w:val="24"/>
          <w:szCs w:val="24"/>
        </w:rPr>
        <w:t xml:space="preserve"> class to an element will not only affect its styling on medium devices but also on large devices if a </w:t>
      </w:r>
      <w:r w:rsidRPr="00C30FBA">
        <w:rPr>
          <w:rFonts w:ascii="Courier New" w:eastAsia="Times New Roman" w:hAnsi="Courier New" w:cs="Courier New"/>
          <w:sz w:val="20"/>
          <w:szCs w:val="20"/>
        </w:rPr>
        <w:t>.col-lg-*</w:t>
      </w:r>
      <w:r w:rsidRPr="00C30FBA">
        <w:rPr>
          <w:rFonts w:ascii="Times New Roman" w:eastAsia="Times New Roman" w:hAnsi="Times New Roman" w:cs="Times New Roman"/>
          <w:sz w:val="24"/>
          <w:szCs w:val="24"/>
        </w:rPr>
        <w:t xml:space="preserve"> class is not present.</w:t>
      </w:r>
    </w:p>
    <w:p w14:paraId="69C33D02"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Look to the examples for applying these principles to your code.</w:t>
      </w:r>
    </w:p>
    <w:p w14:paraId="02087675"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Media queries</w:t>
      </w:r>
    </w:p>
    <w:p w14:paraId="19B51C3B"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We use the following media queries in our Less files to create the key breakpoints in our grid system.</w:t>
      </w:r>
    </w:p>
    <w:p w14:paraId="5408BFF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Extra small devices (phones, less than 768px) */</w:t>
      </w:r>
    </w:p>
    <w:p w14:paraId="6EB9C1A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No media query since this is the default in Bootstrap */</w:t>
      </w:r>
    </w:p>
    <w:p w14:paraId="6747B3E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CCBB3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Small devices (tablets, 768px and up) */</w:t>
      </w:r>
    </w:p>
    <w:p w14:paraId="7D363BA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@media (min-width: @screen-</w:t>
      </w:r>
      <w:proofErr w:type="spellStart"/>
      <w:r w:rsidRPr="00C30FBA">
        <w:rPr>
          <w:rFonts w:ascii="Courier New" w:eastAsia="Times New Roman" w:hAnsi="Courier New" w:cs="Courier New"/>
          <w:sz w:val="20"/>
          <w:szCs w:val="20"/>
        </w:rPr>
        <w:t>sm</w:t>
      </w:r>
      <w:proofErr w:type="spellEnd"/>
      <w:r w:rsidRPr="00C30FBA">
        <w:rPr>
          <w:rFonts w:ascii="Courier New" w:eastAsia="Times New Roman" w:hAnsi="Courier New" w:cs="Courier New"/>
          <w:sz w:val="20"/>
          <w:szCs w:val="20"/>
        </w:rPr>
        <w:t xml:space="preserve">-min) </w:t>
      </w:r>
      <w:proofErr w:type="gramStart"/>
      <w:r w:rsidRPr="00C30FBA">
        <w:rPr>
          <w:rFonts w:ascii="Courier New" w:eastAsia="Times New Roman" w:hAnsi="Courier New" w:cs="Courier New"/>
          <w:sz w:val="20"/>
          <w:szCs w:val="20"/>
        </w:rPr>
        <w:t>{ ...</w:t>
      </w:r>
      <w:proofErr w:type="gramEnd"/>
      <w:r w:rsidRPr="00C30FBA">
        <w:rPr>
          <w:rFonts w:ascii="Courier New" w:eastAsia="Times New Roman" w:hAnsi="Courier New" w:cs="Courier New"/>
          <w:sz w:val="20"/>
          <w:szCs w:val="20"/>
        </w:rPr>
        <w:t xml:space="preserve"> }</w:t>
      </w:r>
    </w:p>
    <w:p w14:paraId="249CB69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14943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Medium devices (desktops, 992px and up) */</w:t>
      </w:r>
    </w:p>
    <w:p w14:paraId="4F87F7D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@media (min-width: @screen-md-min) </w:t>
      </w:r>
      <w:proofErr w:type="gramStart"/>
      <w:r w:rsidRPr="00C30FBA">
        <w:rPr>
          <w:rFonts w:ascii="Courier New" w:eastAsia="Times New Roman" w:hAnsi="Courier New" w:cs="Courier New"/>
          <w:sz w:val="20"/>
          <w:szCs w:val="20"/>
        </w:rPr>
        <w:t>{ ...</w:t>
      </w:r>
      <w:proofErr w:type="gramEnd"/>
      <w:r w:rsidRPr="00C30FBA">
        <w:rPr>
          <w:rFonts w:ascii="Courier New" w:eastAsia="Times New Roman" w:hAnsi="Courier New" w:cs="Courier New"/>
          <w:sz w:val="20"/>
          <w:szCs w:val="20"/>
        </w:rPr>
        <w:t xml:space="preserve"> }</w:t>
      </w:r>
    </w:p>
    <w:p w14:paraId="2E3D0EB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69464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Large devices (large desktops, 1200px and up) */</w:t>
      </w:r>
    </w:p>
    <w:p w14:paraId="1CB9476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@media (min-width: @screen-lg-min) </w:t>
      </w:r>
      <w:proofErr w:type="gramStart"/>
      <w:r w:rsidRPr="00C30FBA">
        <w:rPr>
          <w:rFonts w:ascii="Courier New" w:eastAsia="Times New Roman" w:hAnsi="Courier New" w:cs="Courier New"/>
          <w:sz w:val="20"/>
          <w:szCs w:val="20"/>
        </w:rPr>
        <w:t>{ ...</w:t>
      </w:r>
      <w:proofErr w:type="gramEnd"/>
      <w:r w:rsidRPr="00C30FBA">
        <w:rPr>
          <w:rFonts w:ascii="Courier New" w:eastAsia="Times New Roman" w:hAnsi="Courier New" w:cs="Courier New"/>
          <w:sz w:val="20"/>
          <w:szCs w:val="20"/>
        </w:rPr>
        <w:t xml:space="preserve"> }</w:t>
      </w:r>
    </w:p>
    <w:p w14:paraId="0AF49316"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We occasionally expand on these media queries to include a </w:t>
      </w:r>
      <w:r w:rsidRPr="00C30FBA">
        <w:rPr>
          <w:rFonts w:ascii="Courier New" w:eastAsia="Times New Roman" w:hAnsi="Courier New" w:cs="Courier New"/>
          <w:sz w:val="20"/>
          <w:szCs w:val="20"/>
        </w:rPr>
        <w:t>max-width</w:t>
      </w:r>
      <w:r w:rsidRPr="00C30FBA">
        <w:rPr>
          <w:rFonts w:ascii="Times New Roman" w:eastAsia="Times New Roman" w:hAnsi="Times New Roman" w:cs="Times New Roman"/>
          <w:sz w:val="24"/>
          <w:szCs w:val="24"/>
        </w:rPr>
        <w:t xml:space="preserve"> to limit CSS to a narrower set of devices.</w:t>
      </w:r>
    </w:p>
    <w:p w14:paraId="63BB589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@media (max-width: @screen-</w:t>
      </w:r>
      <w:proofErr w:type="spellStart"/>
      <w:r w:rsidRPr="00C30FBA">
        <w:rPr>
          <w:rFonts w:ascii="Courier New" w:eastAsia="Times New Roman" w:hAnsi="Courier New" w:cs="Courier New"/>
          <w:sz w:val="20"/>
          <w:szCs w:val="20"/>
        </w:rPr>
        <w:t>xs</w:t>
      </w:r>
      <w:proofErr w:type="spellEnd"/>
      <w:r w:rsidRPr="00C30FBA">
        <w:rPr>
          <w:rFonts w:ascii="Courier New" w:eastAsia="Times New Roman" w:hAnsi="Courier New" w:cs="Courier New"/>
          <w:sz w:val="20"/>
          <w:szCs w:val="20"/>
        </w:rPr>
        <w:t xml:space="preserve">-max) </w:t>
      </w:r>
      <w:proofErr w:type="gramStart"/>
      <w:r w:rsidRPr="00C30FBA">
        <w:rPr>
          <w:rFonts w:ascii="Courier New" w:eastAsia="Times New Roman" w:hAnsi="Courier New" w:cs="Courier New"/>
          <w:sz w:val="20"/>
          <w:szCs w:val="20"/>
        </w:rPr>
        <w:t>{ ...</w:t>
      </w:r>
      <w:proofErr w:type="gramEnd"/>
      <w:r w:rsidRPr="00C30FBA">
        <w:rPr>
          <w:rFonts w:ascii="Courier New" w:eastAsia="Times New Roman" w:hAnsi="Courier New" w:cs="Courier New"/>
          <w:sz w:val="20"/>
          <w:szCs w:val="20"/>
        </w:rPr>
        <w:t xml:space="preserve"> }</w:t>
      </w:r>
    </w:p>
    <w:p w14:paraId="2543133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@media (min-width: @screen-</w:t>
      </w:r>
      <w:proofErr w:type="spellStart"/>
      <w:r w:rsidRPr="00C30FBA">
        <w:rPr>
          <w:rFonts w:ascii="Courier New" w:eastAsia="Times New Roman" w:hAnsi="Courier New" w:cs="Courier New"/>
          <w:sz w:val="20"/>
          <w:szCs w:val="20"/>
        </w:rPr>
        <w:t>sm</w:t>
      </w:r>
      <w:proofErr w:type="spellEnd"/>
      <w:r w:rsidRPr="00C30FBA">
        <w:rPr>
          <w:rFonts w:ascii="Courier New" w:eastAsia="Times New Roman" w:hAnsi="Courier New" w:cs="Courier New"/>
          <w:sz w:val="20"/>
          <w:szCs w:val="20"/>
        </w:rPr>
        <w:t>-min) and (max-width: @screen-</w:t>
      </w:r>
      <w:proofErr w:type="spellStart"/>
      <w:r w:rsidRPr="00C30FBA">
        <w:rPr>
          <w:rFonts w:ascii="Courier New" w:eastAsia="Times New Roman" w:hAnsi="Courier New" w:cs="Courier New"/>
          <w:sz w:val="20"/>
          <w:szCs w:val="20"/>
        </w:rPr>
        <w:t>sm</w:t>
      </w:r>
      <w:proofErr w:type="spellEnd"/>
      <w:r w:rsidRPr="00C30FBA">
        <w:rPr>
          <w:rFonts w:ascii="Courier New" w:eastAsia="Times New Roman" w:hAnsi="Courier New" w:cs="Courier New"/>
          <w:sz w:val="20"/>
          <w:szCs w:val="20"/>
        </w:rPr>
        <w:t xml:space="preserve">-max) </w:t>
      </w:r>
      <w:proofErr w:type="gramStart"/>
      <w:r w:rsidRPr="00C30FBA">
        <w:rPr>
          <w:rFonts w:ascii="Courier New" w:eastAsia="Times New Roman" w:hAnsi="Courier New" w:cs="Courier New"/>
          <w:sz w:val="20"/>
          <w:szCs w:val="20"/>
        </w:rPr>
        <w:t>{ ...</w:t>
      </w:r>
      <w:proofErr w:type="gramEnd"/>
      <w:r w:rsidRPr="00C30FBA">
        <w:rPr>
          <w:rFonts w:ascii="Courier New" w:eastAsia="Times New Roman" w:hAnsi="Courier New" w:cs="Courier New"/>
          <w:sz w:val="20"/>
          <w:szCs w:val="20"/>
        </w:rPr>
        <w:t xml:space="preserve"> }</w:t>
      </w:r>
    </w:p>
    <w:p w14:paraId="1944135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@media (min-width: @screen-md-min) and (max-width: @screen-md-max) </w:t>
      </w:r>
      <w:proofErr w:type="gramStart"/>
      <w:r w:rsidRPr="00C30FBA">
        <w:rPr>
          <w:rFonts w:ascii="Courier New" w:eastAsia="Times New Roman" w:hAnsi="Courier New" w:cs="Courier New"/>
          <w:sz w:val="20"/>
          <w:szCs w:val="20"/>
        </w:rPr>
        <w:t>{ ...</w:t>
      </w:r>
      <w:proofErr w:type="gramEnd"/>
      <w:r w:rsidRPr="00C30FBA">
        <w:rPr>
          <w:rFonts w:ascii="Courier New" w:eastAsia="Times New Roman" w:hAnsi="Courier New" w:cs="Courier New"/>
          <w:sz w:val="20"/>
          <w:szCs w:val="20"/>
        </w:rPr>
        <w:t xml:space="preserve"> }</w:t>
      </w:r>
    </w:p>
    <w:p w14:paraId="63A6066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@media (min-width: @screen-lg-min) </w:t>
      </w:r>
      <w:proofErr w:type="gramStart"/>
      <w:r w:rsidRPr="00C30FBA">
        <w:rPr>
          <w:rFonts w:ascii="Courier New" w:eastAsia="Times New Roman" w:hAnsi="Courier New" w:cs="Courier New"/>
          <w:sz w:val="20"/>
          <w:szCs w:val="20"/>
        </w:rPr>
        <w:t>{ ...</w:t>
      </w:r>
      <w:proofErr w:type="gramEnd"/>
      <w:r w:rsidRPr="00C30FBA">
        <w:rPr>
          <w:rFonts w:ascii="Courier New" w:eastAsia="Times New Roman" w:hAnsi="Courier New" w:cs="Courier New"/>
          <w:sz w:val="20"/>
          <w:szCs w:val="20"/>
        </w:rPr>
        <w:t xml:space="preserve"> }</w:t>
      </w:r>
    </w:p>
    <w:p w14:paraId="73519B66"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Grid options</w:t>
      </w:r>
    </w:p>
    <w:p w14:paraId="1CC39869"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See how aspects of the Bootstrap grid system work across multiple devices with a handy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gridCol w:w="2178"/>
        <w:gridCol w:w="1764"/>
        <w:gridCol w:w="2016"/>
        <w:gridCol w:w="1956"/>
      </w:tblGrid>
      <w:tr w:rsidR="00C30FBA" w:rsidRPr="00C30FBA" w14:paraId="577C49E8" w14:textId="77777777" w:rsidTr="00C30FBA">
        <w:trPr>
          <w:tblHeader/>
          <w:tblCellSpacing w:w="15" w:type="dxa"/>
        </w:trPr>
        <w:tc>
          <w:tcPr>
            <w:tcW w:w="0" w:type="auto"/>
            <w:vAlign w:val="center"/>
            <w:hideMark/>
          </w:tcPr>
          <w:p w14:paraId="16BAAD78" w14:textId="77777777" w:rsidR="00C30FBA" w:rsidRPr="00C30FBA" w:rsidRDefault="00C30FBA" w:rsidP="00C30FBA">
            <w:pPr>
              <w:spacing w:after="0" w:line="240" w:lineRule="auto"/>
              <w:rPr>
                <w:rFonts w:ascii="Times New Roman" w:eastAsia="Times New Roman" w:hAnsi="Times New Roman" w:cs="Times New Roman"/>
                <w:sz w:val="24"/>
                <w:szCs w:val="24"/>
              </w:rPr>
            </w:pPr>
          </w:p>
        </w:tc>
        <w:tc>
          <w:tcPr>
            <w:tcW w:w="0" w:type="auto"/>
            <w:vAlign w:val="center"/>
            <w:hideMark/>
          </w:tcPr>
          <w:p w14:paraId="129D8659"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 xml:space="preserve">Extra small devices </w:t>
            </w:r>
            <w:r w:rsidRPr="00C30FBA">
              <w:rPr>
                <w:rFonts w:ascii="Times New Roman" w:eastAsia="Times New Roman" w:hAnsi="Times New Roman" w:cs="Times New Roman"/>
                <w:b/>
                <w:bCs/>
                <w:sz w:val="20"/>
                <w:szCs w:val="20"/>
              </w:rPr>
              <w:t>Phones (&lt;768px)</w:t>
            </w:r>
            <w:r w:rsidRPr="00C30FBA">
              <w:rPr>
                <w:rFonts w:ascii="Times New Roman" w:eastAsia="Times New Roman" w:hAnsi="Times New Roman" w:cs="Times New Roman"/>
                <w:b/>
                <w:bCs/>
                <w:sz w:val="24"/>
                <w:szCs w:val="24"/>
              </w:rPr>
              <w:t xml:space="preserve"> </w:t>
            </w:r>
          </w:p>
        </w:tc>
        <w:tc>
          <w:tcPr>
            <w:tcW w:w="0" w:type="auto"/>
            <w:vAlign w:val="center"/>
            <w:hideMark/>
          </w:tcPr>
          <w:p w14:paraId="4037CF30"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 xml:space="preserve">Small devices </w:t>
            </w:r>
            <w:r w:rsidRPr="00C30FBA">
              <w:rPr>
                <w:rFonts w:ascii="Times New Roman" w:eastAsia="Times New Roman" w:hAnsi="Times New Roman" w:cs="Times New Roman"/>
                <w:b/>
                <w:bCs/>
                <w:sz w:val="20"/>
                <w:szCs w:val="20"/>
              </w:rPr>
              <w:t>Tablets (≥768px)</w:t>
            </w:r>
            <w:r w:rsidRPr="00C30FBA">
              <w:rPr>
                <w:rFonts w:ascii="Times New Roman" w:eastAsia="Times New Roman" w:hAnsi="Times New Roman" w:cs="Times New Roman"/>
                <w:b/>
                <w:bCs/>
                <w:sz w:val="24"/>
                <w:szCs w:val="24"/>
              </w:rPr>
              <w:t xml:space="preserve"> </w:t>
            </w:r>
          </w:p>
        </w:tc>
        <w:tc>
          <w:tcPr>
            <w:tcW w:w="0" w:type="auto"/>
            <w:vAlign w:val="center"/>
            <w:hideMark/>
          </w:tcPr>
          <w:p w14:paraId="38142986"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 xml:space="preserve">Medium devices </w:t>
            </w:r>
            <w:r w:rsidRPr="00C30FBA">
              <w:rPr>
                <w:rFonts w:ascii="Times New Roman" w:eastAsia="Times New Roman" w:hAnsi="Times New Roman" w:cs="Times New Roman"/>
                <w:b/>
                <w:bCs/>
                <w:sz w:val="20"/>
                <w:szCs w:val="20"/>
              </w:rPr>
              <w:t>Desktops (≥992px)</w:t>
            </w:r>
            <w:r w:rsidRPr="00C30FBA">
              <w:rPr>
                <w:rFonts w:ascii="Times New Roman" w:eastAsia="Times New Roman" w:hAnsi="Times New Roman" w:cs="Times New Roman"/>
                <w:b/>
                <w:bCs/>
                <w:sz w:val="24"/>
                <w:szCs w:val="24"/>
              </w:rPr>
              <w:t xml:space="preserve"> </w:t>
            </w:r>
          </w:p>
        </w:tc>
        <w:tc>
          <w:tcPr>
            <w:tcW w:w="0" w:type="auto"/>
            <w:vAlign w:val="center"/>
            <w:hideMark/>
          </w:tcPr>
          <w:p w14:paraId="7889BF49"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 xml:space="preserve">Large devices </w:t>
            </w:r>
            <w:r w:rsidRPr="00C30FBA">
              <w:rPr>
                <w:rFonts w:ascii="Times New Roman" w:eastAsia="Times New Roman" w:hAnsi="Times New Roman" w:cs="Times New Roman"/>
                <w:b/>
                <w:bCs/>
                <w:sz w:val="20"/>
                <w:szCs w:val="20"/>
              </w:rPr>
              <w:t>Desktops (≥1200px)</w:t>
            </w:r>
            <w:r w:rsidRPr="00C30FBA">
              <w:rPr>
                <w:rFonts w:ascii="Times New Roman" w:eastAsia="Times New Roman" w:hAnsi="Times New Roman" w:cs="Times New Roman"/>
                <w:b/>
                <w:bCs/>
                <w:sz w:val="24"/>
                <w:szCs w:val="24"/>
              </w:rPr>
              <w:t xml:space="preserve"> </w:t>
            </w:r>
          </w:p>
        </w:tc>
      </w:tr>
      <w:tr w:rsidR="00C30FBA" w:rsidRPr="00C30FBA" w14:paraId="59D5E278" w14:textId="77777777" w:rsidTr="00C30FBA">
        <w:trPr>
          <w:tblCellSpacing w:w="15" w:type="dxa"/>
        </w:trPr>
        <w:tc>
          <w:tcPr>
            <w:tcW w:w="0" w:type="auto"/>
            <w:vAlign w:val="center"/>
            <w:hideMark/>
          </w:tcPr>
          <w:p w14:paraId="562C22D2"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Grid behavior</w:t>
            </w:r>
          </w:p>
        </w:tc>
        <w:tc>
          <w:tcPr>
            <w:tcW w:w="0" w:type="auto"/>
            <w:vAlign w:val="center"/>
            <w:hideMark/>
          </w:tcPr>
          <w:p w14:paraId="7640AE73"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Horizontal at all times</w:t>
            </w:r>
          </w:p>
        </w:tc>
        <w:tc>
          <w:tcPr>
            <w:tcW w:w="0" w:type="auto"/>
            <w:gridSpan w:val="3"/>
            <w:vAlign w:val="center"/>
            <w:hideMark/>
          </w:tcPr>
          <w:p w14:paraId="2A715BA7"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Collapsed to start, horizontal above breakpoints</w:t>
            </w:r>
          </w:p>
        </w:tc>
      </w:tr>
      <w:tr w:rsidR="00C30FBA" w:rsidRPr="00C30FBA" w14:paraId="26128116" w14:textId="77777777" w:rsidTr="00C30FBA">
        <w:trPr>
          <w:tblCellSpacing w:w="15" w:type="dxa"/>
        </w:trPr>
        <w:tc>
          <w:tcPr>
            <w:tcW w:w="0" w:type="auto"/>
            <w:vAlign w:val="center"/>
            <w:hideMark/>
          </w:tcPr>
          <w:p w14:paraId="7D5DF666"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Container width</w:t>
            </w:r>
          </w:p>
        </w:tc>
        <w:tc>
          <w:tcPr>
            <w:tcW w:w="0" w:type="auto"/>
            <w:vAlign w:val="center"/>
            <w:hideMark/>
          </w:tcPr>
          <w:p w14:paraId="18C29AF9"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None (auto)</w:t>
            </w:r>
          </w:p>
        </w:tc>
        <w:tc>
          <w:tcPr>
            <w:tcW w:w="0" w:type="auto"/>
            <w:vAlign w:val="center"/>
            <w:hideMark/>
          </w:tcPr>
          <w:p w14:paraId="7CBFF5EE"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750px</w:t>
            </w:r>
          </w:p>
        </w:tc>
        <w:tc>
          <w:tcPr>
            <w:tcW w:w="0" w:type="auto"/>
            <w:vAlign w:val="center"/>
            <w:hideMark/>
          </w:tcPr>
          <w:p w14:paraId="6B4AA37E"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970px</w:t>
            </w:r>
          </w:p>
        </w:tc>
        <w:tc>
          <w:tcPr>
            <w:tcW w:w="0" w:type="auto"/>
            <w:vAlign w:val="center"/>
            <w:hideMark/>
          </w:tcPr>
          <w:p w14:paraId="296F18AE"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1170px</w:t>
            </w:r>
          </w:p>
        </w:tc>
      </w:tr>
      <w:tr w:rsidR="00C30FBA" w:rsidRPr="00C30FBA" w14:paraId="5E986C60" w14:textId="77777777" w:rsidTr="00C30FBA">
        <w:trPr>
          <w:tblCellSpacing w:w="15" w:type="dxa"/>
        </w:trPr>
        <w:tc>
          <w:tcPr>
            <w:tcW w:w="0" w:type="auto"/>
            <w:vAlign w:val="center"/>
            <w:hideMark/>
          </w:tcPr>
          <w:p w14:paraId="2EEEF379"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Class prefix</w:t>
            </w:r>
          </w:p>
        </w:tc>
        <w:tc>
          <w:tcPr>
            <w:tcW w:w="0" w:type="auto"/>
            <w:vAlign w:val="center"/>
            <w:hideMark/>
          </w:tcPr>
          <w:p w14:paraId="1FFF3191"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Courier New" w:eastAsia="Times New Roman" w:hAnsi="Courier New" w:cs="Courier New"/>
                <w:sz w:val="20"/>
                <w:szCs w:val="20"/>
              </w:rPr>
              <w:t>.col</w:t>
            </w:r>
            <w:proofErr w:type="gramEnd"/>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xs</w:t>
            </w:r>
            <w:proofErr w:type="spellEnd"/>
            <w:r w:rsidRPr="00C30FBA">
              <w:rPr>
                <w:rFonts w:ascii="Courier New" w:eastAsia="Times New Roman" w:hAnsi="Courier New" w:cs="Courier New"/>
                <w:sz w:val="20"/>
                <w:szCs w:val="20"/>
              </w:rPr>
              <w:t>-</w:t>
            </w:r>
          </w:p>
        </w:tc>
        <w:tc>
          <w:tcPr>
            <w:tcW w:w="0" w:type="auto"/>
            <w:vAlign w:val="center"/>
            <w:hideMark/>
          </w:tcPr>
          <w:p w14:paraId="1C1D3B87"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Courier New" w:eastAsia="Times New Roman" w:hAnsi="Courier New" w:cs="Courier New"/>
                <w:sz w:val="20"/>
                <w:szCs w:val="20"/>
              </w:rPr>
              <w:t>.col</w:t>
            </w:r>
            <w:proofErr w:type="gramEnd"/>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sm</w:t>
            </w:r>
            <w:proofErr w:type="spellEnd"/>
            <w:r w:rsidRPr="00C30FBA">
              <w:rPr>
                <w:rFonts w:ascii="Courier New" w:eastAsia="Times New Roman" w:hAnsi="Courier New" w:cs="Courier New"/>
                <w:sz w:val="20"/>
                <w:szCs w:val="20"/>
              </w:rPr>
              <w:t>-</w:t>
            </w:r>
          </w:p>
        </w:tc>
        <w:tc>
          <w:tcPr>
            <w:tcW w:w="0" w:type="auto"/>
            <w:vAlign w:val="center"/>
            <w:hideMark/>
          </w:tcPr>
          <w:p w14:paraId="28817832"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Courier New" w:eastAsia="Times New Roman" w:hAnsi="Courier New" w:cs="Courier New"/>
                <w:sz w:val="20"/>
                <w:szCs w:val="20"/>
              </w:rPr>
              <w:t>.col</w:t>
            </w:r>
            <w:proofErr w:type="gramEnd"/>
            <w:r w:rsidRPr="00C30FBA">
              <w:rPr>
                <w:rFonts w:ascii="Courier New" w:eastAsia="Times New Roman" w:hAnsi="Courier New" w:cs="Courier New"/>
                <w:sz w:val="20"/>
                <w:szCs w:val="20"/>
              </w:rPr>
              <w:t>-md-</w:t>
            </w:r>
          </w:p>
        </w:tc>
        <w:tc>
          <w:tcPr>
            <w:tcW w:w="0" w:type="auto"/>
            <w:vAlign w:val="center"/>
            <w:hideMark/>
          </w:tcPr>
          <w:p w14:paraId="09ECDAF4"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Courier New" w:eastAsia="Times New Roman" w:hAnsi="Courier New" w:cs="Courier New"/>
                <w:sz w:val="20"/>
                <w:szCs w:val="20"/>
              </w:rPr>
              <w:t>.col</w:t>
            </w:r>
            <w:proofErr w:type="gramEnd"/>
            <w:r w:rsidRPr="00C30FBA">
              <w:rPr>
                <w:rFonts w:ascii="Courier New" w:eastAsia="Times New Roman" w:hAnsi="Courier New" w:cs="Courier New"/>
                <w:sz w:val="20"/>
                <w:szCs w:val="20"/>
              </w:rPr>
              <w:t>-lg-</w:t>
            </w:r>
          </w:p>
        </w:tc>
      </w:tr>
      <w:tr w:rsidR="00C30FBA" w:rsidRPr="00C30FBA" w14:paraId="61683FD3" w14:textId="77777777" w:rsidTr="00C30FBA">
        <w:trPr>
          <w:tblCellSpacing w:w="15" w:type="dxa"/>
        </w:trPr>
        <w:tc>
          <w:tcPr>
            <w:tcW w:w="0" w:type="auto"/>
            <w:vAlign w:val="center"/>
            <w:hideMark/>
          </w:tcPr>
          <w:p w14:paraId="18827F63"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lastRenderedPageBreak/>
              <w:t># of columns</w:t>
            </w:r>
          </w:p>
        </w:tc>
        <w:tc>
          <w:tcPr>
            <w:tcW w:w="0" w:type="auto"/>
            <w:gridSpan w:val="4"/>
            <w:vAlign w:val="center"/>
            <w:hideMark/>
          </w:tcPr>
          <w:p w14:paraId="615DAAA4"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12</w:t>
            </w:r>
          </w:p>
        </w:tc>
      </w:tr>
      <w:tr w:rsidR="00C30FBA" w:rsidRPr="00C30FBA" w14:paraId="06DDFB86" w14:textId="77777777" w:rsidTr="00C30FBA">
        <w:trPr>
          <w:tblCellSpacing w:w="15" w:type="dxa"/>
        </w:trPr>
        <w:tc>
          <w:tcPr>
            <w:tcW w:w="0" w:type="auto"/>
            <w:vAlign w:val="center"/>
            <w:hideMark/>
          </w:tcPr>
          <w:p w14:paraId="77657138"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Column width</w:t>
            </w:r>
          </w:p>
        </w:tc>
        <w:tc>
          <w:tcPr>
            <w:tcW w:w="0" w:type="auto"/>
            <w:vAlign w:val="center"/>
            <w:hideMark/>
          </w:tcPr>
          <w:p w14:paraId="09B55CF2"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Auto</w:t>
            </w:r>
          </w:p>
        </w:tc>
        <w:tc>
          <w:tcPr>
            <w:tcW w:w="0" w:type="auto"/>
            <w:vAlign w:val="center"/>
            <w:hideMark/>
          </w:tcPr>
          <w:p w14:paraId="0DBB5D19"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~62px</w:t>
            </w:r>
          </w:p>
        </w:tc>
        <w:tc>
          <w:tcPr>
            <w:tcW w:w="0" w:type="auto"/>
            <w:vAlign w:val="center"/>
            <w:hideMark/>
          </w:tcPr>
          <w:p w14:paraId="67EF4FDC"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~81px</w:t>
            </w:r>
          </w:p>
        </w:tc>
        <w:tc>
          <w:tcPr>
            <w:tcW w:w="0" w:type="auto"/>
            <w:vAlign w:val="center"/>
            <w:hideMark/>
          </w:tcPr>
          <w:p w14:paraId="62D7AB92"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~97px</w:t>
            </w:r>
          </w:p>
        </w:tc>
      </w:tr>
      <w:tr w:rsidR="00C30FBA" w:rsidRPr="00C30FBA" w14:paraId="3405F00A" w14:textId="77777777" w:rsidTr="00C30FBA">
        <w:trPr>
          <w:tblCellSpacing w:w="15" w:type="dxa"/>
        </w:trPr>
        <w:tc>
          <w:tcPr>
            <w:tcW w:w="0" w:type="auto"/>
            <w:vAlign w:val="center"/>
            <w:hideMark/>
          </w:tcPr>
          <w:p w14:paraId="0D070459"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Gutter width</w:t>
            </w:r>
          </w:p>
        </w:tc>
        <w:tc>
          <w:tcPr>
            <w:tcW w:w="0" w:type="auto"/>
            <w:gridSpan w:val="4"/>
            <w:vAlign w:val="center"/>
            <w:hideMark/>
          </w:tcPr>
          <w:p w14:paraId="613E7471"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30px (15px on each side of a column)</w:t>
            </w:r>
          </w:p>
        </w:tc>
      </w:tr>
      <w:tr w:rsidR="00C30FBA" w:rsidRPr="00C30FBA" w14:paraId="75CE2491" w14:textId="77777777" w:rsidTr="00C30FBA">
        <w:trPr>
          <w:tblCellSpacing w:w="15" w:type="dxa"/>
        </w:trPr>
        <w:tc>
          <w:tcPr>
            <w:tcW w:w="0" w:type="auto"/>
            <w:vAlign w:val="center"/>
            <w:hideMark/>
          </w:tcPr>
          <w:p w14:paraId="62D67311"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Nestable</w:t>
            </w:r>
          </w:p>
        </w:tc>
        <w:tc>
          <w:tcPr>
            <w:tcW w:w="0" w:type="auto"/>
            <w:gridSpan w:val="4"/>
            <w:vAlign w:val="center"/>
            <w:hideMark/>
          </w:tcPr>
          <w:p w14:paraId="58093F4C"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Yes</w:t>
            </w:r>
          </w:p>
        </w:tc>
      </w:tr>
      <w:tr w:rsidR="00C30FBA" w:rsidRPr="00C30FBA" w14:paraId="04BED0E0" w14:textId="77777777" w:rsidTr="00C30FBA">
        <w:trPr>
          <w:tblCellSpacing w:w="15" w:type="dxa"/>
        </w:trPr>
        <w:tc>
          <w:tcPr>
            <w:tcW w:w="0" w:type="auto"/>
            <w:vAlign w:val="center"/>
            <w:hideMark/>
          </w:tcPr>
          <w:p w14:paraId="005DC657"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Offsets</w:t>
            </w:r>
          </w:p>
        </w:tc>
        <w:tc>
          <w:tcPr>
            <w:tcW w:w="0" w:type="auto"/>
            <w:gridSpan w:val="4"/>
            <w:vAlign w:val="center"/>
            <w:hideMark/>
          </w:tcPr>
          <w:p w14:paraId="288EAE3B"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Yes</w:t>
            </w:r>
          </w:p>
        </w:tc>
      </w:tr>
      <w:tr w:rsidR="00C30FBA" w:rsidRPr="00C30FBA" w14:paraId="53F62E59" w14:textId="77777777" w:rsidTr="00C30FBA">
        <w:trPr>
          <w:tblCellSpacing w:w="15" w:type="dxa"/>
        </w:trPr>
        <w:tc>
          <w:tcPr>
            <w:tcW w:w="0" w:type="auto"/>
            <w:vAlign w:val="center"/>
            <w:hideMark/>
          </w:tcPr>
          <w:p w14:paraId="275FCF28"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Column ordering</w:t>
            </w:r>
          </w:p>
        </w:tc>
        <w:tc>
          <w:tcPr>
            <w:tcW w:w="0" w:type="auto"/>
            <w:gridSpan w:val="4"/>
            <w:vAlign w:val="center"/>
            <w:hideMark/>
          </w:tcPr>
          <w:p w14:paraId="219B0AB3"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Yes</w:t>
            </w:r>
          </w:p>
        </w:tc>
      </w:tr>
    </w:tbl>
    <w:p w14:paraId="265CE473"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Example: Stacked-to-horizontal</w:t>
      </w:r>
    </w:p>
    <w:p w14:paraId="54B4DAA1"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Using a single set </w:t>
      </w:r>
      <w:proofErr w:type="gramStart"/>
      <w:r w:rsidRPr="00C30FBA">
        <w:rPr>
          <w:rFonts w:ascii="Times New Roman" w:eastAsia="Times New Roman" w:hAnsi="Times New Roman" w:cs="Times New Roman"/>
          <w:sz w:val="24"/>
          <w:szCs w:val="24"/>
        </w:rPr>
        <w:t xml:space="preserve">of </w:t>
      </w:r>
      <w:r w:rsidRPr="00C30FBA">
        <w:rPr>
          <w:rFonts w:ascii="Courier New" w:eastAsia="Times New Roman" w:hAnsi="Courier New" w:cs="Courier New"/>
          <w:sz w:val="20"/>
          <w:szCs w:val="20"/>
        </w:rPr>
        <w:t>.col</w:t>
      </w:r>
      <w:proofErr w:type="gramEnd"/>
      <w:r w:rsidRPr="00C30FBA">
        <w:rPr>
          <w:rFonts w:ascii="Courier New" w:eastAsia="Times New Roman" w:hAnsi="Courier New" w:cs="Courier New"/>
          <w:sz w:val="20"/>
          <w:szCs w:val="20"/>
        </w:rPr>
        <w:t>-md-*</w:t>
      </w:r>
      <w:r w:rsidRPr="00C30FBA">
        <w:rPr>
          <w:rFonts w:ascii="Times New Roman" w:eastAsia="Times New Roman" w:hAnsi="Times New Roman" w:cs="Times New Roman"/>
          <w:sz w:val="24"/>
          <w:szCs w:val="24"/>
        </w:rPr>
        <w:t xml:space="preserve"> grid classes, you can create a basic grid system that starts out stacked on mobile devices and tablet devices (the extra small to small range) before becoming horizontal on desktop (medium) devices. Place grid columns in </w:t>
      </w:r>
      <w:proofErr w:type="gramStart"/>
      <w:r w:rsidRPr="00C30FBA">
        <w:rPr>
          <w:rFonts w:ascii="Times New Roman" w:eastAsia="Times New Roman" w:hAnsi="Times New Roman" w:cs="Times New Roman"/>
          <w:sz w:val="24"/>
          <w:szCs w:val="24"/>
        </w:rPr>
        <w:t xml:space="preserve">any </w:t>
      </w:r>
      <w:r w:rsidRPr="00C30FBA">
        <w:rPr>
          <w:rFonts w:ascii="Courier New" w:eastAsia="Times New Roman" w:hAnsi="Courier New" w:cs="Courier New"/>
          <w:sz w:val="20"/>
          <w:szCs w:val="20"/>
        </w:rPr>
        <w:t>.row</w:t>
      </w:r>
      <w:proofErr w:type="gramEnd"/>
      <w:r w:rsidRPr="00C30FBA">
        <w:rPr>
          <w:rFonts w:ascii="Times New Roman" w:eastAsia="Times New Roman" w:hAnsi="Times New Roman" w:cs="Times New Roman"/>
          <w:sz w:val="24"/>
          <w:szCs w:val="24"/>
        </w:rPr>
        <w:t>.</w:t>
      </w:r>
    </w:p>
    <w:p w14:paraId="39343DF0"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-md-1</w:t>
      </w:r>
    </w:p>
    <w:p w14:paraId="2438E5CC"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-md-1</w:t>
      </w:r>
    </w:p>
    <w:p w14:paraId="35D49322"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-md-1</w:t>
      </w:r>
    </w:p>
    <w:p w14:paraId="371D58E4"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-md-1</w:t>
      </w:r>
    </w:p>
    <w:p w14:paraId="7BE7FEFD"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-md-1</w:t>
      </w:r>
    </w:p>
    <w:p w14:paraId="0E2E19CA"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-md-1</w:t>
      </w:r>
    </w:p>
    <w:p w14:paraId="19A000D3"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-md-1</w:t>
      </w:r>
    </w:p>
    <w:p w14:paraId="2A4C5919"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-md-1</w:t>
      </w:r>
    </w:p>
    <w:p w14:paraId="4E02E1A2"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-md-1</w:t>
      </w:r>
    </w:p>
    <w:p w14:paraId="5F96DD9D"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-md-1</w:t>
      </w:r>
    </w:p>
    <w:p w14:paraId="39C0C11A"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-md-1</w:t>
      </w:r>
    </w:p>
    <w:p w14:paraId="32BCDFF5"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-md-1</w:t>
      </w:r>
    </w:p>
    <w:p w14:paraId="12E887DC"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-md-8</w:t>
      </w:r>
    </w:p>
    <w:p w14:paraId="7DB0ABD4"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-md-4</w:t>
      </w:r>
    </w:p>
    <w:p w14:paraId="7DBCEAF5"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-md-4</w:t>
      </w:r>
    </w:p>
    <w:p w14:paraId="538EBE73"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-md-4</w:t>
      </w:r>
    </w:p>
    <w:p w14:paraId="262D2EF3"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-md-4</w:t>
      </w:r>
    </w:p>
    <w:p w14:paraId="2E6EECB5"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-md-6</w:t>
      </w:r>
    </w:p>
    <w:p w14:paraId="707B99B8"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-md-6</w:t>
      </w:r>
    </w:p>
    <w:p w14:paraId="50C50A0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class="row"&gt;</w:t>
      </w:r>
    </w:p>
    <w:p w14:paraId="321D7A0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class="col-md-1"</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-md-1&lt;/div&gt;</w:t>
      </w:r>
    </w:p>
    <w:p w14:paraId="2FDFBBE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class="col-md-1"</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-md-1&lt;/div&gt;</w:t>
      </w:r>
    </w:p>
    <w:p w14:paraId="3537964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class="col-md-1"</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-md-1&lt;/div&gt;</w:t>
      </w:r>
    </w:p>
    <w:p w14:paraId="308E19E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class="col-md-1"</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-md-1&lt;/div&gt;</w:t>
      </w:r>
    </w:p>
    <w:p w14:paraId="5685B95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class="col-md-1"</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-md-1&lt;/div&gt;</w:t>
      </w:r>
    </w:p>
    <w:p w14:paraId="6325394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class="col-md-1"</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-md-1&lt;/div&gt;</w:t>
      </w:r>
    </w:p>
    <w:p w14:paraId="2613CC8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class="col-md-1"</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-md-1&lt;/div&gt;</w:t>
      </w:r>
    </w:p>
    <w:p w14:paraId="609A78E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class="col-md-1"</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-md-1&lt;/div&gt;</w:t>
      </w:r>
    </w:p>
    <w:p w14:paraId="211C837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class="col-md-1"</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-md-1&lt;/div&gt;</w:t>
      </w:r>
    </w:p>
    <w:p w14:paraId="5DED493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lastRenderedPageBreak/>
        <w:t xml:space="preserve">  &lt;div class="col-md-1"</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-md-1&lt;/div&gt;</w:t>
      </w:r>
    </w:p>
    <w:p w14:paraId="731FD2D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class="col-md-1"</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-md-1&lt;/div&gt;</w:t>
      </w:r>
    </w:p>
    <w:p w14:paraId="26E99ED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class="col-md-1"</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-md-1&lt;/div&gt;</w:t>
      </w:r>
    </w:p>
    <w:p w14:paraId="6B7E575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68E8C2B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class="row"&gt;</w:t>
      </w:r>
    </w:p>
    <w:p w14:paraId="4484113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class="col-md-8"</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-md-8&lt;/div&gt;</w:t>
      </w:r>
    </w:p>
    <w:p w14:paraId="1994960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class="col-md-4"</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-md-4&lt;/div&gt;</w:t>
      </w:r>
    </w:p>
    <w:p w14:paraId="744BCBA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1AD19CD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class="row"&gt;</w:t>
      </w:r>
    </w:p>
    <w:p w14:paraId="767ABAA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class="col-md-4"</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-md-4&lt;/div&gt;</w:t>
      </w:r>
    </w:p>
    <w:p w14:paraId="5D57444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class="col-md-4"</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-md-4&lt;/div&gt;</w:t>
      </w:r>
    </w:p>
    <w:p w14:paraId="77E326D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class="col-md-4"</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-md-4&lt;/div&gt;</w:t>
      </w:r>
    </w:p>
    <w:p w14:paraId="6055F82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5D1D8EF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class="row"&gt;</w:t>
      </w:r>
    </w:p>
    <w:p w14:paraId="5202664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class="col-md-6"</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-md-6&lt;/div&gt;</w:t>
      </w:r>
    </w:p>
    <w:p w14:paraId="411BB09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class="col-md-6"</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-md-6&lt;/div&gt;</w:t>
      </w:r>
    </w:p>
    <w:p w14:paraId="5E52DDD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2C161990"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Example: Fluid container</w:t>
      </w:r>
    </w:p>
    <w:p w14:paraId="66DF7E94"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Turn any fixed-width grid layout into a full-width layout by changing your outermost </w:t>
      </w:r>
      <w:r w:rsidRPr="00C30FBA">
        <w:rPr>
          <w:rFonts w:ascii="Courier New" w:eastAsia="Times New Roman" w:hAnsi="Courier New" w:cs="Courier New"/>
          <w:sz w:val="20"/>
          <w:szCs w:val="20"/>
        </w:rPr>
        <w:t>.container</w:t>
      </w:r>
      <w:r w:rsidRPr="00C30FBA">
        <w:rPr>
          <w:rFonts w:ascii="Times New Roman" w:eastAsia="Times New Roman" w:hAnsi="Times New Roman" w:cs="Times New Roman"/>
          <w:sz w:val="24"/>
          <w:szCs w:val="24"/>
        </w:rPr>
        <w:t xml:space="preserve"> to </w:t>
      </w:r>
      <w:r w:rsidRPr="00C30FBA">
        <w:rPr>
          <w:rFonts w:ascii="Courier New" w:eastAsia="Times New Roman" w:hAnsi="Courier New" w:cs="Courier New"/>
          <w:sz w:val="20"/>
          <w:szCs w:val="20"/>
        </w:rPr>
        <w:t>.container-fluid</w:t>
      </w:r>
      <w:r w:rsidRPr="00C30FBA">
        <w:rPr>
          <w:rFonts w:ascii="Times New Roman" w:eastAsia="Times New Roman" w:hAnsi="Times New Roman" w:cs="Times New Roman"/>
          <w:sz w:val="24"/>
          <w:szCs w:val="24"/>
        </w:rPr>
        <w:t>.</w:t>
      </w:r>
    </w:p>
    <w:p w14:paraId="2707E8B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class="container-fluid"&gt;</w:t>
      </w:r>
    </w:p>
    <w:p w14:paraId="7578162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class="row"&gt;</w:t>
      </w:r>
    </w:p>
    <w:p w14:paraId="1AF726F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169FC11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09BFF2B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23CE2786"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Example: Mobile and desktop</w:t>
      </w:r>
    </w:p>
    <w:p w14:paraId="36CF1480"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Don't want your columns to simply stack in smaller devices? Use the extra small and medium device grid classes by </w:t>
      </w:r>
      <w:proofErr w:type="gramStart"/>
      <w:r w:rsidRPr="00C30FBA">
        <w:rPr>
          <w:rFonts w:ascii="Times New Roman" w:eastAsia="Times New Roman" w:hAnsi="Times New Roman" w:cs="Times New Roman"/>
          <w:sz w:val="24"/>
          <w:szCs w:val="24"/>
        </w:rPr>
        <w:t xml:space="preserve">adding </w:t>
      </w:r>
      <w:r w:rsidRPr="00C30FBA">
        <w:rPr>
          <w:rFonts w:ascii="Courier New" w:eastAsia="Times New Roman" w:hAnsi="Courier New" w:cs="Courier New"/>
          <w:sz w:val="20"/>
          <w:szCs w:val="20"/>
        </w:rPr>
        <w:t>.col</w:t>
      </w:r>
      <w:proofErr w:type="gramEnd"/>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xs</w:t>
      </w:r>
      <w:proofErr w:type="spellEnd"/>
      <w:r w:rsidRPr="00C30FBA">
        <w:rPr>
          <w:rFonts w:ascii="Courier New" w:eastAsia="Times New Roman" w:hAnsi="Courier New" w:cs="Courier New"/>
          <w:sz w:val="20"/>
          <w:szCs w:val="20"/>
        </w:rPr>
        <w:t>-*</w:t>
      </w:r>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.col-md-*</w:t>
      </w:r>
      <w:r w:rsidRPr="00C30FBA">
        <w:rPr>
          <w:rFonts w:ascii="Times New Roman" w:eastAsia="Times New Roman" w:hAnsi="Times New Roman" w:cs="Times New Roman"/>
          <w:sz w:val="24"/>
          <w:szCs w:val="24"/>
        </w:rPr>
        <w:t xml:space="preserve"> to your columns. See the example below for a better idea of how it all works.</w:t>
      </w:r>
    </w:p>
    <w:p w14:paraId="41523DA7"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-xs-12 .col-md-8</w:t>
      </w:r>
    </w:p>
    <w:p w14:paraId="0B1410A1"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-xs-6 .col-md-4</w:t>
      </w:r>
    </w:p>
    <w:p w14:paraId="1BCEA59D"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-xs-6 .col-md-4</w:t>
      </w:r>
    </w:p>
    <w:p w14:paraId="61B4498E"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-xs-6 .col-md-4</w:t>
      </w:r>
    </w:p>
    <w:p w14:paraId="5C76BE67"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-xs-6 .col-md-4</w:t>
      </w:r>
    </w:p>
    <w:p w14:paraId="52734BE2"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-xs-6</w:t>
      </w:r>
    </w:p>
    <w:p w14:paraId="2C330E78"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-xs-6</w:t>
      </w:r>
    </w:p>
    <w:p w14:paraId="3DBEE49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&lt;!--</w:t>
      </w:r>
      <w:proofErr w:type="gramEnd"/>
      <w:r w:rsidRPr="00C30FBA">
        <w:rPr>
          <w:rFonts w:ascii="Courier New" w:eastAsia="Times New Roman" w:hAnsi="Courier New" w:cs="Courier New"/>
          <w:sz w:val="20"/>
          <w:szCs w:val="20"/>
        </w:rPr>
        <w:t xml:space="preserve"> Stack the columns on mobile by making one full-width and the other half-width --&gt;</w:t>
      </w:r>
    </w:p>
    <w:p w14:paraId="5F553EC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class="row"&gt;</w:t>
      </w:r>
    </w:p>
    <w:p w14:paraId="6455B5F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class="col-xs-12 col-md-8"</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-xs-12 .col-md-8&lt;/div&gt;</w:t>
      </w:r>
    </w:p>
    <w:p w14:paraId="47330A5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class="col-xs-6 col-md-4"</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-xs-6 .col-md-4&lt;/div&gt;</w:t>
      </w:r>
    </w:p>
    <w:p w14:paraId="0C1F9EB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3419A64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0CE80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&lt;!--</w:t>
      </w:r>
      <w:proofErr w:type="gramEnd"/>
      <w:r w:rsidRPr="00C30FBA">
        <w:rPr>
          <w:rFonts w:ascii="Courier New" w:eastAsia="Times New Roman" w:hAnsi="Courier New" w:cs="Courier New"/>
          <w:sz w:val="20"/>
          <w:szCs w:val="20"/>
        </w:rPr>
        <w:t xml:space="preserve"> Columns start at 50% wide on mobile and bump up to 33.3% wide on desktop --&gt;</w:t>
      </w:r>
    </w:p>
    <w:p w14:paraId="252E468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lastRenderedPageBreak/>
        <w:t>&lt;div class="row"&gt;</w:t>
      </w:r>
    </w:p>
    <w:p w14:paraId="7B53CDA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class="col-xs-6 col-md-4"</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-xs-6 .col-md-4&lt;/div&gt;</w:t>
      </w:r>
    </w:p>
    <w:p w14:paraId="5904829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class="col-xs-6 col-md-4"</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-xs-6 .col-md-4&lt;/div&gt;</w:t>
      </w:r>
    </w:p>
    <w:p w14:paraId="1D1394E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class="col-xs-6 col-md-4"</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-xs-6 .col-md-4&lt;/div&gt;</w:t>
      </w:r>
    </w:p>
    <w:p w14:paraId="13435F6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1AAF6F8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5531C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&lt;!--</w:t>
      </w:r>
      <w:proofErr w:type="gramEnd"/>
      <w:r w:rsidRPr="00C30FBA">
        <w:rPr>
          <w:rFonts w:ascii="Courier New" w:eastAsia="Times New Roman" w:hAnsi="Courier New" w:cs="Courier New"/>
          <w:sz w:val="20"/>
          <w:szCs w:val="20"/>
        </w:rPr>
        <w:t xml:space="preserve"> Columns are always 50% wide, on mobile and desktop --&gt;</w:t>
      </w:r>
    </w:p>
    <w:p w14:paraId="7A62920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class="row"&gt;</w:t>
      </w:r>
    </w:p>
    <w:p w14:paraId="3289EDD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class="col-xs-6"</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-xs-6&lt;/div&gt;</w:t>
      </w:r>
    </w:p>
    <w:p w14:paraId="70771BE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class="col-xs-6"</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-xs-6&lt;/div&gt;</w:t>
      </w:r>
    </w:p>
    <w:p w14:paraId="2476B7A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79712F67"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Example: Mobile, tablet, desktop</w:t>
      </w:r>
    </w:p>
    <w:p w14:paraId="06346E2B"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Build on the previous example by creating even more dynamic and powerful layouts with </w:t>
      </w:r>
      <w:proofErr w:type="gramStart"/>
      <w:r w:rsidRPr="00C30FBA">
        <w:rPr>
          <w:rFonts w:ascii="Times New Roman" w:eastAsia="Times New Roman" w:hAnsi="Times New Roman" w:cs="Times New Roman"/>
          <w:sz w:val="24"/>
          <w:szCs w:val="24"/>
        </w:rPr>
        <w:t xml:space="preserve">tablet </w:t>
      </w:r>
      <w:r w:rsidRPr="00C30FBA">
        <w:rPr>
          <w:rFonts w:ascii="Courier New" w:eastAsia="Times New Roman" w:hAnsi="Courier New" w:cs="Courier New"/>
          <w:sz w:val="20"/>
          <w:szCs w:val="20"/>
        </w:rPr>
        <w:t>.col</w:t>
      </w:r>
      <w:proofErr w:type="gramEnd"/>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sm</w:t>
      </w:r>
      <w:proofErr w:type="spellEnd"/>
      <w:r w:rsidRPr="00C30FBA">
        <w:rPr>
          <w:rFonts w:ascii="Courier New" w:eastAsia="Times New Roman" w:hAnsi="Courier New" w:cs="Courier New"/>
          <w:sz w:val="20"/>
          <w:szCs w:val="20"/>
        </w:rPr>
        <w:t>-*</w:t>
      </w:r>
      <w:r w:rsidRPr="00C30FBA">
        <w:rPr>
          <w:rFonts w:ascii="Times New Roman" w:eastAsia="Times New Roman" w:hAnsi="Times New Roman" w:cs="Times New Roman"/>
          <w:sz w:val="24"/>
          <w:szCs w:val="24"/>
        </w:rPr>
        <w:t xml:space="preserve"> classes.</w:t>
      </w:r>
    </w:p>
    <w:p w14:paraId="247322E4"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-xs-12 .col-sm-6 .col-md-8</w:t>
      </w:r>
    </w:p>
    <w:p w14:paraId="700E524D"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-xs-6 .col-md-4</w:t>
      </w:r>
    </w:p>
    <w:p w14:paraId="70784D21"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-xs-6 .col-sm-4</w:t>
      </w:r>
    </w:p>
    <w:p w14:paraId="5233E040"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-xs-6 .col-sm-4</w:t>
      </w:r>
    </w:p>
    <w:p w14:paraId="2B2EDB6E"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-xs-6 .col-sm-4</w:t>
      </w:r>
    </w:p>
    <w:p w14:paraId="3FA4DF2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class="row"&gt;</w:t>
      </w:r>
    </w:p>
    <w:p w14:paraId="3312C7D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class="col-xs-12 col-sm-6 col-md-8"</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-xs-12 .col-sm-6 .col-md-8&lt;/div&gt;</w:t>
      </w:r>
    </w:p>
    <w:p w14:paraId="7289850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class="col-xs-6 col-md-4"</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-xs-6 .col-md-4&lt;/div&gt;</w:t>
      </w:r>
    </w:p>
    <w:p w14:paraId="20C15C6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35027C7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class="row"&gt;</w:t>
      </w:r>
    </w:p>
    <w:p w14:paraId="3B6D98A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class="col-xs-6 col-sm-4"</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-xs-6 .col-sm-4&lt;/div&gt;</w:t>
      </w:r>
    </w:p>
    <w:p w14:paraId="76870E9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class="col-xs-6 col-sm-4"</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-xs-6 .col-sm-4&lt;/div&gt;</w:t>
      </w:r>
    </w:p>
    <w:p w14:paraId="3646DC3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&lt;!--</w:t>
      </w:r>
      <w:proofErr w:type="gramEnd"/>
      <w:r w:rsidRPr="00C30FBA">
        <w:rPr>
          <w:rFonts w:ascii="Courier New" w:eastAsia="Times New Roman" w:hAnsi="Courier New" w:cs="Courier New"/>
          <w:sz w:val="20"/>
          <w:szCs w:val="20"/>
        </w:rPr>
        <w:t xml:space="preserve"> Optional: clear the XS cols if their content doesn't match in height --&gt;</w:t>
      </w:r>
    </w:p>
    <w:p w14:paraId="577A260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w:t>
      </w:r>
      <w:proofErr w:type="spellStart"/>
      <w:r w:rsidRPr="00C30FBA">
        <w:rPr>
          <w:rFonts w:ascii="Courier New" w:eastAsia="Times New Roman" w:hAnsi="Courier New" w:cs="Courier New"/>
          <w:sz w:val="20"/>
          <w:szCs w:val="20"/>
        </w:rPr>
        <w:t>clearfix</w:t>
      </w:r>
      <w:proofErr w:type="spellEnd"/>
      <w:r w:rsidRPr="00C30FBA">
        <w:rPr>
          <w:rFonts w:ascii="Courier New" w:eastAsia="Times New Roman" w:hAnsi="Courier New" w:cs="Courier New"/>
          <w:sz w:val="20"/>
          <w:szCs w:val="20"/>
        </w:rPr>
        <w:t xml:space="preserve"> visible-</w:t>
      </w:r>
      <w:proofErr w:type="spellStart"/>
      <w:r w:rsidRPr="00C30FBA">
        <w:rPr>
          <w:rFonts w:ascii="Courier New" w:eastAsia="Times New Roman" w:hAnsi="Courier New" w:cs="Courier New"/>
          <w:sz w:val="20"/>
          <w:szCs w:val="20"/>
        </w:rPr>
        <w:t>xs</w:t>
      </w:r>
      <w:proofErr w:type="spellEnd"/>
      <w:r w:rsidRPr="00C30FBA">
        <w:rPr>
          <w:rFonts w:ascii="Courier New" w:eastAsia="Times New Roman" w:hAnsi="Courier New" w:cs="Courier New"/>
          <w:sz w:val="20"/>
          <w:szCs w:val="20"/>
        </w:rPr>
        <w:t>-block"&gt;&lt;/div&gt;</w:t>
      </w:r>
    </w:p>
    <w:p w14:paraId="0411DFC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class="col-xs-6 col-sm-4"</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-xs-6 .col-sm-4&lt;/div&gt;</w:t>
      </w:r>
    </w:p>
    <w:p w14:paraId="3CC23A6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02470684"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Example: Column wrapping</w:t>
      </w:r>
    </w:p>
    <w:p w14:paraId="79D1B6EA"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If more than 12 columns are placed within a single row, each group of extra columns will, as one unit, wrap onto a new line.</w:t>
      </w:r>
    </w:p>
    <w:p w14:paraId="7D631B5A"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-xs-9</w:t>
      </w:r>
    </w:p>
    <w:p w14:paraId="5E1D55A3"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-xs-4</w:t>
      </w:r>
      <w:r w:rsidRPr="00C30FBA">
        <w:rPr>
          <w:rFonts w:ascii="Times New Roman" w:eastAsia="Times New Roman" w:hAnsi="Times New Roman" w:cs="Times New Roman"/>
          <w:sz w:val="24"/>
          <w:szCs w:val="24"/>
        </w:rPr>
        <w:br/>
        <w:t>Since 9 + 4 = 13 &gt; 12, this 4-column-wide div gets wrapped onto a new line as one contiguous unit.</w:t>
      </w:r>
    </w:p>
    <w:p w14:paraId="266B377E"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-xs-6</w:t>
      </w:r>
      <w:r w:rsidRPr="00C30FBA">
        <w:rPr>
          <w:rFonts w:ascii="Times New Roman" w:eastAsia="Times New Roman" w:hAnsi="Times New Roman" w:cs="Times New Roman"/>
          <w:sz w:val="24"/>
          <w:szCs w:val="24"/>
        </w:rPr>
        <w:br/>
        <w:t>Subsequent columns continue along the new line.</w:t>
      </w:r>
    </w:p>
    <w:p w14:paraId="7A3C981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class="row"&gt;</w:t>
      </w:r>
    </w:p>
    <w:p w14:paraId="01A48B5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class="col-xs-9"</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-xs-9&lt;/div&gt;</w:t>
      </w:r>
    </w:p>
    <w:p w14:paraId="20827DB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lastRenderedPageBreak/>
        <w:t xml:space="preserve">  &lt;div class="col-xs-4"</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-xs-4&lt;</w:t>
      </w:r>
      <w:proofErr w:type="spellStart"/>
      <w:r w:rsidRPr="00C30FBA">
        <w:rPr>
          <w:rFonts w:ascii="Courier New" w:eastAsia="Times New Roman" w:hAnsi="Courier New" w:cs="Courier New"/>
          <w:sz w:val="20"/>
          <w:szCs w:val="20"/>
        </w:rPr>
        <w:t>br</w:t>
      </w:r>
      <w:proofErr w:type="spellEnd"/>
      <w:r w:rsidRPr="00C30FBA">
        <w:rPr>
          <w:rFonts w:ascii="Courier New" w:eastAsia="Times New Roman" w:hAnsi="Courier New" w:cs="Courier New"/>
          <w:sz w:val="20"/>
          <w:szCs w:val="20"/>
        </w:rPr>
        <w:t>&gt;Since 9 + 4 = 13 &amp;</w:t>
      </w:r>
      <w:proofErr w:type="spellStart"/>
      <w:r w:rsidRPr="00C30FBA">
        <w:rPr>
          <w:rFonts w:ascii="Courier New" w:eastAsia="Times New Roman" w:hAnsi="Courier New" w:cs="Courier New"/>
          <w:sz w:val="20"/>
          <w:szCs w:val="20"/>
        </w:rPr>
        <w:t>gt</w:t>
      </w:r>
      <w:proofErr w:type="spellEnd"/>
      <w:r w:rsidRPr="00C30FBA">
        <w:rPr>
          <w:rFonts w:ascii="Courier New" w:eastAsia="Times New Roman" w:hAnsi="Courier New" w:cs="Courier New"/>
          <w:sz w:val="20"/>
          <w:szCs w:val="20"/>
        </w:rPr>
        <w:t>; 12, this 4-column-wide div gets wrapped onto a new line as one contiguous unit.&lt;/div&gt;</w:t>
      </w:r>
    </w:p>
    <w:p w14:paraId="491DD20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class="col-xs-6"</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-xs-6&lt;</w:t>
      </w:r>
      <w:proofErr w:type="spellStart"/>
      <w:r w:rsidRPr="00C30FBA">
        <w:rPr>
          <w:rFonts w:ascii="Courier New" w:eastAsia="Times New Roman" w:hAnsi="Courier New" w:cs="Courier New"/>
          <w:sz w:val="20"/>
          <w:szCs w:val="20"/>
        </w:rPr>
        <w:t>br</w:t>
      </w:r>
      <w:proofErr w:type="spellEnd"/>
      <w:r w:rsidRPr="00C30FBA">
        <w:rPr>
          <w:rFonts w:ascii="Courier New" w:eastAsia="Times New Roman" w:hAnsi="Courier New" w:cs="Courier New"/>
          <w:sz w:val="20"/>
          <w:szCs w:val="20"/>
        </w:rPr>
        <w:t>&gt;Subsequent columns continue along the new line.&lt;/div&gt;</w:t>
      </w:r>
    </w:p>
    <w:p w14:paraId="180E9E1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03D37DD3"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Responsive column resets</w:t>
      </w:r>
    </w:p>
    <w:p w14:paraId="638EB43C"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With the four tiers of grids available you're bound to run into issues where, at certain breakpoints, your columns don't clear quite right as one is taller than the other. To fix that, use a combination of </w:t>
      </w:r>
      <w:proofErr w:type="gramStart"/>
      <w:r w:rsidRPr="00C30FBA">
        <w:rPr>
          <w:rFonts w:ascii="Times New Roman" w:eastAsia="Times New Roman" w:hAnsi="Times New Roman" w:cs="Times New Roman"/>
          <w:sz w:val="24"/>
          <w:szCs w:val="24"/>
        </w:rPr>
        <w:t xml:space="preserve">a </w:t>
      </w:r>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clearfix</w:t>
      </w:r>
      <w:proofErr w:type="spellEnd"/>
      <w:proofErr w:type="gramEnd"/>
      <w:r w:rsidRPr="00C30FBA">
        <w:rPr>
          <w:rFonts w:ascii="Times New Roman" w:eastAsia="Times New Roman" w:hAnsi="Times New Roman" w:cs="Times New Roman"/>
          <w:sz w:val="24"/>
          <w:szCs w:val="24"/>
        </w:rPr>
        <w:t xml:space="preserve"> and our </w:t>
      </w:r>
      <w:hyperlink r:id="rId10" w:anchor="responsive-utilities" w:history="1">
        <w:r w:rsidRPr="00C30FBA">
          <w:rPr>
            <w:rFonts w:ascii="Times New Roman" w:eastAsia="Times New Roman" w:hAnsi="Times New Roman" w:cs="Times New Roman"/>
            <w:color w:val="0000FF"/>
            <w:sz w:val="24"/>
            <w:szCs w:val="24"/>
            <w:u w:val="single"/>
          </w:rPr>
          <w:t>responsive utility classes</w:t>
        </w:r>
      </w:hyperlink>
      <w:r w:rsidRPr="00C30FBA">
        <w:rPr>
          <w:rFonts w:ascii="Times New Roman" w:eastAsia="Times New Roman" w:hAnsi="Times New Roman" w:cs="Times New Roman"/>
          <w:sz w:val="24"/>
          <w:szCs w:val="24"/>
        </w:rPr>
        <w:t>.</w:t>
      </w:r>
    </w:p>
    <w:p w14:paraId="74A53E8E"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 xml:space="preserve">-xs-6 .col-sm-3 </w:t>
      </w:r>
      <w:r w:rsidRPr="00C30FBA">
        <w:rPr>
          <w:rFonts w:ascii="Times New Roman" w:eastAsia="Times New Roman" w:hAnsi="Times New Roman" w:cs="Times New Roman"/>
          <w:sz w:val="24"/>
          <w:szCs w:val="24"/>
        </w:rPr>
        <w:br/>
        <w:t xml:space="preserve">Resize your viewport or check it out on your phone for an example. </w:t>
      </w:r>
    </w:p>
    <w:p w14:paraId="025DC8D9"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-xs-6 .col-sm-3</w:t>
      </w:r>
    </w:p>
    <w:p w14:paraId="62EED8AA"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-xs-6 .col-sm-3</w:t>
      </w:r>
    </w:p>
    <w:p w14:paraId="7FFAD590"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-xs-6 .col-sm-3</w:t>
      </w:r>
    </w:p>
    <w:p w14:paraId="54DFE40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class="row"&gt;</w:t>
      </w:r>
    </w:p>
    <w:p w14:paraId="2C3CD8E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class="col-xs-6 col-sm-3"</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-xs-6 .col-sm-3&lt;/div&gt;</w:t>
      </w:r>
    </w:p>
    <w:p w14:paraId="355A24B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class="col-xs-6 col-sm-3"</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-xs-6 .col-sm-3&lt;/div&gt;</w:t>
      </w:r>
    </w:p>
    <w:p w14:paraId="5E3FFBB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A876E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&lt;!--</w:t>
      </w:r>
      <w:proofErr w:type="gramEnd"/>
      <w:r w:rsidRPr="00C30FBA">
        <w:rPr>
          <w:rFonts w:ascii="Courier New" w:eastAsia="Times New Roman" w:hAnsi="Courier New" w:cs="Courier New"/>
          <w:sz w:val="20"/>
          <w:szCs w:val="20"/>
        </w:rPr>
        <w:t xml:space="preserve"> Add the extra </w:t>
      </w:r>
      <w:proofErr w:type="spellStart"/>
      <w:r w:rsidRPr="00C30FBA">
        <w:rPr>
          <w:rFonts w:ascii="Courier New" w:eastAsia="Times New Roman" w:hAnsi="Courier New" w:cs="Courier New"/>
          <w:sz w:val="20"/>
          <w:szCs w:val="20"/>
        </w:rPr>
        <w:t>clearfix</w:t>
      </w:r>
      <w:proofErr w:type="spellEnd"/>
      <w:r w:rsidRPr="00C30FBA">
        <w:rPr>
          <w:rFonts w:ascii="Courier New" w:eastAsia="Times New Roman" w:hAnsi="Courier New" w:cs="Courier New"/>
          <w:sz w:val="20"/>
          <w:szCs w:val="20"/>
        </w:rPr>
        <w:t xml:space="preserve"> for only the required viewport --&gt;</w:t>
      </w:r>
    </w:p>
    <w:p w14:paraId="74E5F9B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w:t>
      </w:r>
      <w:proofErr w:type="spellStart"/>
      <w:r w:rsidRPr="00C30FBA">
        <w:rPr>
          <w:rFonts w:ascii="Courier New" w:eastAsia="Times New Roman" w:hAnsi="Courier New" w:cs="Courier New"/>
          <w:sz w:val="20"/>
          <w:szCs w:val="20"/>
        </w:rPr>
        <w:t>clearfix</w:t>
      </w:r>
      <w:proofErr w:type="spellEnd"/>
      <w:r w:rsidRPr="00C30FBA">
        <w:rPr>
          <w:rFonts w:ascii="Courier New" w:eastAsia="Times New Roman" w:hAnsi="Courier New" w:cs="Courier New"/>
          <w:sz w:val="20"/>
          <w:szCs w:val="20"/>
        </w:rPr>
        <w:t xml:space="preserve"> visible-</w:t>
      </w:r>
      <w:proofErr w:type="spellStart"/>
      <w:r w:rsidRPr="00C30FBA">
        <w:rPr>
          <w:rFonts w:ascii="Courier New" w:eastAsia="Times New Roman" w:hAnsi="Courier New" w:cs="Courier New"/>
          <w:sz w:val="20"/>
          <w:szCs w:val="20"/>
        </w:rPr>
        <w:t>xs</w:t>
      </w:r>
      <w:proofErr w:type="spellEnd"/>
      <w:r w:rsidRPr="00C30FBA">
        <w:rPr>
          <w:rFonts w:ascii="Courier New" w:eastAsia="Times New Roman" w:hAnsi="Courier New" w:cs="Courier New"/>
          <w:sz w:val="20"/>
          <w:szCs w:val="20"/>
        </w:rPr>
        <w:t>-block"&gt;&lt;/div&gt;</w:t>
      </w:r>
    </w:p>
    <w:p w14:paraId="35AAE3F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F82A9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class="col-xs-6 col-sm-3"</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-xs-6 .col-sm-3&lt;/div&gt;</w:t>
      </w:r>
    </w:p>
    <w:p w14:paraId="06877F2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class="col-xs-6 col-sm-3"</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-xs-6 .col-sm-3&lt;/div&gt;</w:t>
      </w:r>
    </w:p>
    <w:p w14:paraId="17251AE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058540A6"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In addition to column clearing at responsive breakpoints, you may need to </w:t>
      </w:r>
      <w:r w:rsidRPr="00C30FBA">
        <w:rPr>
          <w:rFonts w:ascii="Times New Roman" w:eastAsia="Times New Roman" w:hAnsi="Times New Roman" w:cs="Times New Roman"/>
          <w:b/>
          <w:bCs/>
          <w:sz w:val="24"/>
          <w:szCs w:val="24"/>
        </w:rPr>
        <w:t>reset offsets, pushes, or pulls</w:t>
      </w:r>
      <w:r w:rsidRPr="00C30FBA">
        <w:rPr>
          <w:rFonts w:ascii="Times New Roman" w:eastAsia="Times New Roman" w:hAnsi="Times New Roman" w:cs="Times New Roman"/>
          <w:sz w:val="24"/>
          <w:szCs w:val="24"/>
        </w:rPr>
        <w:t xml:space="preserve">. See this in action in </w:t>
      </w:r>
      <w:hyperlink r:id="rId11" w:history="1">
        <w:r w:rsidRPr="00C30FBA">
          <w:rPr>
            <w:rFonts w:ascii="Times New Roman" w:eastAsia="Times New Roman" w:hAnsi="Times New Roman" w:cs="Times New Roman"/>
            <w:color w:val="0000FF"/>
            <w:sz w:val="24"/>
            <w:szCs w:val="24"/>
            <w:u w:val="single"/>
          </w:rPr>
          <w:t>the grid example</w:t>
        </w:r>
      </w:hyperlink>
      <w:r w:rsidRPr="00C30FBA">
        <w:rPr>
          <w:rFonts w:ascii="Times New Roman" w:eastAsia="Times New Roman" w:hAnsi="Times New Roman" w:cs="Times New Roman"/>
          <w:sz w:val="24"/>
          <w:szCs w:val="24"/>
        </w:rPr>
        <w:t>.</w:t>
      </w:r>
    </w:p>
    <w:p w14:paraId="640DCD0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class="row"&gt;</w:t>
      </w:r>
    </w:p>
    <w:p w14:paraId="007FBCF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class="col-sm-5 col-md-6"</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-sm-5 .col-md-6&lt;/div&gt;</w:t>
      </w:r>
    </w:p>
    <w:p w14:paraId="3F8142B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class="col-sm-5 col-sm-offset-2 col-md-6 col-md-offset-0"</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-sm-5 .col-sm-offset-2 .col-md-6 .col-md-offset-0&lt;/div&gt;</w:t>
      </w:r>
    </w:p>
    <w:p w14:paraId="5CEA6C4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2848013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642BC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class="row"&gt;</w:t>
      </w:r>
    </w:p>
    <w:p w14:paraId="36F0F22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class="col-sm-6 col-md-5 col-lg-6"</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-sm-6 .col-md-5 .col-lg-6&lt;/div&gt;</w:t>
      </w:r>
    </w:p>
    <w:p w14:paraId="548668C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class="col-sm-6 col-md-5 col-md-offset-2 col-lg-6 col-lg-offset-0"</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-sm-6 .col-md-5 .col-md-offset-2 .col-lg-6 .col-lg-offset-0&lt;/div&gt;</w:t>
      </w:r>
    </w:p>
    <w:p w14:paraId="436DA2D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600D973B"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Offsetting columns</w:t>
      </w:r>
    </w:p>
    <w:p w14:paraId="046F8CF3"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Move columns to the right </w:t>
      </w:r>
      <w:proofErr w:type="gramStart"/>
      <w:r w:rsidRPr="00C30FBA">
        <w:rPr>
          <w:rFonts w:ascii="Times New Roman" w:eastAsia="Times New Roman" w:hAnsi="Times New Roman" w:cs="Times New Roman"/>
          <w:sz w:val="24"/>
          <w:szCs w:val="24"/>
        </w:rPr>
        <w:t xml:space="preserve">using </w:t>
      </w:r>
      <w:r w:rsidRPr="00C30FBA">
        <w:rPr>
          <w:rFonts w:ascii="Courier New" w:eastAsia="Times New Roman" w:hAnsi="Courier New" w:cs="Courier New"/>
          <w:sz w:val="20"/>
          <w:szCs w:val="20"/>
        </w:rPr>
        <w:t>.col</w:t>
      </w:r>
      <w:proofErr w:type="gramEnd"/>
      <w:r w:rsidRPr="00C30FBA">
        <w:rPr>
          <w:rFonts w:ascii="Courier New" w:eastAsia="Times New Roman" w:hAnsi="Courier New" w:cs="Courier New"/>
          <w:sz w:val="20"/>
          <w:szCs w:val="20"/>
        </w:rPr>
        <w:t>-md-offset-*</w:t>
      </w:r>
      <w:r w:rsidRPr="00C30FBA">
        <w:rPr>
          <w:rFonts w:ascii="Times New Roman" w:eastAsia="Times New Roman" w:hAnsi="Times New Roman" w:cs="Times New Roman"/>
          <w:sz w:val="24"/>
          <w:szCs w:val="24"/>
        </w:rPr>
        <w:t xml:space="preserve"> classes. These classes increase the left margin of a column by </w:t>
      </w:r>
      <w:r w:rsidRPr="00C30FBA">
        <w:rPr>
          <w:rFonts w:ascii="Courier New" w:eastAsia="Times New Roman" w:hAnsi="Courier New" w:cs="Courier New"/>
          <w:sz w:val="20"/>
          <w:szCs w:val="20"/>
        </w:rPr>
        <w:t>*</w:t>
      </w:r>
      <w:r w:rsidRPr="00C30FBA">
        <w:rPr>
          <w:rFonts w:ascii="Times New Roman" w:eastAsia="Times New Roman" w:hAnsi="Times New Roman" w:cs="Times New Roman"/>
          <w:sz w:val="24"/>
          <w:szCs w:val="24"/>
        </w:rPr>
        <w:t xml:space="preserve"> columns. For example</w:t>
      </w:r>
      <w:proofErr w:type="gramStart"/>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.col</w:t>
      </w:r>
      <w:proofErr w:type="gramEnd"/>
      <w:r w:rsidRPr="00C30FBA">
        <w:rPr>
          <w:rFonts w:ascii="Courier New" w:eastAsia="Times New Roman" w:hAnsi="Courier New" w:cs="Courier New"/>
          <w:sz w:val="20"/>
          <w:szCs w:val="20"/>
        </w:rPr>
        <w:t>-md-offset-4</w:t>
      </w:r>
      <w:r w:rsidRPr="00C30FBA">
        <w:rPr>
          <w:rFonts w:ascii="Times New Roman" w:eastAsia="Times New Roman" w:hAnsi="Times New Roman" w:cs="Times New Roman"/>
          <w:sz w:val="24"/>
          <w:szCs w:val="24"/>
        </w:rPr>
        <w:t xml:space="preserve"> moves </w:t>
      </w:r>
      <w:r w:rsidRPr="00C30FBA">
        <w:rPr>
          <w:rFonts w:ascii="Courier New" w:eastAsia="Times New Roman" w:hAnsi="Courier New" w:cs="Courier New"/>
          <w:sz w:val="20"/>
          <w:szCs w:val="20"/>
        </w:rPr>
        <w:t>.col-md-4</w:t>
      </w:r>
      <w:r w:rsidRPr="00C30FBA">
        <w:rPr>
          <w:rFonts w:ascii="Times New Roman" w:eastAsia="Times New Roman" w:hAnsi="Times New Roman" w:cs="Times New Roman"/>
          <w:sz w:val="24"/>
          <w:szCs w:val="24"/>
        </w:rPr>
        <w:t xml:space="preserve"> over four columns.</w:t>
      </w:r>
    </w:p>
    <w:p w14:paraId="467F09F0"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-md-4</w:t>
      </w:r>
    </w:p>
    <w:p w14:paraId="12AD16DB"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lastRenderedPageBreak/>
        <w:t>.col</w:t>
      </w:r>
      <w:proofErr w:type="gramEnd"/>
      <w:r w:rsidRPr="00C30FBA">
        <w:rPr>
          <w:rFonts w:ascii="Times New Roman" w:eastAsia="Times New Roman" w:hAnsi="Times New Roman" w:cs="Times New Roman"/>
          <w:sz w:val="24"/>
          <w:szCs w:val="24"/>
        </w:rPr>
        <w:t>-md-4 .col-md-offset-4</w:t>
      </w:r>
    </w:p>
    <w:p w14:paraId="15527ACC"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-md-3 .col-md-offset-3</w:t>
      </w:r>
    </w:p>
    <w:p w14:paraId="183D902C"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-md-3 .col-md-offset-3</w:t>
      </w:r>
    </w:p>
    <w:p w14:paraId="0CD093F9"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-md-6 .col-md-offset-3</w:t>
      </w:r>
    </w:p>
    <w:p w14:paraId="38C95C7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class="row"&gt;</w:t>
      </w:r>
    </w:p>
    <w:p w14:paraId="1FED5D7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class="col-md-4"</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-md-4&lt;/div&gt;</w:t>
      </w:r>
    </w:p>
    <w:p w14:paraId="702720A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class="col-md-4 col-md-offset-4"</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-md-4 .col-md-offset-4&lt;/div&gt;</w:t>
      </w:r>
    </w:p>
    <w:p w14:paraId="281B932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44E866A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class="row"&gt;</w:t>
      </w:r>
    </w:p>
    <w:p w14:paraId="22B7E73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class="col-md-3 col-md-offset-3"</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-md-3 .col-md-offset-3&lt;/div&gt;</w:t>
      </w:r>
    </w:p>
    <w:p w14:paraId="042D35A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class="col-md-3 col-md-offset-3"</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-md-3 .col-md-offset-3&lt;/div&gt;</w:t>
      </w:r>
    </w:p>
    <w:p w14:paraId="5570A60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5D9F451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class="row"&gt;</w:t>
      </w:r>
    </w:p>
    <w:p w14:paraId="422B8E8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class="col-md-6 col-md-offset-3"</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-md-6 .col-md-offset-3&lt;/div&gt;</w:t>
      </w:r>
    </w:p>
    <w:p w14:paraId="1C07A9D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6D0B3395"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You can also override offsets from lower grid tiers </w:t>
      </w:r>
      <w:proofErr w:type="gramStart"/>
      <w:r w:rsidRPr="00C30FBA">
        <w:rPr>
          <w:rFonts w:ascii="Times New Roman" w:eastAsia="Times New Roman" w:hAnsi="Times New Roman" w:cs="Times New Roman"/>
          <w:sz w:val="24"/>
          <w:szCs w:val="24"/>
        </w:rPr>
        <w:t xml:space="preserve">with </w:t>
      </w:r>
      <w:r w:rsidRPr="00C30FBA">
        <w:rPr>
          <w:rFonts w:ascii="Courier New" w:eastAsia="Times New Roman" w:hAnsi="Courier New" w:cs="Courier New"/>
          <w:sz w:val="20"/>
          <w:szCs w:val="20"/>
        </w:rPr>
        <w:t>.col</w:t>
      </w:r>
      <w:proofErr w:type="gramEnd"/>
      <w:r w:rsidRPr="00C30FBA">
        <w:rPr>
          <w:rFonts w:ascii="Courier New" w:eastAsia="Times New Roman" w:hAnsi="Courier New" w:cs="Courier New"/>
          <w:sz w:val="20"/>
          <w:szCs w:val="20"/>
        </w:rPr>
        <w:t>-*-offset-0</w:t>
      </w:r>
      <w:r w:rsidRPr="00C30FBA">
        <w:rPr>
          <w:rFonts w:ascii="Times New Roman" w:eastAsia="Times New Roman" w:hAnsi="Times New Roman" w:cs="Times New Roman"/>
          <w:sz w:val="24"/>
          <w:szCs w:val="24"/>
        </w:rPr>
        <w:t xml:space="preserve"> classes.</w:t>
      </w:r>
    </w:p>
    <w:p w14:paraId="61C6C7D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class="row"&gt;</w:t>
      </w:r>
    </w:p>
    <w:p w14:paraId="21EDBF4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class="col-xs-6 col-sm-4"&gt;</w:t>
      </w:r>
    </w:p>
    <w:p w14:paraId="38CED7E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723DE16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class="col-xs-6 col-sm-4"&gt;</w:t>
      </w:r>
    </w:p>
    <w:p w14:paraId="4AFE265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1312526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class="col-xs-6 col-xs-offset-3 col-sm-4 col-sm-offset-0"&gt;</w:t>
      </w:r>
    </w:p>
    <w:p w14:paraId="40EF9E4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4398868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4D6DB65E"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Nesting columns</w:t>
      </w:r>
    </w:p>
    <w:p w14:paraId="04FA1F60"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To nest your content with the default grid, add a </w:t>
      </w:r>
      <w:proofErr w:type="gramStart"/>
      <w:r w:rsidRPr="00C30FBA">
        <w:rPr>
          <w:rFonts w:ascii="Times New Roman" w:eastAsia="Times New Roman" w:hAnsi="Times New Roman" w:cs="Times New Roman"/>
          <w:sz w:val="24"/>
          <w:szCs w:val="24"/>
        </w:rPr>
        <w:t xml:space="preserve">new </w:t>
      </w:r>
      <w:r w:rsidRPr="00C30FBA">
        <w:rPr>
          <w:rFonts w:ascii="Courier New" w:eastAsia="Times New Roman" w:hAnsi="Courier New" w:cs="Courier New"/>
          <w:sz w:val="20"/>
          <w:szCs w:val="20"/>
        </w:rPr>
        <w:t>.row</w:t>
      </w:r>
      <w:proofErr w:type="gramEnd"/>
      <w:r w:rsidRPr="00C30FBA">
        <w:rPr>
          <w:rFonts w:ascii="Times New Roman" w:eastAsia="Times New Roman" w:hAnsi="Times New Roman" w:cs="Times New Roman"/>
          <w:sz w:val="24"/>
          <w:szCs w:val="24"/>
        </w:rPr>
        <w:t xml:space="preserve"> and set of </w:t>
      </w:r>
      <w:r w:rsidRPr="00C30FBA">
        <w:rPr>
          <w:rFonts w:ascii="Courier New" w:eastAsia="Times New Roman" w:hAnsi="Courier New" w:cs="Courier New"/>
          <w:sz w:val="20"/>
          <w:szCs w:val="20"/>
        </w:rPr>
        <w:t>.col-</w:t>
      </w:r>
      <w:proofErr w:type="spellStart"/>
      <w:r w:rsidRPr="00C30FBA">
        <w:rPr>
          <w:rFonts w:ascii="Courier New" w:eastAsia="Times New Roman" w:hAnsi="Courier New" w:cs="Courier New"/>
          <w:sz w:val="20"/>
          <w:szCs w:val="20"/>
        </w:rPr>
        <w:t>sm</w:t>
      </w:r>
      <w:proofErr w:type="spellEnd"/>
      <w:r w:rsidRPr="00C30FBA">
        <w:rPr>
          <w:rFonts w:ascii="Courier New" w:eastAsia="Times New Roman" w:hAnsi="Courier New" w:cs="Courier New"/>
          <w:sz w:val="20"/>
          <w:szCs w:val="20"/>
        </w:rPr>
        <w:t>-*</w:t>
      </w:r>
      <w:r w:rsidRPr="00C30FBA">
        <w:rPr>
          <w:rFonts w:ascii="Times New Roman" w:eastAsia="Times New Roman" w:hAnsi="Times New Roman" w:cs="Times New Roman"/>
          <w:sz w:val="24"/>
          <w:szCs w:val="24"/>
        </w:rPr>
        <w:t xml:space="preserve"> columns within an existing </w:t>
      </w:r>
      <w:r w:rsidRPr="00C30FBA">
        <w:rPr>
          <w:rFonts w:ascii="Courier New" w:eastAsia="Times New Roman" w:hAnsi="Courier New" w:cs="Courier New"/>
          <w:sz w:val="20"/>
          <w:szCs w:val="20"/>
        </w:rPr>
        <w:t>.col-</w:t>
      </w:r>
      <w:proofErr w:type="spellStart"/>
      <w:r w:rsidRPr="00C30FBA">
        <w:rPr>
          <w:rFonts w:ascii="Courier New" w:eastAsia="Times New Roman" w:hAnsi="Courier New" w:cs="Courier New"/>
          <w:sz w:val="20"/>
          <w:szCs w:val="20"/>
        </w:rPr>
        <w:t>sm</w:t>
      </w:r>
      <w:proofErr w:type="spellEnd"/>
      <w:r w:rsidRPr="00C30FBA">
        <w:rPr>
          <w:rFonts w:ascii="Courier New" w:eastAsia="Times New Roman" w:hAnsi="Courier New" w:cs="Courier New"/>
          <w:sz w:val="20"/>
          <w:szCs w:val="20"/>
        </w:rPr>
        <w:t>-*</w:t>
      </w:r>
      <w:r w:rsidRPr="00C30FBA">
        <w:rPr>
          <w:rFonts w:ascii="Times New Roman" w:eastAsia="Times New Roman" w:hAnsi="Times New Roman" w:cs="Times New Roman"/>
          <w:sz w:val="24"/>
          <w:szCs w:val="24"/>
        </w:rPr>
        <w:t xml:space="preserve"> column. Nested rows should include a set of columns that add up to 12 or fewer (it is not required that you use all 12 available columns).</w:t>
      </w:r>
    </w:p>
    <w:p w14:paraId="0A925695"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Level 1</w:t>
      </w:r>
      <w:proofErr w:type="gramStart"/>
      <w:r w:rsidRPr="00C30FBA">
        <w:rPr>
          <w:rFonts w:ascii="Times New Roman" w:eastAsia="Times New Roman" w:hAnsi="Times New Roman" w:cs="Times New Roman"/>
          <w:sz w:val="24"/>
          <w:szCs w:val="24"/>
        </w:rPr>
        <w:t>: .col</w:t>
      </w:r>
      <w:proofErr w:type="gramEnd"/>
      <w:r w:rsidRPr="00C30FBA">
        <w:rPr>
          <w:rFonts w:ascii="Times New Roman" w:eastAsia="Times New Roman" w:hAnsi="Times New Roman" w:cs="Times New Roman"/>
          <w:sz w:val="24"/>
          <w:szCs w:val="24"/>
        </w:rPr>
        <w:t xml:space="preserve">-sm-9 </w:t>
      </w:r>
    </w:p>
    <w:p w14:paraId="2B104827"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Level 2</w:t>
      </w:r>
      <w:proofErr w:type="gramStart"/>
      <w:r w:rsidRPr="00C30FBA">
        <w:rPr>
          <w:rFonts w:ascii="Times New Roman" w:eastAsia="Times New Roman" w:hAnsi="Times New Roman" w:cs="Times New Roman"/>
          <w:sz w:val="24"/>
          <w:szCs w:val="24"/>
        </w:rPr>
        <w:t>: .col</w:t>
      </w:r>
      <w:proofErr w:type="gramEnd"/>
      <w:r w:rsidRPr="00C30FBA">
        <w:rPr>
          <w:rFonts w:ascii="Times New Roman" w:eastAsia="Times New Roman" w:hAnsi="Times New Roman" w:cs="Times New Roman"/>
          <w:sz w:val="24"/>
          <w:szCs w:val="24"/>
        </w:rPr>
        <w:t xml:space="preserve">-xs-8 .col-sm-6 </w:t>
      </w:r>
    </w:p>
    <w:p w14:paraId="2AACD896"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Level 2</w:t>
      </w:r>
      <w:proofErr w:type="gramStart"/>
      <w:r w:rsidRPr="00C30FBA">
        <w:rPr>
          <w:rFonts w:ascii="Times New Roman" w:eastAsia="Times New Roman" w:hAnsi="Times New Roman" w:cs="Times New Roman"/>
          <w:sz w:val="24"/>
          <w:szCs w:val="24"/>
        </w:rPr>
        <w:t>: .col</w:t>
      </w:r>
      <w:proofErr w:type="gramEnd"/>
      <w:r w:rsidRPr="00C30FBA">
        <w:rPr>
          <w:rFonts w:ascii="Times New Roman" w:eastAsia="Times New Roman" w:hAnsi="Times New Roman" w:cs="Times New Roman"/>
          <w:sz w:val="24"/>
          <w:szCs w:val="24"/>
        </w:rPr>
        <w:t xml:space="preserve">-xs-4 .col-sm-6 </w:t>
      </w:r>
    </w:p>
    <w:p w14:paraId="43FDB2D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class="row"&gt;</w:t>
      </w:r>
    </w:p>
    <w:p w14:paraId="76C3568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class="col-sm-9"&gt;</w:t>
      </w:r>
    </w:p>
    <w:p w14:paraId="3EDB19C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Level 1</w:t>
      </w:r>
      <w:proofErr w:type="gramStart"/>
      <w:r w:rsidRPr="00C30FBA">
        <w:rPr>
          <w:rFonts w:ascii="Courier New" w:eastAsia="Times New Roman" w:hAnsi="Courier New" w:cs="Courier New"/>
          <w:sz w:val="20"/>
          <w:szCs w:val="20"/>
        </w:rPr>
        <w:t>: .col</w:t>
      </w:r>
      <w:proofErr w:type="gramEnd"/>
      <w:r w:rsidRPr="00C30FBA">
        <w:rPr>
          <w:rFonts w:ascii="Courier New" w:eastAsia="Times New Roman" w:hAnsi="Courier New" w:cs="Courier New"/>
          <w:sz w:val="20"/>
          <w:szCs w:val="20"/>
        </w:rPr>
        <w:t>-sm-9</w:t>
      </w:r>
    </w:p>
    <w:p w14:paraId="76791C6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class="row"&gt;</w:t>
      </w:r>
    </w:p>
    <w:p w14:paraId="1F43298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class="col-xs-8 col-sm-6"&gt;</w:t>
      </w:r>
    </w:p>
    <w:p w14:paraId="6E9C196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Level 2</w:t>
      </w:r>
      <w:proofErr w:type="gramStart"/>
      <w:r w:rsidRPr="00C30FBA">
        <w:rPr>
          <w:rFonts w:ascii="Courier New" w:eastAsia="Times New Roman" w:hAnsi="Courier New" w:cs="Courier New"/>
          <w:sz w:val="20"/>
          <w:szCs w:val="20"/>
        </w:rPr>
        <w:t>: .col</w:t>
      </w:r>
      <w:proofErr w:type="gramEnd"/>
      <w:r w:rsidRPr="00C30FBA">
        <w:rPr>
          <w:rFonts w:ascii="Courier New" w:eastAsia="Times New Roman" w:hAnsi="Courier New" w:cs="Courier New"/>
          <w:sz w:val="20"/>
          <w:szCs w:val="20"/>
        </w:rPr>
        <w:t>-xs-8 .col-sm-6</w:t>
      </w:r>
    </w:p>
    <w:p w14:paraId="7587283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5D1F590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class="col-xs-4 col-sm-6"&gt;</w:t>
      </w:r>
    </w:p>
    <w:p w14:paraId="16A7CD5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Level 2</w:t>
      </w:r>
      <w:proofErr w:type="gramStart"/>
      <w:r w:rsidRPr="00C30FBA">
        <w:rPr>
          <w:rFonts w:ascii="Courier New" w:eastAsia="Times New Roman" w:hAnsi="Courier New" w:cs="Courier New"/>
          <w:sz w:val="20"/>
          <w:szCs w:val="20"/>
        </w:rPr>
        <w:t>: .col</w:t>
      </w:r>
      <w:proofErr w:type="gramEnd"/>
      <w:r w:rsidRPr="00C30FBA">
        <w:rPr>
          <w:rFonts w:ascii="Courier New" w:eastAsia="Times New Roman" w:hAnsi="Courier New" w:cs="Courier New"/>
          <w:sz w:val="20"/>
          <w:szCs w:val="20"/>
        </w:rPr>
        <w:t>-xs-4 .col-sm-6</w:t>
      </w:r>
    </w:p>
    <w:p w14:paraId="3E7D745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6DE549D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104E3F8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24E70A8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4E8B047A"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Column ordering</w:t>
      </w:r>
    </w:p>
    <w:p w14:paraId="4637A1B3"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lastRenderedPageBreak/>
        <w:t xml:space="preserve">Easily change the order of our built-in grid columns </w:t>
      </w:r>
      <w:proofErr w:type="gramStart"/>
      <w:r w:rsidRPr="00C30FBA">
        <w:rPr>
          <w:rFonts w:ascii="Times New Roman" w:eastAsia="Times New Roman" w:hAnsi="Times New Roman" w:cs="Times New Roman"/>
          <w:sz w:val="24"/>
          <w:szCs w:val="24"/>
        </w:rPr>
        <w:t xml:space="preserve">with </w:t>
      </w:r>
      <w:r w:rsidRPr="00C30FBA">
        <w:rPr>
          <w:rFonts w:ascii="Courier New" w:eastAsia="Times New Roman" w:hAnsi="Courier New" w:cs="Courier New"/>
          <w:sz w:val="20"/>
          <w:szCs w:val="20"/>
        </w:rPr>
        <w:t>.col</w:t>
      </w:r>
      <w:proofErr w:type="gramEnd"/>
      <w:r w:rsidRPr="00C30FBA">
        <w:rPr>
          <w:rFonts w:ascii="Courier New" w:eastAsia="Times New Roman" w:hAnsi="Courier New" w:cs="Courier New"/>
          <w:sz w:val="20"/>
          <w:szCs w:val="20"/>
        </w:rPr>
        <w:t>-md-push-*</w:t>
      </w:r>
      <w:r w:rsidRPr="00C30FBA">
        <w:rPr>
          <w:rFonts w:ascii="Times New Roman" w:eastAsia="Times New Roman" w:hAnsi="Times New Roman" w:cs="Times New Roman"/>
          <w:sz w:val="24"/>
          <w:szCs w:val="24"/>
        </w:rPr>
        <w:t xml:space="preserve"> and </w:t>
      </w:r>
      <w:r w:rsidRPr="00C30FBA">
        <w:rPr>
          <w:rFonts w:ascii="Courier New" w:eastAsia="Times New Roman" w:hAnsi="Courier New" w:cs="Courier New"/>
          <w:sz w:val="20"/>
          <w:szCs w:val="20"/>
        </w:rPr>
        <w:t>.col-md-pull-*</w:t>
      </w:r>
      <w:r w:rsidRPr="00C30FBA">
        <w:rPr>
          <w:rFonts w:ascii="Times New Roman" w:eastAsia="Times New Roman" w:hAnsi="Times New Roman" w:cs="Times New Roman"/>
          <w:sz w:val="24"/>
          <w:szCs w:val="24"/>
        </w:rPr>
        <w:t xml:space="preserve"> modifier classes.</w:t>
      </w:r>
    </w:p>
    <w:p w14:paraId="5F4320A6"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-md-9 .col-md-push-3</w:t>
      </w:r>
    </w:p>
    <w:p w14:paraId="2D486B3B"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.col</w:t>
      </w:r>
      <w:proofErr w:type="gramEnd"/>
      <w:r w:rsidRPr="00C30FBA">
        <w:rPr>
          <w:rFonts w:ascii="Times New Roman" w:eastAsia="Times New Roman" w:hAnsi="Times New Roman" w:cs="Times New Roman"/>
          <w:sz w:val="24"/>
          <w:szCs w:val="24"/>
        </w:rPr>
        <w:t>-md-3 .col-md-pull-9</w:t>
      </w:r>
    </w:p>
    <w:p w14:paraId="4E4671A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class="row"&gt;</w:t>
      </w:r>
    </w:p>
    <w:p w14:paraId="7F81F3F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class="col-md-9 col-md-push-3"</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-md-9 .col-md-push-3&lt;/div&gt;</w:t>
      </w:r>
    </w:p>
    <w:p w14:paraId="377A548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class="col-md-3 col-md-pull-9"</w:t>
      </w:r>
      <w:proofErr w:type="gramStart"/>
      <w:r w:rsidRPr="00C30FBA">
        <w:rPr>
          <w:rFonts w:ascii="Courier New" w:eastAsia="Times New Roman" w:hAnsi="Courier New" w:cs="Courier New"/>
          <w:sz w:val="20"/>
          <w:szCs w:val="20"/>
        </w:rPr>
        <w:t>&gt;.col</w:t>
      </w:r>
      <w:proofErr w:type="gramEnd"/>
      <w:r w:rsidRPr="00C30FBA">
        <w:rPr>
          <w:rFonts w:ascii="Courier New" w:eastAsia="Times New Roman" w:hAnsi="Courier New" w:cs="Courier New"/>
          <w:sz w:val="20"/>
          <w:szCs w:val="20"/>
        </w:rPr>
        <w:t>-md-3 .col-md-pull-9&lt;/div&gt;</w:t>
      </w:r>
    </w:p>
    <w:p w14:paraId="6B0A9A0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10C42BEE"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 xml:space="preserve">Less </w:t>
      </w:r>
      <w:proofErr w:type="spellStart"/>
      <w:r w:rsidRPr="00C30FBA">
        <w:rPr>
          <w:rFonts w:ascii="Times New Roman" w:eastAsia="Times New Roman" w:hAnsi="Times New Roman" w:cs="Times New Roman"/>
          <w:b/>
          <w:bCs/>
          <w:sz w:val="36"/>
          <w:szCs w:val="36"/>
        </w:rPr>
        <w:t>mixins</w:t>
      </w:r>
      <w:proofErr w:type="spellEnd"/>
      <w:r w:rsidRPr="00C30FBA">
        <w:rPr>
          <w:rFonts w:ascii="Times New Roman" w:eastAsia="Times New Roman" w:hAnsi="Times New Roman" w:cs="Times New Roman"/>
          <w:b/>
          <w:bCs/>
          <w:sz w:val="36"/>
          <w:szCs w:val="36"/>
        </w:rPr>
        <w:t xml:space="preserve"> and variables</w:t>
      </w:r>
    </w:p>
    <w:p w14:paraId="50D60939"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In addition to </w:t>
      </w:r>
      <w:hyperlink r:id="rId12" w:anchor="grid-example-basic" w:history="1">
        <w:r w:rsidRPr="00C30FBA">
          <w:rPr>
            <w:rFonts w:ascii="Times New Roman" w:eastAsia="Times New Roman" w:hAnsi="Times New Roman" w:cs="Times New Roman"/>
            <w:color w:val="0000FF"/>
            <w:sz w:val="24"/>
            <w:szCs w:val="24"/>
            <w:u w:val="single"/>
          </w:rPr>
          <w:t>prebuilt grid classes</w:t>
        </w:r>
      </w:hyperlink>
      <w:r w:rsidRPr="00C30FBA">
        <w:rPr>
          <w:rFonts w:ascii="Times New Roman" w:eastAsia="Times New Roman" w:hAnsi="Times New Roman" w:cs="Times New Roman"/>
          <w:sz w:val="24"/>
          <w:szCs w:val="24"/>
        </w:rPr>
        <w:t xml:space="preserve"> for fast layouts, Bootstrap includes Less variables and </w:t>
      </w:r>
      <w:proofErr w:type="spellStart"/>
      <w:r w:rsidRPr="00C30FBA">
        <w:rPr>
          <w:rFonts w:ascii="Times New Roman" w:eastAsia="Times New Roman" w:hAnsi="Times New Roman" w:cs="Times New Roman"/>
          <w:sz w:val="24"/>
          <w:szCs w:val="24"/>
        </w:rPr>
        <w:t>mixins</w:t>
      </w:r>
      <w:proofErr w:type="spellEnd"/>
      <w:r w:rsidRPr="00C30FBA">
        <w:rPr>
          <w:rFonts w:ascii="Times New Roman" w:eastAsia="Times New Roman" w:hAnsi="Times New Roman" w:cs="Times New Roman"/>
          <w:sz w:val="24"/>
          <w:szCs w:val="24"/>
        </w:rPr>
        <w:t xml:space="preserve"> for quickly generating your own simple, semantic layouts.</w:t>
      </w:r>
    </w:p>
    <w:p w14:paraId="3E2CBFA6"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Variables</w:t>
      </w:r>
    </w:p>
    <w:p w14:paraId="55C12B61"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Variables determine the number of columns, the gutter width, and the media query point at which to begin floating columns. We use these to generate the predefined grid classes documented above, as well as for the custom </w:t>
      </w:r>
      <w:proofErr w:type="spellStart"/>
      <w:r w:rsidRPr="00C30FBA">
        <w:rPr>
          <w:rFonts w:ascii="Times New Roman" w:eastAsia="Times New Roman" w:hAnsi="Times New Roman" w:cs="Times New Roman"/>
          <w:sz w:val="24"/>
          <w:szCs w:val="24"/>
        </w:rPr>
        <w:t>mixins</w:t>
      </w:r>
      <w:proofErr w:type="spellEnd"/>
      <w:r w:rsidRPr="00C30FBA">
        <w:rPr>
          <w:rFonts w:ascii="Times New Roman" w:eastAsia="Times New Roman" w:hAnsi="Times New Roman" w:cs="Times New Roman"/>
          <w:sz w:val="24"/>
          <w:szCs w:val="24"/>
        </w:rPr>
        <w:t xml:space="preserve"> listed below.</w:t>
      </w:r>
    </w:p>
    <w:p w14:paraId="6EAA0D8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@grid-columns:              12;</w:t>
      </w:r>
    </w:p>
    <w:p w14:paraId="0CD6572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@grid-gutter-width:         30px;</w:t>
      </w:r>
    </w:p>
    <w:p w14:paraId="15DA3BE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@grid-float-breakpoint:     768px;</w:t>
      </w:r>
    </w:p>
    <w:p w14:paraId="7039B4E2"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C30FBA">
        <w:rPr>
          <w:rFonts w:ascii="Times New Roman" w:eastAsia="Times New Roman" w:hAnsi="Times New Roman" w:cs="Times New Roman"/>
          <w:b/>
          <w:bCs/>
          <w:sz w:val="27"/>
          <w:szCs w:val="27"/>
        </w:rPr>
        <w:t>Mixins</w:t>
      </w:r>
      <w:proofErr w:type="spellEnd"/>
    </w:p>
    <w:p w14:paraId="70DD2E5F"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Mixins</w:t>
      </w:r>
      <w:proofErr w:type="spellEnd"/>
      <w:r w:rsidRPr="00C30FBA">
        <w:rPr>
          <w:rFonts w:ascii="Times New Roman" w:eastAsia="Times New Roman" w:hAnsi="Times New Roman" w:cs="Times New Roman"/>
          <w:sz w:val="24"/>
          <w:szCs w:val="24"/>
        </w:rPr>
        <w:t xml:space="preserve"> are used in conjunction with the grid variables to generate semantic CSS for individual grid columns.</w:t>
      </w:r>
    </w:p>
    <w:p w14:paraId="7048DE7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Creates a wrapper for a series of columns</w:t>
      </w:r>
    </w:p>
    <w:p w14:paraId="368C0B2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.make</w:t>
      </w:r>
      <w:proofErr w:type="gramEnd"/>
      <w:r w:rsidRPr="00C30FBA">
        <w:rPr>
          <w:rFonts w:ascii="Courier New" w:eastAsia="Times New Roman" w:hAnsi="Courier New" w:cs="Courier New"/>
          <w:sz w:val="20"/>
          <w:szCs w:val="20"/>
        </w:rPr>
        <w:t>-row(@gutter: @grid-gutter-width) {</w:t>
      </w:r>
    </w:p>
    <w:p w14:paraId="35946B0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 Then clear the floated columns</w:t>
      </w:r>
    </w:p>
    <w:p w14:paraId="19DAA43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clearfix</w:t>
      </w:r>
      <w:proofErr w:type="spellEnd"/>
      <w:proofErr w:type="gramEnd"/>
      <w:r w:rsidRPr="00C30FBA">
        <w:rPr>
          <w:rFonts w:ascii="Courier New" w:eastAsia="Times New Roman" w:hAnsi="Courier New" w:cs="Courier New"/>
          <w:sz w:val="20"/>
          <w:szCs w:val="20"/>
        </w:rPr>
        <w:t>();</w:t>
      </w:r>
    </w:p>
    <w:p w14:paraId="73D9AB9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97A34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@media (min-width: @screen-</w:t>
      </w:r>
      <w:proofErr w:type="spellStart"/>
      <w:r w:rsidRPr="00C30FBA">
        <w:rPr>
          <w:rFonts w:ascii="Courier New" w:eastAsia="Times New Roman" w:hAnsi="Courier New" w:cs="Courier New"/>
          <w:sz w:val="20"/>
          <w:szCs w:val="20"/>
        </w:rPr>
        <w:t>sm</w:t>
      </w:r>
      <w:proofErr w:type="spellEnd"/>
      <w:r w:rsidRPr="00C30FBA">
        <w:rPr>
          <w:rFonts w:ascii="Courier New" w:eastAsia="Times New Roman" w:hAnsi="Courier New" w:cs="Courier New"/>
          <w:sz w:val="20"/>
          <w:szCs w:val="20"/>
        </w:rPr>
        <w:t>-min) {</w:t>
      </w:r>
    </w:p>
    <w:p w14:paraId="545EDCD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margin-left</w:t>
      </w:r>
      <w:proofErr w:type="gramStart"/>
      <w:r w:rsidRPr="00C30FBA">
        <w:rPr>
          <w:rFonts w:ascii="Courier New" w:eastAsia="Times New Roman" w:hAnsi="Courier New" w:cs="Courier New"/>
          <w:sz w:val="20"/>
          <w:szCs w:val="20"/>
        </w:rPr>
        <w:t>:  (</w:t>
      </w:r>
      <w:proofErr w:type="gramEnd"/>
      <w:r w:rsidRPr="00C30FBA">
        <w:rPr>
          <w:rFonts w:ascii="Courier New" w:eastAsia="Times New Roman" w:hAnsi="Courier New" w:cs="Courier New"/>
          <w:sz w:val="20"/>
          <w:szCs w:val="20"/>
        </w:rPr>
        <w:t>@gutter / -2);</w:t>
      </w:r>
    </w:p>
    <w:p w14:paraId="564AF0F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margin-right: (@gutter / -2);</w:t>
      </w:r>
    </w:p>
    <w:p w14:paraId="140BC06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21E1D70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02578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 Negative margin nested rows out to align the content of columns</w:t>
      </w:r>
    </w:p>
    <w:p w14:paraId="24E4637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.row</w:t>
      </w:r>
      <w:proofErr w:type="gramEnd"/>
      <w:r w:rsidRPr="00C30FBA">
        <w:rPr>
          <w:rFonts w:ascii="Courier New" w:eastAsia="Times New Roman" w:hAnsi="Courier New" w:cs="Courier New"/>
          <w:sz w:val="20"/>
          <w:szCs w:val="20"/>
        </w:rPr>
        <w:t xml:space="preserve"> {</w:t>
      </w:r>
    </w:p>
    <w:p w14:paraId="68C846C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margin-left</w:t>
      </w:r>
      <w:proofErr w:type="gramStart"/>
      <w:r w:rsidRPr="00C30FBA">
        <w:rPr>
          <w:rFonts w:ascii="Courier New" w:eastAsia="Times New Roman" w:hAnsi="Courier New" w:cs="Courier New"/>
          <w:sz w:val="20"/>
          <w:szCs w:val="20"/>
        </w:rPr>
        <w:t>:  (</w:t>
      </w:r>
      <w:proofErr w:type="gramEnd"/>
      <w:r w:rsidRPr="00C30FBA">
        <w:rPr>
          <w:rFonts w:ascii="Courier New" w:eastAsia="Times New Roman" w:hAnsi="Courier New" w:cs="Courier New"/>
          <w:sz w:val="20"/>
          <w:szCs w:val="20"/>
        </w:rPr>
        <w:t>@gutter / -2);</w:t>
      </w:r>
    </w:p>
    <w:p w14:paraId="664F76B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margin-right: (@gutter / -2);</w:t>
      </w:r>
    </w:p>
    <w:p w14:paraId="118A161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797E080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7307040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327AC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Generate the extra small columns</w:t>
      </w:r>
    </w:p>
    <w:p w14:paraId="7E9BFB7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.make</w:t>
      </w:r>
      <w:proofErr w:type="gramEnd"/>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xs</w:t>
      </w:r>
      <w:proofErr w:type="spellEnd"/>
      <w:r w:rsidRPr="00C30FBA">
        <w:rPr>
          <w:rFonts w:ascii="Courier New" w:eastAsia="Times New Roman" w:hAnsi="Courier New" w:cs="Courier New"/>
          <w:sz w:val="20"/>
          <w:szCs w:val="20"/>
        </w:rPr>
        <w:t>-column(@columns; @gutter: @grid-gutter-width) {</w:t>
      </w:r>
    </w:p>
    <w:p w14:paraId="410B6E8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position: relative;</w:t>
      </w:r>
    </w:p>
    <w:p w14:paraId="6E9C30F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 Prevent columns from collapsing when empty</w:t>
      </w:r>
    </w:p>
    <w:p w14:paraId="790E901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lastRenderedPageBreak/>
        <w:t xml:space="preserve">  min-height: 1px;</w:t>
      </w:r>
    </w:p>
    <w:p w14:paraId="3EBA12E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 Inner gutter via padding</w:t>
      </w:r>
    </w:p>
    <w:p w14:paraId="0374E8D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padding-left</w:t>
      </w:r>
      <w:proofErr w:type="gramStart"/>
      <w:r w:rsidRPr="00C30FBA">
        <w:rPr>
          <w:rFonts w:ascii="Courier New" w:eastAsia="Times New Roman" w:hAnsi="Courier New" w:cs="Courier New"/>
          <w:sz w:val="20"/>
          <w:szCs w:val="20"/>
        </w:rPr>
        <w:t>:  (</w:t>
      </w:r>
      <w:proofErr w:type="gramEnd"/>
      <w:r w:rsidRPr="00C30FBA">
        <w:rPr>
          <w:rFonts w:ascii="Courier New" w:eastAsia="Times New Roman" w:hAnsi="Courier New" w:cs="Courier New"/>
          <w:sz w:val="20"/>
          <w:szCs w:val="20"/>
        </w:rPr>
        <w:t>@gutter / 2);</w:t>
      </w:r>
    </w:p>
    <w:p w14:paraId="3715324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padding-right: (@gutter / 2);</w:t>
      </w:r>
    </w:p>
    <w:p w14:paraId="4337CF0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0D05B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 Calculate width based on number of columns available</w:t>
      </w:r>
    </w:p>
    <w:p w14:paraId="41A1521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@media (min-width: @grid-float-breakpoint) {</w:t>
      </w:r>
    </w:p>
    <w:p w14:paraId="64D6111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float: left;</w:t>
      </w:r>
    </w:p>
    <w:p w14:paraId="0359B08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width: </w:t>
      </w:r>
      <w:proofErr w:type="gramStart"/>
      <w:r w:rsidRPr="00C30FBA">
        <w:rPr>
          <w:rFonts w:ascii="Courier New" w:eastAsia="Times New Roman" w:hAnsi="Courier New" w:cs="Courier New"/>
          <w:sz w:val="20"/>
          <w:szCs w:val="20"/>
        </w:rPr>
        <w:t>percentage(</w:t>
      </w:r>
      <w:proofErr w:type="gramEnd"/>
      <w:r w:rsidRPr="00C30FBA">
        <w:rPr>
          <w:rFonts w:ascii="Courier New" w:eastAsia="Times New Roman" w:hAnsi="Courier New" w:cs="Courier New"/>
          <w:sz w:val="20"/>
          <w:szCs w:val="20"/>
        </w:rPr>
        <w:t>(@columns / @grid-columns));</w:t>
      </w:r>
    </w:p>
    <w:p w14:paraId="22D65F2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150DE7F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5187AA9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A7685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Generate the small columns</w:t>
      </w:r>
    </w:p>
    <w:p w14:paraId="1D5AF8D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.make</w:t>
      </w:r>
      <w:proofErr w:type="gramEnd"/>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sm</w:t>
      </w:r>
      <w:proofErr w:type="spellEnd"/>
      <w:r w:rsidRPr="00C30FBA">
        <w:rPr>
          <w:rFonts w:ascii="Courier New" w:eastAsia="Times New Roman" w:hAnsi="Courier New" w:cs="Courier New"/>
          <w:sz w:val="20"/>
          <w:szCs w:val="20"/>
        </w:rPr>
        <w:t>-column(@columns; @gutter: @grid-gutter-width) {</w:t>
      </w:r>
    </w:p>
    <w:p w14:paraId="4609607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position: relative;</w:t>
      </w:r>
    </w:p>
    <w:p w14:paraId="70C79C6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 Prevent columns from collapsing when empty</w:t>
      </w:r>
    </w:p>
    <w:p w14:paraId="34C9464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min-height: 1px;</w:t>
      </w:r>
    </w:p>
    <w:p w14:paraId="289A310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 Inner gutter via padding</w:t>
      </w:r>
    </w:p>
    <w:p w14:paraId="3E573FC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padding-left</w:t>
      </w:r>
      <w:proofErr w:type="gramStart"/>
      <w:r w:rsidRPr="00C30FBA">
        <w:rPr>
          <w:rFonts w:ascii="Courier New" w:eastAsia="Times New Roman" w:hAnsi="Courier New" w:cs="Courier New"/>
          <w:sz w:val="20"/>
          <w:szCs w:val="20"/>
        </w:rPr>
        <w:t>:  (</w:t>
      </w:r>
      <w:proofErr w:type="gramEnd"/>
      <w:r w:rsidRPr="00C30FBA">
        <w:rPr>
          <w:rFonts w:ascii="Courier New" w:eastAsia="Times New Roman" w:hAnsi="Courier New" w:cs="Courier New"/>
          <w:sz w:val="20"/>
          <w:szCs w:val="20"/>
        </w:rPr>
        <w:t>@gutter / 2);</w:t>
      </w:r>
    </w:p>
    <w:p w14:paraId="34362FD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padding-right: (@gutter / 2);</w:t>
      </w:r>
    </w:p>
    <w:p w14:paraId="1DD5818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D6E3A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 Calculate width based on number of columns available</w:t>
      </w:r>
    </w:p>
    <w:p w14:paraId="28E8155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@media (min-width: @screen-</w:t>
      </w:r>
      <w:proofErr w:type="spellStart"/>
      <w:r w:rsidRPr="00C30FBA">
        <w:rPr>
          <w:rFonts w:ascii="Courier New" w:eastAsia="Times New Roman" w:hAnsi="Courier New" w:cs="Courier New"/>
          <w:sz w:val="20"/>
          <w:szCs w:val="20"/>
        </w:rPr>
        <w:t>sm</w:t>
      </w:r>
      <w:proofErr w:type="spellEnd"/>
      <w:r w:rsidRPr="00C30FBA">
        <w:rPr>
          <w:rFonts w:ascii="Courier New" w:eastAsia="Times New Roman" w:hAnsi="Courier New" w:cs="Courier New"/>
          <w:sz w:val="20"/>
          <w:szCs w:val="20"/>
        </w:rPr>
        <w:t>-min) {</w:t>
      </w:r>
    </w:p>
    <w:p w14:paraId="6A87BA1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float: left;</w:t>
      </w:r>
    </w:p>
    <w:p w14:paraId="73FAFE7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width: </w:t>
      </w:r>
      <w:proofErr w:type="gramStart"/>
      <w:r w:rsidRPr="00C30FBA">
        <w:rPr>
          <w:rFonts w:ascii="Courier New" w:eastAsia="Times New Roman" w:hAnsi="Courier New" w:cs="Courier New"/>
          <w:sz w:val="20"/>
          <w:szCs w:val="20"/>
        </w:rPr>
        <w:t>percentage(</w:t>
      </w:r>
      <w:proofErr w:type="gramEnd"/>
      <w:r w:rsidRPr="00C30FBA">
        <w:rPr>
          <w:rFonts w:ascii="Courier New" w:eastAsia="Times New Roman" w:hAnsi="Courier New" w:cs="Courier New"/>
          <w:sz w:val="20"/>
          <w:szCs w:val="20"/>
        </w:rPr>
        <w:t>(@columns / @grid-columns));</w:t>
      </w:r>
    </w:p>
    <w:p w14:paraId="7F01DE1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05B2331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205E89E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DDB55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Generate the small column offsets</w:t>
      </w:r>
    </w:p>
    <w:p w14:paraId="0581C01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.make</w:t>
      </w:r>
      <w:proofErr w:type="gramEnd"/>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sm</w:t>
      </w:r>
      <w:proofErr w:type="spellEnd"/>
      <w:r w:rsidRPr="00C30FBA">
        <w:rPr>
          <w:rFonts w:ascii="Courier New" w:eastAsia="Times New Roman" w:hAnsi="Courier New" w:cs="Courier New"/>
          <w:sz w:val="20"/>
          <w:szCs w:val="20"/>
        </w:rPr>
        <w:t>-column-offset(@columns) {</w:t>
      </w:r>
    </w:p>
    <w:p w14:paraId="5DB2054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@media (min-width: @screen-</w:t>
      </w:r>
      <w:proofErr w:type="spellStart"/>
      <w:r w:rsidRPr="00C30FBA">
        <w:rPr>
          <w:rFonts w:ascii="Courier New" w:eastAsia="Times New Roman" w:hAnsi="Courier New" w:cs="Courier New"/>
          <w:sz w:val="20"/>
          <w:szCs w:val="20"/>
        </w:rPr>
        <w:t>sm</w:t>
      </w:r>
      <w:proofErr w:type="spellEnd"/>
      <w:r w:rsidRPr="00C30FBA">
        <w:rPr>
          <w:rFonts w:ascii="Courier New" w:eastAsia="Times New Roman" w:hAnsi="Courier New" w:cs="Courier New"/>
          <w:sz w:val="20"/>
          <w:szCs w:val="20"/>
        </w:rPr>
        <w:t>-min) {</w:t>
      </w:r>
    </w:p>
    <w:p w14:paraId="118111A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margin-left: </w:t>
      </w:r>
      <w:proofErr w:type="gramStart"/>
      <w:r w:rsidRPr="00C30FBA">
        <w:rPr>
          <w:rFonts w:ascii="Courier New" w:eastAsia="Times New Roman" w:hAnsi="Courier New" w:cs="Courier New"/>
          <w:sz w:val="20"/>
          <w:szCs w:val="20"/>
        </w:rPr>
        <w:t>percentage(</w:t>
      </w:r>
      <w:proofErr w:type="gramEnd"/>
      <w:r w:rsidRPr="00C30FBA">
        <w:rPr>
          <w:rFonts w:ascii="Courier New" w:eastAsia="Times New Roman" w:hAnsi="Courier New" w:cs="Courier New"/>
          <w:sz w:val="20"/>
          <w:szCs w:val="20"/>
        </w:rPr>
        <w:t>(@columns / @grid-columns));</w:t>
      </w:r>
    </w:p>
    <w:p w14:paraId="1F8E97C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3C62311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1E014FB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.make</w:t>
      </w:r>
      <w:proofErr w:type="gramEnd"/>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sm</w:t>
      </w:r>
      <w:proofErr w:type="spellEnd"/>
      <w:r w:rsidRPr="00C30FBA">
        <w:rPr>
          <w:rFonts w:ascii="Courier New" w:eastAsia="Times New Roman" w:hAnsi="Courier New" w:cs="Courier New"/>
          <w:sz w:val="20"/>
          <w:szCs w:val="20"/>
        </w:rPr>
        <w:t>-column-push(@columns) {</w:t>
      </w:r>
    </w:p>
    <w:p w14:paraId="335BE09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@media (min-width: @screen-</w:t>
      </w:r>
      <w:proofErr w:type="spellStart"/>
      <w:r w:rsidRPr="00C30FBA">
        <w:rPr>
          <w:rFonts w:ascii="Courier New" w:eastAsia="Times New Roman" w:hAnsi="Courier New" w:cs="Courier New"/>
          <w:sz w:val="20"/>
          <w:szCs w:val="20"/>
        </w:rPr>
        <w:t>sm</w:t>
      </w:r>
      <w:proofErr w:type="spellEnd"/>
      <w:r w:rsidRPr="00C30FBA">
        <w:rPr>
          <w:rFonts w:ascii="Courier New" w:eastAsia="Times New Roman" w:hAnsi="Courier New" w:cs="Courier New"/>
          <w:sz w:val="20"/>
          <w:szCs w:val="20"/>
        </w:rPr>
        <w:t>-min) {</w:t>
      </w:r>
    </w:p>
    <w:p w14:paraId="66C3FB2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left: </w:t>
      </w:r>
      <w:proofErr w:type="gramStart"/>
      <w:r w:rsidRPr="00C30FBA">
        <w:rPr>
          <w:rFonts w:ascii="Courier New" w:eastAsia="Times New Roman" w:hAnsi="Courier New" w:cs="Courier New"/>
          <w:sz w:val="20"/>
          <w:szCs w:val="20"/>
        </w:rPr>
        <w:t>percentage(</w:t>
      </w:r>
      <w:proofErr w:type="gramEnd"/>
      <w:r w:rsidRPr="00C30FBA">
        <w:rPr>
          <w:rFonts w:ascii="Courier New" w:eastAsia="Times New Roman" w:hAnsi="Courier New" w:cs="Courier New"/>
          <w:sz w:val="20"/>
          <w:szCs w:val="20"/>
        </w:rPr>
        <w:t>(@columns / @grid-columns));</w:t>
      </w:r>
    </w:p>
    <w:p w14:paraId="0786585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47F7C74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07A538E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.make</w:t>
      </w:r>
      <w:proofErr w:type="gramEnd"/>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sm</w:t>
      </w:r>
      <w:proofErr w:type="spellEnd"/>
      <w:r w:rsidRPr="00C30FBA">
        <w:rPr>
          <w:rFonts w:ascii="Courier New" w:eastAsia="Times New Roman" w:hAnsi="Courier New" w:cs="Courier New"/>
          <w:sz w:val="20"/>
          <w:szCs w:val="20"/>
        </w:rPr>
        <w:t>-column-pull(@columns) {</w:t>
      </w:r>
    </w:p>
    <w:p w14:paraId="6883BEC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@media (min-width: @screen-</w:t>
      </w:r>
      <w:proofErr w:type="spellStart"/>
      <w:r w:rsidRPr="00C30FBA">
        <w:rPr>
          <w:rFonts w:ascii="Courier New" w:eastAsia="Times New Roman" w:hAnsi="Courier New" w:cs="Courier New"/>
          <w:sz w:val="20"/>
          <w:szCs w:val="20"/>
        </w:rPr>
        <w:t>sm</w:t>
      </w:r>
      <w:proofErr w:type="spellEnd"/>
      <w:r w:rsidRPr="00C30FBA">
        <w:rPr>
          <w:rFonts w:ascii="Courier New" w:eastAsia="Times New Roman" w:hAnsi="Courier New" w:cs="Courier New"/>
          <w:sz w:val="20"/>
          <w:szCs w:val="20"/>
        </w:rPr>
        <w:t>-min) {</w:t>
      </w:r>
    </w:p>
    <w:p w14:paraId="213B4E4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right: </w:t>
      </w:r>
      <w:proofErr w:type="gramStart"/>
      <w:r w:rsidRPr="00C30FBA">
        <w:rPr>
          <w:rFonts w:ascii="Courier New" w:eastAsia="Times New Roman" w:hAnsi="Courier New" w:cs="Courier New"/>
          <w:sz w:val="20"/>
          <w:szCs w:val="20"/>
        </w:rPr>
        <w:t>percentage(</w:t>
      </w:r>
      <w:proofErr w:type="gramEnd"/>
      <w:r w:rsidRPr="00C30FBA">
        <w:rPr>
          <w:rFonts w:ascii="Courier New" w:eastAsia="Times New Roman" w:hAnsi="Courier New" w:cs="Courier New"/>
          <w:sz w:val="20"/>
          <w:szCs w:val="20"/>
        </w:rPr>
        <w:t>(@columns / @grid-columns));</w:t>
      </w:r>
    </w:p>
    <w:p w14:paraId="7B37068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090187B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1AC02CE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87875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Generate the medium columns</w:t>
      </w:r>
    </w:p>
    <w:p w14:paraId="3F5EE96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.make</w:t>
      </w:r>
      <w:proofErr w:type="gramEnd"/>
      <w:r w:rsidRPr="00C30FBA">
        <w:rPr>
          <w:rFonts w:ascii="Courier New" w:eastAsia="Times New Roman" w:hAnsi="Courier New" w:cs="Courier New"/>
          <w:sz w:val="20"/>
          <w:szCs w:val="20"/>
        </w:rPr>
        <w:t>-md-column(@columns; @gutter: @grid-gutter-width) {</w:t>
      </w:r>
    </w:p>
    <w:p w14:paraId="372C9FA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position: relative;</w:t>
      </w:r>
    </w:p>
    <w:p w14:paraId="45F5D35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 Prevent columns from collapsing when empty</w:t>
      </w:r>
    </w:p>
    <w:p w14:paraId="02B8716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min-height: 1px;</w:t>
      </w:r>
    </w:p>
    <w:p w14:paraId="78E2CE2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 Inner gutter via padding</w:t>
      </w:r>
    </w:p>
    <w:p w14:paraId="300CDE8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padding-left</w:t>
      </w:r>
      <w:proofErr w:type="gramStart"/>
      <w:r w:rsidRPr="00C30FBA">
        <w:rPr>
          <w:rFonts w:ascii="Courier New" w:eastAsia="Times New Roman" w:hAnsi="Courier New" w:cs="Courier New"/>
          <w:sz w:val="20"/>
          <w:szCs w:val="20"/>
        </w:rPr>
        <w:t>:  (</w:t>
      </w:r>
      <w:proofErr w:type="gramEnd"/>
      <w:r w:rsidRPr="00C30FBA">
        <w:rPr>
          <w:rFonts w:ascii="Courier New" w:eastAsia="Times New Roman" w:hAnsi="Courier New" w:cs="Courier New"/>
          <w:sz w:val="20"/>
          <w:szCs w:val="20"/>
        </w:rPr>
        <w:t>@gutter / 2);</w:t>
      </w:r>
    </w:p>
    <w:p w14:paraId="78C0EE5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padding-right: (@gutter / 2);</w:t>
      </w:r>
    </w:p>
    <w:p w14:paraId="1C83E2D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A1E8D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 Calculate width based on number of columns available</w:t>
      </w:r>
    </w:p>
    <w:p w14:paraId="006D287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@media (min-width: @screen-md-min) {</w:t>
      </w:r>
    </w:p>
    <w:p w14:paraId="76B619D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float: left;</w:t>
      </w:r>
    </w:p>
    <w:p w14:paraId="430A71A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lastRenderedPageBreak/>
        <w:t xml:space="preserve">    width: </w:t>
      </w:r>
      <w:proofErr w:type="gramStart"/>
      <w:r w:rsidRPr="00C30FBA">
        <w:rPr>
          <w:rFonts w:ascii="Courier New" w:eastAsia="Times New Roman" w:hAnsi="Courier New" w:cs="Courier New"/>
          <w:sz w:val="20"/>
          <w:szCs w:val="20"/>
        </w:rPr>
        <w:t>percentage(</w:t>
      </w:r>
      <w:proofErr w:type="gramEnd"/>
      <w:r w:rsidRPr="00C30FBA">
        <w:rPr>
          <w:rFonts w:ascii="Courier New" w:eastAsia="Times New Roman" w:hAnsi="Courier New" w:cs="Courier New"/>
          <w:sz w:val="20"/>
          <w:szCs w:val="20"/>
        </w:rPr>
        <w:t>(@columns / @grid-columns));</w:t>
      </w:r>
    </w:p>
    <w:p w14:paraId="02B6CE3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3A10DBF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33D31BA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D8916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Generate the medium column offsets</w:t>
      </w:r>
    </w:p>
    <w:p w14:paraId="434E53E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.make</w:t>
      </w:r>
      <w:proofErr w:type="gramEnd"/>
      <w:r w:rsidRPr="00C30FBA">
        <w:rPr>
          <w:rFonts w:ascii="Courier New" w:eastAsia="Times New Roman" w:hAnsi="Courier New" w:cs="Courier New"/>
          <w:sz w:val="20"/>
          <w:szCs w:val="20"/>
        </w:rPr>
        <w:t>-md-column-offset(@columns) {</w:t>
      </w:r>
    </w:p>
    <w:p w14:paraId="2EF50BE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@media (min-width: @screen-md-min) {</w:t>
      </w:r>
    </w:p>
    <w:p w14:paraId="09D647A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margin-left: </w:t>
      </w:r>
      <w:proofErr w:type="gramStart"/>
      <w:r w:rsidRPr="00C30FBA">
        <w:rPr>
          <w:rFonts w:ascii="Courier New" w:eastAsia="Times New Roman" w:hAnsi="Courier New" w:cs="Courier New"/>
          <w:sz w:val="20"/>
          <w:szCs w:val="20"/>
        </w:rPr>
        <w:t>percentage(</w:t>
      </w:r>
      <w:proofErr w:type="gramEnd"/>
      <w:r w:rsidRPr="00C30FBA">
        <w:rPr>
          <w:rFonts w:ascii="Courier New" w:eastAsia="Times New Roman" w:hAnsi="Courier New" w:cs="Courier New"/>
          <w:sz w:val="20"/>
          <w:szCs w:val="20"/>
        </w:rPr>
        <w:t>(@columns / @grid-columns));</w:t>
      </w:r>
    </w:p>
    <w:p w14:paraId="7C86B37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56A0D7F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738A0DD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.make</w:t>
      </w:r>
      <w:proofErr w:type="gramEnd"/>
      <w:r w:rsidRPr="00C30FBA">
        <w:rPr>
          <w:rFonts w:ascii="Courier New" w:eastAsia="Times New Roman" w:hAnsi="Courier New" w:cs="Courier New"/>
          <w:sz w:val="20"/>
          <w:szCs w:val="20"/>
        </w:rPr>
        <w:t>-md-column-push(@columns) {</w:t>
      </w:r>
    </w:p>
    <w:p w14:paraId="124225F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@media (min-width: @screen-md-min) {</w:t>
      </w:r>
    </w:p>
    <w:p w14:paraId="0EB7FA9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left: </w:t>
      </w:r>
      <w:proofErr w:type="gramStart"/>
      <w:r w:rsidRPr="00C30FBA">
        <w:rPr>
          <w:rFonts w:ascii="Courier New" w:eastAsia="Times New Roman" w:hAnsi="Courier New" w:cs="Courier New"/>
          <w:sz w:val="20"/>
          <w:szCs w:val="20"/>
        </w:rPr>
        <w:t>percentage(</w:t>
      </w:r>
      <w:proofErr w:type="gramEnd"/>
      <w:r w:rsidRPr="00C30FBA">
        <w:rPr>
          <w:rFonts w:ascii="Courier New" w:eastAsia="Times New Roman" w:hAnsi="Courier New" w:cs="Courier New"/>
          <w:sz w:val="20"/>
          <w:szCs w:val="20"/>
        </w:rPr>
        <w:t>(@columns / @grid-columns));</w:t>
      </w:r>
    </w:p>
    <w:p w14:paraId="4315DFC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3936BC7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03E9260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.make</w:t>
      </w:r>
      <w:proofErr w:type="gramEnd"/>
      <w:r w:rsidRPr="00C30FBA">
        <w:rPr>
          <w:rFonts w:ascii="Courier New" w:eastAsia="Times New Roman" w:hAnsi="Courier New" w:cs="Courier New"/>
          <w:sz w:val="20"/>
          <w:szCs w:val="20"/>
        </w:rPr>
        <w:t>-md-column-pull(@columns) {</w:t>
      </w:r>
    </w:p>
    <w:p w14:paraId="2263C91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@media (min-width: @screen-md-min) {</w:t>
      </w:r>
    </w:p>
    <w:p w14:paraId="6926FB5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right: </w:t>
      </w:r>
      <w:proofErr w:type="gramStart"/>
      <w:r w:rsidRPr="00C30FBA">
        <w:rPr>
          <w:rFonts w:ascii="Courier New" w:eastAsia="Times New Roman" w:hAnsi="Courier New" w:cs="Courier New"/>
          <w:sz w:val="20"/>
          <w:szCs w:val="20"/>
        </w:rPr>
        <w:t>percentage(</w:t>
      </w:r>
      <w:proofErr w:type="gramEnd"/>
      <w:r w:rsidRPr="00C30FBA">
        <w:rPr>
          <w:rFonts w:ascii="Courier New" w:eastAsia="Times New Roman" w:hAnsi="Courier New" w:cs="Courier New"/>
          <w:sz w:val="20"/>
          <w:szCs w:val="20"/>
        </w:rPr>
        <w:t>(@columns / @grid-columns));</w:t>
      </w:r>
    </w:p>
    <w:p w14:paraId="1785B72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7FCF94D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598D5E0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5E459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Generate the large columns</w:t>
      </w:r>
    </w:p>
    <w:p w14:paraId="7EA040B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.make</w:t>
      </w:r>
      <w:proofErr w:type="gramEnd"/>
      <w:r w:rsidRPr="00C30FBA">
        <w:rPr>
          <w:rFonts w:ascii="Courier New" w:eastAsia="Times New Roman" w:hAnsi="Courier New" w:cs="Courier New"/>
          <w:sz w:val="20"/>
          <w:szCs w:val="20"/>
        </w:rPr>
        <w:t>-lg-column(@columns; @gutter: @grid-gutter-width) {</w:t>
      </w:r>
    </w:p>
    <w:p w14:paraId="64DE9EC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position: relative;</w:t>
      </w:r>
    </w:p>
    <w:p w14:paraId="4B7E992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 Prevent columns from collapsing when empty</w:t>
      </w:r>
    </w:p>
    <w:p w14:paraId="52C64AF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min-height: 1px;</w:t>
      </w:r>
    </w:p>
    <w:p w14:paraId="1C37428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 Inner gutter via padding</w:t>
      </w:r>
    </w:p>
    <w:p w14:paraId="0F00B3A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padding-left</w:t>
      </w:r>
      <w:proofErr w:type="gramStart"/>
      <w:r w:rsidRPr="00C30FBA">
        <w:rPr>
          <w:rFonts w:ascii="Courier New" w:eastAsia="Times New Roman" w:hAnsi="Courier New" w:cs="Courier New"/>
          <w:sz w:val="20"/>
          <w:szCs w:val="20"/>
        </w:rPr>
        <w:t>:  (</w:t>
      </w:r>
      <w:proofErr w:type="gramEnd"/>
      <w:r w:rsidRPr="00C30FBA">
        <w:rPr>
          <w:rFonts w:ascii="Courier New" w:eastAsia="Times New Roman" w:hAnsi="Courier New" w:cs="Courier New"/>
          <w:sz w:val="20"/>
          <w:szCs w:val="20"/>
        </w:rPr>
        <w:t>@gutter / 2);</w:t>
      </w:r>
    </w:p>
    <w:p w14:paraId="28F8C96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padding-right: (@gutter / 2);</w:t>
      </w:r>
    </w:p>
    <w:p w14:paraId="6B52ABE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9903E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 Calculate width based on number of columns available</w:t>
      </w:r>
    </w:p>
    <w:p w14:paraId="52375FB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@media (min-width: @screen-lg-min) {</w:t>
      </w:r>
    </w:p>
    <w:p w14:paraId="315F4B5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float: left;</w:t>
      </w:r>
    </w:p>
    <w:p w14:paraId="2FDB19D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width: </w:t>
      </w:r>
      <w:proofErr w:type="gramStart"/>
      <w:r w:rsidRPr="00C30FBA">
        <w:rPr>
          <w:rFonts w:ascii="Courier New" w:eastAsia="Times New Roman" w:hAnsi="Courier New" w:cs="Courier New"/>
          <w:sz w:val="20"/>
          <w:szCs w:val="20"/>
        </w:rPr>
        <w:t>percentage(</w:t>
      </w:r>
      <w:proofErr w:type="gramEnd"/>
      <w:r w:rsidRPr="00C30FBA">
        <w:rPr>
          <w:rFonts w:ascii="Courier New" w:eastAsia="Times New Roman" w:hAnsi="Courier New" w:cs="Courier New"/>
          <w:sz w:val="20"/>
          <w:szCs w:val="20"/>
        </w:rPr>
        <w:t>(@columns / @grid-columns));</w:t>
      </w:r>
    </w:p>
    <w:p w14:paraId="037BD60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40CF955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76A1755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20383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Generate the large column offsets</w:t>
      </w:r>
    </w:p>
    <w:p w14:paraId="0E188DB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.make</w:t>
      </w:r>
      <w:proofErr w:type="gramEnd"/>
      <w:r w:rsidRPr="00C30FBA">
        <w:rPr>
          <w:rFonts w:ascii="Courier New" w:eastAsia="Times New Roman" w:hAnsi="Courier New" w:cs="Courier New"/>
          <w:sz w:val="20"/>
          <w:szCs w:val="20"/>
        </w:rPr>
        <w:t>-lg-column-offset(@columns) {</w:t>
      </w:r>
    </w:p>
    <w:p w14:paraId="5F00634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@media (min-width: @screen-lg-min) {</w:t>
      </w:r>
    </w:p>
    <w:p w14:paraId="2CED08B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margin-left: </w:t>
      </w:r>
      <w:proofErr w:type="gramStart"/>
      <w:r w:rsidRPr="00C30FBA">
        <w:rPr>
          <w:rFonts w:ascii="Courier New" w:eastAsia="Times New Roman" w:hAnsi="Courier New" w:cs="Courier New"/>
          <w:sz w:val="20"/>
          <w:szCs w:val="20"/>
        </w:rPr>
        <w:t>percentage(</w:t>
      </w:r>
      <w:proofErr w:type="gramEnd"/>
      <w:r w:rsidRPr="00C30FBA">
        <w:rPr>
          <w:rFonts w:ascii="Courier New" w:eastAsia="Times New Roman" w:hAnsi="Courier New" w:cs="Courier New"/>
          <w:sz w:val="20"/>
          <w:szCs w:val="20"/>
        </w:rPr>
        <w:t>(@columns / @grid-columns));</w:t>
      </w:r>
    </w:p>
    <w:p w14:paraId="1C74F6C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4E2B178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6631EEC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.make</w:t>
      </w:r>
      <w:proofErr w:type="gramEnd"/>
      <w:r w:rsidRPr="00C30FBA">
        <w:rPr>
          <w:rFonts w:ascii="Courier New" w:eastAsia="Times New Roman" w:hAnsi="Courier New" w:cs="Courier New"/>
          <w:sz w:val="20"/>
          <w:szCs w:val="20"/>
        </w:rPr>
        <w:t>-lg-column-push(@columns) {</w:t>
      </w:r>
    </w:p>
    <w:p w14:paraId="24A2419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@media (min-width: @screen-lg-min) {</w:t>
      </w:r>
    </w:p>
    <w:p w14:paraId="7FBB8DB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left: </w:t>
      </w:r>
      <w:proofErr w:type="gramStart"/>
      <w:r w:rsidRPr="00C30FBA">
        <w:rPr>
          <w:rFonts w:ascii="Courier New" w:eastAsia="Times New Roman" w:hAnsi="Courier New" w:cs="Courier New"/>
          <w:sz w:val="20"/>
          <w:szCs w:val="20"/>
        </w:rPr>
        <w:t>percentage(</w:t>
      </w:r>
      <w:proofErr w:type="gramEnd"/>
      <w:r w:rsidRPr="00C30FBA">
        <w:rPr>
          <w:rFonts w:ascii="Courier New" w:eastAsia="Times New Roman" w:hAnsi="Courier New" w:cs="Courier New"/>
          <w:sz w:val="20"/>
          <w:szCs w:val="20"/>
        </w:rPr>
        <w:t>(@columns / @grid-columns));</w:t>
      </w:r>
    </w:p>
    <w:p w14:paraId="59382DA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5B3C0B8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2992114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.make</w:t>
      </w:r>
      <w:proofErr w:type="gramEnd"/>
      <w:r w:rsidRPr="00C30FBA">
        <w:rPr>
          <w:rFonts w:ascii="Courier New" w:eastAsia="Times New Roman" w:hAnsi="Courier New" w:cs="Courier New"/>
          <w:sz w:val="20"/>
          <w:szCs w:val="20"/>
        </w:rPr>
        <w:t>-lg-column-pull(@columns) {</w:t>
      </w:r>
    </w:p>
    <w:p w14:paraId="63AEB51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@media (min-width: @screen-lg-min) {</w:t>
      </w:r>
    </w:p>
    <w:p w14:paraId="40658EA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right: </w:t>
      </w:r>
      <w:proofErr w:type="gramStart"/>
      <w:r w:rsidRPr="00C30FBA">
        <w:rPr>
          <w:rFonts w:ascii="Courier New" w:eastAsia="Times New Roman" w:hAnsi="Courier New" w:cs="Courier New"/>
          <w:sz w:val="20"/>
          <w:szCs w:val="20"/>
        </w:rPr>
        <w:t>percentage(</w:t>
      </w:r>
      <w:proofErr w:type="gramEnd"/>
      <w:r w:rsidRPr="00C30FBA">
        <w:rPr>
          <w:rFonts w:ascii="Courier New" w:eastAsia="Times New Roman" w:hAnsi="Courier New" w:cs="Courier New"/>
          <w:sz w:val="20"/>
          <w:szCs w:val="20"/>
        </w:rPr>
        <w:t>(@columns / @grid-columns));</w:t>
      </w:r>
    </w:p>
    <w:p w14:paraId="131E034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017031C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4833671B"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Example usage</w:t>
      </w:r>
    </w:p>
    <w:p w14:paraId="77074448"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lastRenderedPageBreak/>
        <w:t xml:space="preserve">You can modify the variables to your own custom values, or just use the </w:t>
      </w:r>
      <w:proofErr w:type="spellStart"/>
      <w:r w:rsidRPr="00C30FBA">
        <w:rPr>
          <w:rFonts w:ascii="Times New Roman" w:eastAsia="Times New Roman" w:hAnsi="Times New Roman" w:cs="Times New Roman"/>
          <w:sz w:val="24"/>
          <w:szCs w:val="24"/>
        </w:rPr>
        <w:t>mixins</w:t>
      </w:r>
      <w:proofErr w:type="spellEnd"/>
      <w:r w:rsidRPr="00C30FBA">
        <w:rPr>
          <w:rFonts w:ascii="Times New Roman" w:eastAsia="Times New Roman" w:hAnsi="Times New Roman" w:cs="Times New Roman"/>
          <w:sz w:val="24"/>
          <w:szCs w:val="24"/>
        </w:rPr>
        <w:t xml:space="preserve"> with their default values. Here's an example of using the default settings to create a two-column layout with a gap between.</w:t>
      </w:r>
    </w:p>
    <w:p w14:paraId="6CD382C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.wrapper</w:t>
      </w:r>
      <w:proofErr w:type="gramEnd"/>
      <w:r w:rsidRPr="00C30FBA">
        <w:rPr>
          <w:rFonts w:ascii="Courier New" w:eastAsia="Times New Roman" w:hAnsi="Courier New" w:cs="Courier New"/>
          <w:sz w:val="20"/>
          <w:szCs w:val="20"/>
        </w:rPr>
        <w:t xml:space="preserve"> {</w:t>
      </w:r>
    </w:p>
    <w:p w14:paraId="094CF99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.make</w:t>
      </w:r>
      <w:proofErr w:type="gramEnd"/>
      <w:r w:rsidRPr="00C30FBA">
        <w:rPr>
          <w:rFonts w:ascii="Courier New" w:eastAsia="Times New Roman" w:hAnsi="Courier New" w:cs="Courier New"/>
          <w:sz w:val="20"/>
          <w:szCs w:val="20"/>
        </w:rPr>
        <w:t>-row();</w:t>
      </w:r>
    </w:p>
    <w:p w14:paraId="6910D67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4600C30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.content</w:t>
      </w:r>
      <w:proofErr w:type="gramEnd"/>
      <w:r w:rsidRPr="00C30FBA">
        <w:rPr>
          <w:rFonts w:ascii="Courier New" w:eastAsia="Times New Roman" w:hAnsi="Courier New" w:cs="Courier New"/>
          <w:sz w:val="20"/>
          <w:szCs w:val="20"/>
        </w:rPr>
        <w:t>-main {</w:t>
      </w:r>
    </w:p>
    <w:p w14:paraId="264628E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.make</w:t>
      </w:r>
      <w:proofErr w:type="gramEnd"/>
      <w:r w:rsidRPr="00C30FBA">
        <w:rPr>
          <w:rFonts w:ascii="Courier New" w:eastAsia="Times New Roman" w:hAnsi="Courier New" w:cs="Courier New"/>
          <w:sz w:val="20"/>
          <w:szCs w:val="20"/>
        </w:rPr>
        <w:t>-lg-column(8);</w:t>
      </w:r>
    </w:p>
    <w:p w14:paraId="6C9AEA9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0E26C58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.content</w:t>
      </w:r>
      <w:proofErr w:type="gramEnd"/>
      <w:r w:rsidRPr="00C30FBA">
        <w:rPr>
          <w:rFonts w:ascii="Courier New" w:eastAsia="Times New Roman" w:hAnsi="Courier New" w:cs="Courier New"/>
          <w:sz w:val="20"/>
          <w:szCs w:val="20"/>
        </w:rPr>
        <w:t>-secondary {</w:t>
      </w:r>
    </w:p>
    <w:p w14:paraId="00748CB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.make</w:t>
      </w:r>
      <w:proofErr w:type="gramEnd"/>
      <w:r w:rsidRPr="00C30FBA">
        <w:rPr>
          <w:rFonts w:ascii="Courier New" w:eastAsia="Times New Roman" w:hAnsi="Courier New" w:cs="Courier New"/>
          <w:sz w:val="20"/>
          <w:szCs w:val="20"/>
        </w:rPr>
        <w:t>-lg-column(3);</w:t>
      </w:r>
    </w:p>
    <w:p w14:paraId="1246CC3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.make</w:t>
      </w:r>
      <w:proofErr w:type="gramEnd"/>
      <w:r w:rsidRPr="00C30FBA">
        <w:rPr>
          <w:rFonts w:ascii="Courier New" w:eastAsia="Times New Roman" w:hAnsi="Courier New" w:cs="Courier New"/>
          <w:sz w:val="20"/>
          <w:szCs w:val="20"/>
        </w:rPr>
        <w:t>-lg-column-offset(1);</w:t>
      </w:r>
    </w:p>
    <w:p w14:paraId="4115AA0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7729D06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class="wrapper"&gt;</w:t>
      </w:r>
    </w:p>
    <w:p w14:paraId="1A2C3A5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class="content-main"&gt;...&lt;/div&gt;</w:t>
      </w:r>
    </w:p>
    <w:p w14:paraId="2DC6BD1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class="content-secondary"&gt;...&lt;/div&gt;</w:t>
      </w:r>
    </w:p>
    <w:p w14:paraId="3C51495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15775F9B" w14:textId="77777777" w:rsidR="00C30FBA" w:rsidRPr="00C30FBA" w:rsidRDefault="00C30FBA" w:rsidP="00C30F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30FBA">
        <w:rPr>
          <w:rFonts w:ascii="Times New Roman" w:eastAsia="Times New Roman" w:hAnsi="Times New Roman" w:cs="Times New Roman"/>
          <w:b/>
          <w:bCs/>
          <w:kern w:val="36"/>
          <w:sz w:val="48"/>
          <w:szCs w:val="48"/>
        </w:rPr>
        <w:t>Typography</w:t>
      </w:r>
    </w:p>
    <w:p w14:paraId="1F9B7E59"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Headings</w:t>
      </w:r>
    </w:p>
    <w:p w14:paraId="2B4AE949"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All HTML headings, </w:t>
      </w:r>
      <w:r w:rsidRPr="00C30FBA">
        <w:rPr>
          <w:rFonts w:ascii="Courier New" w:eastAsia="Times New Roman" w:hAnsi="Courier New" w:cs="Courier New"/>
          <w:sz w:val="20"/>
          <w:szCs w:val="20"/>
        </w:rPr>
        <w:t>&lt;h1&gt;</w:t>
      </w:r>
      <w:r w:rsidRPr="00C30FBA">
        <w:rPr>
          <w:rFonts w:ascii="Times New Roman" w:eastAsia="Times New Roman" w:hAnsi="Times New Roman" w:cs="Times New Roman"/>
          <w:sz w:val="24"/>
          <w:szCs w:val="24"/>
        </w:rPr>
        <w:t xml:space="preserve"> through </w:t>
      </w:r>
      <w:r w:rsidRPr="00C30FBA">
        <w:rPr>
          <w:rFonts w:ascii="Courier New" w:eastAsia="Times New Roman" w:hAnsi="Courier New" w:cs="Courier New"/>
          <w:sz w:val="20"/>
          <w:szCs w:val="20"/>
        </w:rPr>
        <w:t>&lt;h6&gt;</w:t>
      </w:r>
      <w:r w:rsidRPr="00C30FBA">
        <w:rPr>
          <w:rFonts w:ascii="Times New Roman" w:eastAsia="Times New Roman" w:hAnsi="Times New Roman" w:cs="Times New Roman"/>
          <w:sz w:val="24"/>
          <w:szCs w:val="24"/>
        </w:rPr>
        <w:t xml:space="preserve">, are available. </w:t>
      </w:r>
      <w:r w:rsidRPr="00C30FBA">
        <w:rPr>
          <w:rFonts w:ascii="Courier New" w:eastAsia="Times New Roman" w:hAnsi="Courier New" w:cs="Courier New"/>
          <w:sz w:val="20"/>
          <w:szCs w:val="20"/>
        </w:rPr>
        <w:t>.h1</w:t>
      </w:r>
      <w:r w:rsidRPr="00C30FBA">
        <w:rPr>
          <w:rFonts w:ascii="Times New Roman" w:eastAsia="Times New Roman" w:hAnsi="Times New Roman" w:cs="Times New Roman"/>
          <w:sz w:val="24"/>
          <w:szCs w:val="24"/>
        </w:rPr>
        <w:t xml:space="preserve"> through </w:t>
      </w:r>
      <w:r w:rsidRPr="00C30FBA">
        <w:rPr>
          <w:rFonts w:ascii="Courier New" w:eastAsia="Times New Roman" w:hAnsi="Courier New" w:cs="Courier New"/>
          <w:sz w:val="20"/>
          <w:szCs w:val="20"/>
        </w:rPr>
        <w:t>.h6</w:t>
      </w:r>
      <w:r w:rsidRPr="00C30FBA">
        <w:rPr>
          <w:rFonts w:ascii="Times New Roman" w:eastAsia="Times New Roman" w:hAnsi="Times New Roman" w:cs="Times New Roman"/>
          <w:sz w:val="24"/>
          <w:szCs w:val="24"/>
        </w:rPr>
        <w:t xml:space="preserve"> classes are also available, for when you want to match the font styling of a heading but still want your text to be displayed inline.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6"/>
        <w:gridCol w:w="1536"/>
      </w:tblGrid>
      <w:tr w:rsidR="00C30FBA" w:rsidRPr="00C30FBA" w14:paraId="7DF487A8" w14:textId="77777777" w:rsidTr="00C30FBA">
        <w:trPr>
          <w:tblCellSpacing w:w="15" w:type="dxa"/>
        </w:trPr>
        <w:tc>
          <w:tcPr>
            <w:tcW w:w="0" w:type="auto"/>
            <w:vAlign w:val="center"/>
            <w:hideMark/>
          </w:tcPr>
          <w:p w14:paraId="73E45DE6" w14:textId="77777777" w:rsidR="00C30FBA" w:rsidRPr="00C30FBA" w:rsidRDefault="00C30FBA" w:rsidP="00C30F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30FBA">
              <w:rPr>
                <w:rFonts w:ascii="Times New Roman" w:eastAsia="Times New Roman" w:hAnsi="Times New Roman" w:cs="Times New Roman"/>
                <w:b/>
                <w:bCs/>
                <w:kern w:val="36"/>
                <w:sz w:val="48"/>
                <w:szCs w:val="48"/>
              </w:rPr>
              <w:t>h1. Bootstrap heading</w:t>
            </w:r>
          </w:p>
        </w:tc>
        <w:tc>
          <w:tcPr>
            <w:tcW w:w="0" w:type="auto"/>
            <w:vAlign w:val="center"/>
            <w:hideMark/>
          </w:tcPr>
          <w:p w14:paraId="1AF32C3B"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Semibold</w:t>
            </w:r>
            <w:proofErr w:type="spellEnd"/>
            <w:r w:rsidRPr="00C30FBA">
              <w:rPr>
                <w:rFonts w:ascii="Times New Roman" w:eastAsia="Times New Roman" w:hAnsi="Times New Roman" w:cs="Times New Roman"/>
                <w:sz w:val="24"/>
                <w:szCs w:val="24"/>
              </w:rPr>
              <w:t xml:space="preserve"> 36px</w:t>
            </w:r>
          </w:p>
        </w:tc>
      </w:tr>
      <w:tr w:rsidR="00C30FBA" w:rsidRPr="00C30FBA" w14:paraId="1460082E" w14:textId="77777777" w:rsidTr="00C30FBA">
        <w:trPr>
          <w:tblCellSpacing w:w="15" w:type="dxa"/>
        </w:trPr>
        <w:tc>
          <w:tcPr>
            <w:tcW w:w="0" w:type="auto"/>
            <w:vAlign w:val="center"/>
            <w:hideMark/>
          </w:tcPr>
          <w:p w14:paraId="29052906"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h2. Bootstrap heading</w:t>
            </w:r>
          </w:p>
        </w:tc>
        <w:tc>
          <w:tcPr>
            <w:tcW w:w="0" w:type="auto"/>
            <w:vAlign w:val="center"/>
            <w:hideMark/>
          </w:tcPr>
          <w:p w14:paraId="4603A1B9"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Semibold</w:t>
            </w:r>
            <w:proofErr w:type="spellEnd"/>
            <w:r w:rsidRPr="00C30FBA">
              <w:rPr>
                <w:rFonts w:ascii="Times New Roman" w:eastAsia="Times New Roman" w:hAnsi="Times New Roman" w:cs="Times New Roman"/>
                <w:sz w:val="24"/>
                <w:szCs w:val="24"/>
              </w:rPr>
              <w:t xml:space="preserve"> 30px</w:t>
            </w:r>
          </w:p>
        </w:tc>
      </w:tr>
      <w:tr w:rsidR="00C30FBA" w:rsidRPr="00C30FBA" w14:paraId="382E068B" w14:textId="77777777" w:rsidTr="00C30FBA">
        <w:trPr>
          <w:tblCellSpacing w:w="15" w:type="dxa"/>
        </w:trPr>
        <w:tc>
          <w:tcPr>
            <w:tcW w:w="0" w:type="auto"/>
            <w:vAlign w:val="center"/>
            <w:hideMark/>
          </w:tcPr>
          <w:p w14:paraId="43269B9C"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h3. Bootstrap heading</w:t>
            </w:r>
          </w:p>
        </w:tc>
        <w:tc>
          <w:tcPr>
            <w:tcW w:w="0" w:type="auto"/>
            <w:vAlign w:val="center"/>
            <w:hideMark/>
          </w:tcPr>
          <w:p w14:paraId="3B2C93C7"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Semibold</w:t>
            </w:r>
            <w:proofErr w:type="spellEnd"/>
            <w:r w:rsidRPr="00C30FBA">
              <w:rPr>
                <w:rFonts w:ascii="Times New Roman" w:eastAsia="Times New Roman" w:hAnsi="Times New Roman" w:cs="Times New Roman"/>
                <w:sz w:val="24"/>
                <w:szCs w:val="24"/>
              </w:rPr>
              <w:t xml:space="preserve"> 24px</w:t>
            </w:r>
          </w:p>
        </w:tc>
      </w:tr>
      <w:tr w:rsidR="00C30FBA" w:rsidRPr="00C30FBA" w14:paraId="20F78934" w14:textId="77777777" w:rsidTr="00C30FBA">
        <w:trPr>
          <w:tblCellSpacing w:w="15" w:type="dxa"/>
        </w:trPr>
        <w:tc>
          <w:tcPr>
            <w:tcW w:w="0" w:type="auto"/>
            <w:vAlign w:val="center"/>
            <w:hideMark/>
          </w:tcPr>
          <w:p w14:paraId="58BDE6C0"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h4. Bootstrap heading</w:t>
            </w:r>
          </w:p>
        </w:tc>
        <w:tc>
          <w:tcPr>
            <w:tcW w:w="0" w:type="auto"/>
            <w:vAlign w:val="center"/>
            <w:hideMark/>
          </w:tcPr>
          <w:p w14:paraId="084A2EF1"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Semibold</w:t>
            </w:r>
            <w:proofErr w:type="spellEnd"/>
            <w:r w:rsidRPr="00C30FBA">
              <w:rPr>
                <w:rFonts w:ascii="Times New Roman" w:eastAsia="Times New Roman" w:hAnsi="Times New Roman" w:cs="Times New Roman"/>
                <w:sz w:val="24"/>
                <w:szCs w:val="24"/>
              </w:rPr>
              <w:t xml:space="preserve"> 18px</w:t>
            </w:r>
          </w:p>
        </w:tc>
      </w:tr>
      <w:tr w:rsidR="00C30FBA" w:rsidRPr="00C30FBA" w14:paraId="5AEA6C9E" w14:textId="77777777" w:rsidTr="00C30FBA">
        <w:trPr>
          <w:tblCellSpacing w:w="15" w:type="dxa"/>
        </w:trPr>
        <w:tc>
          <w:tcPr>
            <w:tcW w:w="0" w:type="auto"/>
            <w:vAlign w:val="center"/>
            <w:hideMark/>
          </w:tcPr>
          <w:p w14:paraId="53574577" w14:textId="77777777" w:rsidR="00C30FBA" w:rsidRPr="00C30FBA" w:rsidRDefault="00C30FBA" w:rsidP="00C30FBA">
            <w:pPr>
              <w:spacing w:before="100" w:beforeAutospacing="1" w:after="100" w:afterAutospacing="1" w:line="240" w:lineRule="auto"/>
              <w:outlineLvl w:val="4"/>
              <w:rPr>
                <w:rFonts w:ascii="Times New Roman" w:eastAsia="Times New Roman" w:hAnsi="Times New Roman" w:cs="Times New Roman"/>
                <w:b/>
                <w:bCs/>
                <w:sz w:val="20"/>
                <w:szCs w:val="20"/>
              </w:rPr>
            </w:pPr>
            <w:r w:rsidRPr="00C30FBA">
              <w:rPr>
                <w:rFonts w:ascii="Times New Roman" w:eastAsia="Times New Roman" w:hAnsi="Times New Roman" w:cs="Times New Roman"/>
                <w:b/>
                <w:bCs/>
                <w:sz w:val="20"/>
                <w:szCs w:val="20"/>
              </w:rPr>
              <w:t>h5. Bootstrap heading</w:t>
            </w:r>
          </w:p>
        </w:tc>
        <w:tc>
          <w:tcPr>
            <w:tcW w:w="0" w:type="auto"/>
            <w:vAlign w:val="center"/>
            <w:hideMark/>
          </w:tcPr>
          <w:p w14:paraId="5610BB33"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Semibold</w:t>
            </w:r>
            <w:proofErr w:type="spellEnd"/>
            <w:r w:rsidRPr="00C30FBA">
              <w:rPr>
                <w:rFonts w:ascii="Times New Roman" w:eastAsia="Times New Roman" w:hAnsi="Times New Roman" w:cs="Times New Roman"/>
                <w:sz w:val="24"/>
                <w:szCs w:val="24"/>
              </w:rPr>
              <w:t xml:space="preserve"> 14px</w:t>
            </w:r>
          </w:p>
        </w:tc>
      </w:tr>
      <w:tr w:rsidR="00C30FBA" w:rsidRPr="00C30FBA" w14:paraId="2DB1AC7C" w14:textId="77777777" w:rsidTr="00C30FBA">
        <w:trPr>
          <w:tblCellSpacing w:w="15" w:type="dxa"/>
        </w:trPr>
        <w:tc>
          <w:tcPr>
            <w:tcW w:w="0" w:type="auto"/>
            <w:vAlign w:val="center"/>
            <w:hideMark/>
          </w:tcPr>
          <w:p w14:paraId="6E55C21C" w14:textId="77777777" w:rsidR="00C30FBA" w:rsidRPr="00C30FBA" w:rsidRDefault="00C30FBA" w:rsidP="00C30FBA">
            <w:pPr>
              <w:spacing w:before="100" w:beforeAutospacing="1" w:after="100" w:afterAutospacing="1" w:line="240" w:lineRule="auto"/>
              <w:outlineLvl w:val="5"/>
              <w:rPr>
                <w:rFonts w:ascii="Times New Roman" w:eastAsia="Times New Roman" w:hAnsi="Times New Roman" w:cs="Times New Roman"/>
                <w:b/>
                <w:bCs/>
                <w:sz w:val="15"/>
                <w:szCs w:val="15"/>
              </w:rPr>
            </w:pPr>
            <w:r w:rsidRPr="00C30FBA">
              <w:rPr>
                <w:rFonts w:ascii="Times New Roman" w:eastAsia="Times New Roman" w:hAnsi="Times New Roman" w:cs="Times New Roman"/>
                <w:b/>
                <w:bCs/>
                <w:sz w:val="15"/>
                <w:szCs w:val="15"/>
              </w:rPr>
              <w:t>h6. Bootstrap heading</w:t>
            </w:r>
          </w:p>
        </w:tc>
        <w:tc>
          <w:tcPr>
            <w:tcW w:w="0" w:type="auto"/>
            <w:vAlign w:val="center"/>
            <w:hideMark/>
          </w:tcPr>
          <w:p w14:paraId="6B04AEC5"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Semibold</w:t>
            </w:r>
            <w:proofErr w:type="spellEnd"/>
            <w:r w:rsidRPr="00C30FBA">
              <w:rPr>
                <w:rFonts w:ascii="Times New Roman" w:eastAsia="Times New Roman" w:hAnsi="Times New Roman" w:cs="Times New Roman"/>
                <w:sz w:val="24"/>
                <w:szCs w:val="24"/>
              </w:rPr>
              <w:t xml:space="preserve"> 12px</w:t>
            </w:r>
          </w:p>
        </w:tc>
      </w:tr>
    </w:tbl>
    <w:p w14:paraId="1432E0B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&lt;h1&gt;h1. Bootstrap heading&lt;/h1&gt;</w:t>
      </w:r>
    </w:p>
    <w:p w14:paraId="7EE2E9B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&lt;h2&gt;h2. Bootstrap heading&lt;/h2&gt;</w:t>
      </w:r>
    </w:p>
    <w:p w14:paraId="622D4EF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&lt;h3&gt;h3. Bootstrap heading&lt;/h3&gt;</w:t>
      </w:r>
    </w:p>
    <w:p w14:paraId="7F3B8E8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&lt;h4&gt;h4. Bootstrap heading&lt;/h4&gt;</w:t>
      </w:r>
    </w:p>
    <w:p w14:paraId="2AD7DCB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&lt;h5&gt;h5. Bootstrap heading&lt;/h5&gt;</w:t>
      </w:r>
    </w:p>
    <w:p w14:paraId="363AFBC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&lt;h6&gt;h6. Bootstrap heading&lt;/h6&gt;</w:t>
      </w:r>
    </w:p>
    <w:p w14:paraId="0FD9A39D"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Create lighter, secondary text in any heading with a generic </w:t>
      </w:r>
      <w:r w:rsidRPr="00C30FBA">
        <w:rPr>
          <w:rFonts w:ascii="Courier New" w:eastAsia="Times New Roman" w:hAnsi="Courier New" w:cs="Courier New"/>
          <w:sz w:val="20"/>
          <w:szCs w:val="20"/>
        </w:rPr>
        <w:t>&lt;small&gt;</w:t>
      </w:r>
      <w:r w:rsidRPr="00C30FBA">
        <w:rPr>
          <w:rFonts w:ascii="Times New Roman" w:eastAsia="Times New Roman" w:hAnsi="Times New Roman" w:cs="Times New Roman"/>
          <w:sz w:val="24"/>
          <w:szCs w:val="24"/>
        </w:rPr>
        <w:t xml:space="preserve"> tag or </w:t>
      </w:r>
      <w:proofErr w:type="gramStart"/>
      <w:r w:rsidRPr="00C30FBA">
        <w:rPr>
          <w:rFonts w:ascii="Times New Roman" w:eastAsia="Times New Roman" w:hAnsi="Times New Roman" w:cs="Times New Roman"/>
          <w:sz w:val="24"/>
          <w:szCs w:val="24"/>
        </w:rPr>
        <w:t xml:space="preserve">the </w:t>
      </w:r>
      <w:r w:rsidRPr="00C30FBA">
        <w:rPr>
          <w:rFonts w:ascii="Courier New" w:eastAsia="Times New Roman" w:hAnsi="Courier New" w:cs="Courier New"/>
          <w:sz w:val="20"/>
          <w:szCs w:val="20"/>
        </w:rPr>
        <w:t>.small</w:t>
      </w:r>
      <w:proofErr w:type="gramEnd"/>
      <w:r w:rsidRPr="00C30FBA">
        <w:rPr>
          <w:rFonts w:ascii="Times New Roman" w:eastAsia="Times New Roman" w:hAnsi="Times New Roman" w:cs="Times New Roman"/>
          <w:sz w:val="24"/>
          <w:szCs w:val="24"/>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1"/>
      </w:tblGrid>
      <w:tr w:rsidR="00C30FBA" w:rsidRPr="00C30FBA" w14:paraId="15373397" w14:textId="77777777" w:rsidTr="00C30FBA">
        <w:trPr>
          <w:tblCellSpacing w:w="15" w:type="dxa"/>
        </w:trPr>
        <w:tc>
          <w:tcPr>
            <w:tcW w:w="0" w:type="auto"/>
            <w:vAlign w:val="center"/>
            <w:hideMark/>
          </w:tcPr>
          <w:p w14:paraId="2B6678DB" w14:textId="77777777" w:rsidR="00C30FBA" w:rsidRPr="00C30FBA" w:rsidRDefault="00C30FBA" w:rsidP="00C30F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30FBA">
              <w:rPr>
                <w:rFonts w:ascii="Times New Roman" w:eastAsia="Times New Roman" w:hAnsi="Times New Roman" w:cs="Times New Roman"/>
                <w:b/>
                <w:bCs/>
                <w:kern w:val="36"/>
                <w:sz w:val="48"/>
                <w:szCs w:val="48"/>
              </w:rPr>
              <w:t xml:space="preserve">h1. Bootstrap heading </w:t>
            </w:r>
            <w:r w:rsidRPr="00C30FBA">
              <w:rPr>
                <w:rFonts w:ascii="Times New Roman" w:eastAsia="Times New Roman" w:hAnsi="Times New Roman" w:cs="Times New Roman"/>
                <w:b/>
                <w:bCs/>
                <w:kern w:val="36"/>
                <w:sz w:val="36"/>
                <w:szCs w:val="36"/>
              </w:rPr>
              <w:t>Secondary text</w:t>
            </w:r>
          </w:p>
        </w:tc>
      </w:tr>
      <w:tr w:rsidR="00C30FBA" w:rsidRPr="00C30FBA" w14:paraId="2E0B7F08" w14:textId="77777777" w:rsidTr="00C30FBA">
        <w:trPr>
          <w:tblCellSpacing w:w="15" w:type="dxa"/>
        </w:trPr>
        <w:tc>
          <w:tcPr>
            <w:tcW w:w="0" w:type="auto"/>
            <w:vAlign w:val="center"/>
            <w:hideMark/>
          </w:tcPr>
          <w:p w14:paraId="01C2ED05"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lastRenderedPageBreak/>
              <w:t xml:space="preserve">h2. Bootstrap heading </w:t>
            </w:r>
            <w:r w:rsidRPr="00C30FBA">
              <w:rPr>
                <w:rFonts w:ascii="Times New Roman" w:eastAsia="Times New Roman" w:hAnsi="Times New Roman" w:cs="Times New Roman"/>
                <w:b/>
                <w:bCs/>
                <w:sz w:val="27"/>
                <w:szCs w:val="27"/>
              </w:rPr>
              <w:t>Secondary text</w:t>
            </w:r>
          </w:p>
        </w:tc>
      </w:tr>
      <w:tr w:rsidR="00C30FBA" w:rsidRPr="00C30FBA" w14:paraId="67BEF31D" w14:textId="77777777" w:rsidTr="00C30FBA">
        <w:trPr>
          <w:tblCellSpacing w:w="15" w:type="dxa"/>
        </w:trPr>
        <w:tc>
          <w:tcPr>
            <w:tcW w:w="0" w:type="auto"/>
            <w:vAlign w:val="center"/>
            <w:hideMark/>
          </w:tcPr>
          <w:p w14:paraId="0A1521D1"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 xml:space="preserve">h3. Bootstrap heading </w:t>
            </w:r>
            <w:r w:rsidRPr="00C30FBA">
              <w:rPr>
                <w:rFonts w:ascii="Times New Roman" w:eastAsia="Times New Roman" w:hAnsi="Times New Roman" w:cs="Times New Roman"/>
                <w:b/>
                <w:bCs/>
                <w:sz w:val="24"/>
                <w:szCs w:val="24"/>
              </w:rPr>
              <w:t>Secondary text</w:t>
            </w:r>
          </w:p>
        </w:tc>
      </w:tr>
      <w:tr w:rsidR="00C30FBA" w:rsidRPr="00C30FBA" w14:paraId="3D50190D" w14:textId="77777777" w:rsidTr="00C30FBA">
        <w:trPr>
          <w:tblCellSpacing w:w="15" w:type="dxa"/>
        </w:trPr>
        <w:tc>
          <w:tcPr>
            <w:tcW w:w="0" w:type="auto"/>
            <w:vAlign w:val="center"/>
            <w:hideMark/>
          </w:tcPr>
          <w:p w14:paraId="23819579"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 xml:space="preserve">h4. Bootstrap heading </w:t>
            </w:r>
            <w:r w:rsidRPr="00C30FBA">
              <w:rPr>
                <w:rFonts w:ascii="Times New Roman" w:eastAsia="Times New Roman" w:hAnsi="Times New Roman" w:cs="Times New Roman"/>
                <w:b/>
                <w:bCs/>
                <w:sz w:val="20"/>
                <w:szCs w:val="20"/>
              </w:rPr>
              <w:t>Secondary text</w:t>
            </w:r>
          </w:p>
        </w:tc>
      </w:tr>
      <w:tr w:rsidR="00C30FBA" w:rsidRPr="00C30FBA" w14:paraId="0D711684" w14:textId="77777777" w:rsidTr="00C30FBA">
        <w:trPr>
          <w:tblCellSpacing w:w="15" w:type="dxa"/>
        </w:trPr>
        <w:tc>
          <w:tcPr>
            <w:tcW w:w="0" w:type="auto"/>
            <w:vAlign w:val="center"/>
            <w:hideMark/>
          </w:tcPr>
          <w:p w14:paraId="44DDD63F" w14:textId="77777777" w:rsidR="00C30FBA" w:rsidRPr="00C30FBA" w:rsidRDefault="00C30FBA" w:rsidP="00C30FBA">
            <w:pPr>
              <w:spacing w:before="100" w:beforeAutospacing="1" w:after="100" w:afterAutospacing="1" w:line="240" w:lineRule="auto"/>
              <w:outlineLvl w:val="4"/>
              <w:rPr>
                <w:rFonts w:ascii="Times New Roman" w:eastAsia="Times New Roman" w:hAnsi="Times New Roman" w:cs="Times New Roman"/>
                <w:b/>
                <w:bCs/>
                <w:sz w:val="20"/>
                <w:szCs w:val="20"/>
              </w:rPr>
            </w:pPr>
            <w:r w:rsidRPr="00C30FBA">
              <w:rPr>
                <w:rFonts w:ascii="Times New Roman" w:eastAsia="Times New Roman" w:hAnsi="Times New Roman" w:cs="Times New Roman"/>
                <w:b/>
                <w:bCs/>
                <w:sz w:val="20"/>
                <w:szCs w:val="20"/>
              </w:rPr>
              <w:t xml:space="preserve">h5. Bootstrap heading </w:t>
            </w:r>
            <w:r w:rsidRPr="00C30FBA">
              <w:rPr>
                <w:rFonts w:ascii="Times New Roman" w:eastAsia="Times New Roman" w:hAnsi="Times New Roman" w:cs="Times New Roman"/>
                <w:b/>
                <w:bCs/>
                <w:sz w:val="15"/>
                <w:szCs w:val="15"/>
              </w:rPr>
              <w:t>Secondary text</w:t>
            </w:r>
          </w:p>
        </w:tc>
      </w:tr>
      <w:tr w:rsidR="00C30FBA" w:rsidRPr="00C30FBA" w14:paraId="3E67D4CC" w14:textId="77777777" w:rsidTr="00C30FBA">
        <w:trPr>
          <w:tblCellSpacing w:w="15" w:type="dxa"/>
        </w:trPr>
        <w:tc>
          <w:tcPr>
            <w:tcW w:w="0" w:type="auto"/>
            <w:vAlign w:val="center"/>
            <w:hideMark/>
          </w:tcPr>
          <w:p w14:paraId="46798172" w14:textId="77777777" w:rsidR="00C30FBA" w:rsidRPr="00C30FBA" w:rsidRDefault="00C30FBA" w:rsidP="00C30FBA">
            <w:pPr>
              <w:spacing w:before="100" w:beforeAutospacing="1" w:after="100" w:afterAutospacing="1" w:line="240" w:lineRule="auto"/>
              <w:outlineLvl w:val="5"/>
              <w:rPr>
                <w:rFonts w:ascii="Times New Roman" w:eastAsia="Times New Roman" w:hAnsi="Times New Roman" w:cs="Times New Roman"/>
                <w:b/>
                <w:bCs/>
                <w:sz w:val="15"/>
                <w:szCs w:val="15"/>
              </w:rPr>
            </w:pPr>
            <w:r w:rsidRPr="00C30FBA">
              <w:rPr>
                <w:rFonts w:ascii="Times New Roman" w:eastAsia="Times New Roman" w:hAnsi="Times New Roman" w:cs="Times New Roman"/>
                <w:b/>
                <w:bCs/>
                <w:sz w:val="15"/>
                <w:szCs w:val="15"/>
              </w:rPr>
              <w:t>h6. Bootstrap heading Secondary text</w:t>
            </w:r>
          </w:p>
        </w:tc>
      </w:tr>
    </w:tbl>
    <w:p w14:paraId="305B5C8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&lt;h1&gt;h1. Bootstrap heading &lt;small&gt;Secondary text&lt;/small&gt;&lt;/h1&gt;</w:t>
      </w:r>
    </w:p>
    <w:p w14:paraId="3BFA107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&lt;h2&gt;h2. Bootstrap heading &lt;small&gt;Secondary text&lt;/small&gt;&lt;/h2&gt;</w:t>
      </w:r>
    </w:p>
    <w:p w14:paraId="0355B7F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&lt;h3&gt;h3. Bootstrap heading &lt;small&gt;Secondary text&lt;/small&gt;&lt;/h3&gt;</w:t>
      </w:r>
    </w:p>
    <w:p w14:paraId="0A801ED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&lt;h4&gt;h4. Bootstrap heading &lt;small&gt;Secondary text&lt;/small&gt;&lt;/h4&gt;</w:t>
      </w:r>
    </w:p>
    <w:p w14:paraId="702B948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&lt;h5&gt;h5. Bootstrap heading &lt;small&gt;Secondary text&lt;/small&gt;&lt;/h5&gt;</w:t>
      </w:r>
    </w:p>
    <w:p w14:paraId="52ED5C3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&lt;h6&gt;h6. Bootstrap heading &lt;small&gt;Secondary text&lt;/small&gt;&lt;/h6&gt;</w:t>
      </w:r>
    </w:p>
    <w:p w14:paraId="76F6FF0B"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Body copy</w:t>
      </w:r>
    </w:p>
    <w:p w14:paraId="7CA3461F"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Bootstrap's global default </w:t>
      </w:r>
      <w:r w:rsidRPr="00C30FBA">
        <w:rPr>
          <w:rFonts w:ascii="Courier New" w:eastAsia="Times New Roman" w:hAnsi="Courier New" w:cs="Courier New"/>
          <w:sz w:val="20"/>
          <w:szCs w:val="20"/>
        </w:rPr>
        <w:t>font-size</w:t>
      </w:r>
      <w:r w:rsidRPr="00C30FBA">
        <w:rPr>
          <w:rFonts w:ascii="Times New Roman" w:eastAsia="Times New Roman" w:hAnsi="Times New Roman" w:cs="Times New Roman"/>
          <w:sz w:val="24"/>
          <w:szCs w:val="24"/>
        </w:rPr>
        <w:t xml:space="preserve"> is </w:t>
      </w:r>
      <w:r w:rsidRPr="00C30FBA">
        <w:rPr>
          <w:rFonts w:ascii="Times New Roman" w:eastAsia="Times New Roman" w:hAnsi="Times New Roman" w:cs="Times New Roman"/>
          <w:b/>
          <w:bCs/>
          <w:sz w:val="24"/>
          <w:szCs w:val="24"/>
        </w:rPr>
        <w:t>14px</w:t>
      </w:r>
      <w:r w:rsidRPr="00C30FBA">
        <w:rPr>
          <w:rFonts w:ascii="Times New Roman" w:eastAsia="Times New Roman" w:hAnsi="Times New Roman" w:cs="Times New Roman"/>
          <w:sz w:val="24"/>
          <w:szCs w:val="24"/>
        </w:rPr>
        <w:t xml:space="preserve">, with a </w:t>
      </w:r>
      <w:r w:rsidRPr="00C30FBA">
        <w:rPr>
          <w:rFonts w:ascii="Courier New" w:eastAsia="Times New Roman" w:hAnsi="Courier New" w:cs="Courier New"/>
          <w:sz w:val="20"/>
          <w:szCs w:val="20"/>
        </w:rPr>
        <w:t>line-height</w:t>
      </w:r>
      <w:r w:rsidRPr="00C30FBA">
        <w:rPr>
          <w:rFonts w:ascii="Times New Roman" w:eastAsia="Times New Roman" w:hAnsi="Times New Roman" w:cs="Times New Roman"/>
          <w:sz w:val="24"/>
          <w:szCs w:val="24"/>
        </w:rPr>
        <w:t xml:space="preserve"> of </w:t>
      </w:r>
      <w:r w:rsidRPr="00C30FBA">
        <w:rPr>
          <w:rFonts w:ascii="Times New Roman" w:eastAsia="Times New Roman" w:hAnsi="Times New Roman" w:cs="Times New Roman"/>
          <w:b/>
          <w:bCs/>
          <w:sz w:val="24"/>
          <w:szCs w:val="24"/>
        </w:rPr>
        <w:t>1.428</w:t>
      </w:r>
      <w:r w:rsidRPr="00C30FBA">
        <w:rPr>
          <w:rFonts w:ascii="Times New Roman" w:eastAsia="Times New Roman" w:hAnsi="Times New Roman" w:cs="Times New Roman"/>
          <w:sz w:val="24"/>
          <w:szCs w:val="24"/>
        </w:rPr>
        <w:t xml:space="preserve">. This is applied to the </w:t>
      </w:r>
      <w:r w:rsidRPr="00C30FBA">
        <w:rPr>
          <w:rFonts w:ascii="Courier New" w:eastAsia="Times New Roman" w:hAnsi="Courier New" w:cs="Courier New"/>
          <w:sz w:val="20"/>
          <w:szCs w:val="20"/>
        </w:rPr>
        <w:t>&lt;body&gt;</w:t>
      </w:r>
      <w:r w:rsidRPr="00C30FBA">
        <w:rPr>
          <w:rFonts w:ascii="Times New Roman" w:eastAsia="Times New Roman" w:hAnsi="Times New Roman" w:cs="Times New Roman"/>
          <w:sz w:val="24"/>
          <w:szCs w:val="24"/>
        </w:rPr>
        <w:t xml:space="preserve"> and all paragraphs. In addition, </w:t>
      </w:r>
      <w:r w:rsidRPr="00C30FBA">
        <w:rPr>
          <w:rFonts w:ascii="Courier New" w:eastAsia="Times New Roman" w:hAnsi="Courier New" w:cs="Courier New"/>
          <w:sz w:val="20"/>
          <w:szCs w:val="20"/>
        </w:rPr>
        <w:t>&lt;p&gt;</w:t>
      </w:r>
      <w:r w:rsidRPr="00C30FBA">
        <w:rPr>
          <w:rFonts w:ascii="Times New Roman" w:eastAsia="Times New Roman" w:hAnsi="Times New Roman" w:cs="Times New Roman"/>
          <w:sz w:val="24"/>
          <w:szCs w:val="24"/>
        </w:rPr>
        <w:t xml:space="preserve"> (paragraphs) receive a bottom margin of half their computed line-height (10px by default).</w:t>
      </w:r>
    </w:p>
    <w:p w14:paraId="1EC620A7"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Nullam</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quis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risus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eget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urna</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mollis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ornare</w:t>
      </w:r>
      <w:proofErr w:type="spellEnd"/>
      <w:r w:rsidRPr="00C30FBA">
        <w:rPr>
          <w:rFonts w:ascii="Times New Roman" w:eastAsia="Times New Roman" w:hAnsi="Times New Roman" w:cs="Times New Roman"/>
          <w:sz w:val="24"/>
          <w:szCs w:val="24"/>
        </w:rPr>
        <w:t xml:space="preserve"> vel </w:t>
      </w:r>
      <w:proofErr w:type="spellStart"/>
      <w:r w:rsidRPr="00C30FBA">
        <w:rPr>
          <w:rFonts w:ascii="Times New Roman" w:eastAsia="Times New Roman" w:hAnsi="Times New Roman" w:cs="Times New Roman"/>
          <w:sz w:val="24"/>
          <w:szCs w:val="24"/>
        </w:rPr>
        <w:t>eu</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leo</w:t>
      </w:r>
      <w:proofErr w:type="spellEnd"/>
      <w:r w:rsidRPr="00C30FBA">
        <w:rPr>
          <w:rFonts w:ascii="Times New Roman" w:eastAsia="Times New Roman" w:hAnsi="Times New Roman" w:cs="Times New Roman"/>
          <w:sz w:val="24"/>
          <w:szCs w:val="24"/>
        </w:rPr>
        <w:t xml:space="preserve">. Cum sociis </w:t>
      </w:r>
      <w:proofErr w:type="spellStart"/>
      <w:r w:rsidRPr="00C30FBA">
        <w:rPr>
          <w:rFonts w:ascii="Times New Roman" w:eastAsia="Times New Roman" w:hAnsi="Times New Roman" w:cs="Times New Roman"/>
          <w:sz w:val="24"/>
          <w:szCs w:val="24"/>
        </w:rPr>
        <w:t>natoque</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penatibus</w:t>
      </w:r>
      <w:proofErr w:type="spellEnd"/>
      <w:r w:rsidRPr="00C30FBA">
        <w:rPr>
          <w:rFonts w:ascii="Times New Roman" w:eastAsia="Times New Roman" w:hAnsi="Times New Roman" w:cs="Times New Roman"/>
          <w:sz w:val="24"/>
          <w:szCs w:val="24"/>
        </w:rPr>
        <w:t xml:space="preserve"> et </w:t>
      </w:r>
      <w:proofErr w:type="spellStart"/>
      <w:r w:rsidRPr="00C30FBA">
        <w:rPr>
          <w:rFonts w:ascii="Times New Roman" w:eastAsia="Times New Roman" w:hAnsi="Times New Roman" w:cs="Times New Roman"/>
          <w:sz w:val="24"/>
          <w:szCs w:val="24"/>
        </w:rPr>
        <w:t>magnis</w:t>
      </w:r>
      <w:proofErr w:type="spellEnd"/>
      <w:r w:rsidRPr="00C30FBA">
        <w:rPr>
          <w:rFonts w:ascii="Times New Roman" w:eastAsia="Times New Roman" w:hAnsi="Times New Roman" w:cs="Times New Roman"/>
          <w:sz w:val="24"/>
          <w:szCs w:val="24"/>
        </w:rPr>
        <w:t xml:space="preserve"> dis parturient </w:t>
      </w:r>
      <w:proofErr w:type="spellStart"/>
      <w:r w:rsidRPr="00C30FBA">
        <w:rPr>
          <w:rFonts w:ascii="Times New Roman" w:eastAsia="Times New Roman" w:hAnsi="Times New Roman" w:cs="Times New Roman"/>
          <w:sz w:val="24"/>
          <w:szCs w:val="24"/>
        </w:rPr>
        <w:t>montes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nascetur</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ridiculus</w:t>
      </w:r>
      <w:proofErr w:type="spellEnd"/>
      <w:r w:rsidRPr="00C30FBA">
        <w:rPr>
          <w:rFonts w:ascii="Times New Roman" w:eastAsia="Times New Roman" w:hAnsi="Times New Roman" w:cs="Times New Roman"/>
          <w:sz w:val="24"/>
          <w:szCs w:val="24"/>
        </w:rPr>
        <w:t xml:space="preserve"> mus. </w:t>
      </w:r>
      <w:proofErr w:type="spellStart"/>
      <w:r w:rsidRPr="00C30FBA">
        <w:rPr>
          <w:rFonts w:ascii="Times New Roman" w:eastAsia="Times New Roman" w:hAnsi="Times New Roman" w:cs="Times New Roman"/>
          <w:sz w:val="24"/>
          <w:szCs w:val="24"/>
        </w:rPr>
        <w:t>Nullam</w:t>
      </w:r>
      <w:proofErr w:type="spellEnd"/>
      <w:r w:rsidRPr="00C30FBA">
        <w:rPr>
          <w:rFonts w:ascii="Times New Roman" w:eastAsia="Times New Roman" w:hAnsi="Times New Roman" w:cs="Times New Roman"/>
          <w:sz w:val="24"/>
          <w:szCs w:val="24"/>
        </w:rPr>
        <w:t xml:space="preserve"> id dolor id </w:t>
      </w:r>
      <w:proofErr w:type="spellStart"/>
      <w:r w:rsidRPr="00C30FBA">
        <w:rPr>
          <w:rFonts w:ascii="Times New Roman" w:eastAsia="Times New Roman" w:hAnsi="Times New Roman" w:cs="Times New Roman"/>
          <w:sz w:val="24"/>
          <w:szCs w:val="24"/>
        </w:rPr>
        <w:t>nibh</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ultricies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vehicula</w:t>
      </w:r>
      <w:proofErr w:type="spellEnd"/>
      <w:r w:rsidRPr="00C30FBA">
        <w:rPr>
          <w:rFonts w:ascii="Times New Roman" w:eastAsia="Times New Roman" w:hAnsi="Times New Roman" w:cs="Times New Roman"/>
          <w:sz w:val="24"/>
          <w:szCs w:val="24"/>
        </w:rPr>
        <w:t>.</w:t>
      </w:r>
    </w:p>
    <w:p w14:paraId="31DF7738"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Cum sociis </w:t>
      </w:r>
      <w:proofErr w:type="spellStart"/>
      <w:r w:rsidRPr="00C30FBA">
        <w:rPr>
          <w:rFonts w:ascii="Times New Roman" w:eastAsia="Times New Roman" w:hAnsi="Times New Roman" w:cs="Times New Roman"/>
          <w:sz w:val="24"/>
          <w:szCs w:val="24"/>
        </w:rPr>
        <w:t>natoque</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penatibus</w:t>
      </w:r>
      <w:proofErr w:type="spellEnd"/>
      <w:r w:rsidRPr="00C30FBA">
        <w:rPr>
          <w:rFonts w:ascii="Times New Roman" w:eastAsia="Times New Roman" w:hAnsi="Times New Roman" w:cs="Times New Roman"/>
          <w:sz w:val="24"/>
          <w:szCs w:val="24"/>
        </w:rPr>
        <w:t xml:space="preserve"> et </w:t>
      </w:r>
      <w:proofErr w:type="spellStart"/>
      <w:r w:rsidRPr="00C30FBA">
        <w:rPr>
          <w:rFonts w:ascii="Times New Roman" w:eastAsia="Times New Roman" w:hAnsi="Times New Roman" w:cs="Times New Roman"/>
          <w:sz w:val="24"/>
          <w:szCs w:val="24"/>
        </w:rPr>
        <w:t>magnis</w:t>
      </w:r>
      <w:proofErr w:type="spellEnd"/>
      <w:r w:rsidRPr="00C30FBA">
        <w:rPr>
          <w:rFonts w:ascii="Times New Roman" w:eastAsia="Times New Roman" w:hAnsi="Times New Roman" w:cs="Times New Roman"/>
          <w:sz w:val="24"/>
          <w:szCs w:val="24"/>
        </w:rPr>
        <w:t xml:space="preserve"> dis parturient </w:t>
      </w:r>
      <w:proofErr w:type="spellStart"/>
      <w:r w:rsidRPr="00C30FBA">
        <w:rPr>
          <w:rFonts w:ascii="Times New Roman" w:eastAsia="Times New Roman" w:hAnsi="Times New Roman" w:cs="Times New Roman"/>
          <w:sz w:val="24"/>
          <w:szCs w:val="24"/>
        </w:rPr>
        <w:t>montes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nascetur</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ridiculus</w:t>
      </w:r>
      <w:proofErr w:type="spellEnd"/>
      <w:r w:rsidRPr="00C30FBA">
        <w:rPr>
          <w:rFonts w:ascii="Times New Roman" w:eastAsia="Times New Roman" w:hAnsi="Times New Roman" w:cs="Times New Roman"/>
          <w:sz w:val="24"/>
          <w:szCs w:val="24"/>
        </w:rPr>
        <w:t xml:space="preserve"> mus. </w:t>
      </w:r>
      <w:proofErr w:type="spellStart"/>
      <w:r w:rsidRPr="00C30FBA">
        <w:rPr>
          <w:rFonts w:ascii="Times New Roman" w:eastAsia="Times New Roman" w:hAnsi="Times New Roman" w:cs="Times New Roman"/>
          <w:sz w:val="24"/>
          <w:szCs w:val="24"/>
        </w:rPr>
        <w:t>Donec</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ullamcorper</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nulla</w:t>
      </w:r>
      <w:proofErr w:type="spellEnd"/>
      <w:r w:rsidRPr="00C30FBA">
        <w:rPr>
          <w:rFonts w:ascii="Times New Roman" w:eastAsia="Times New Roman" w:hAnsi="Times New Roman" w:cs="Times New Roman"/>
          <w:sz w:val="24"/>
          <w:szCs w:val="24"/>
        </w:rPr>
        <w:t xml:space="preserve"> non </w:t>
      </w:r>
      <w:proofErr w:type="spellStart"/>
      <w:r w:rsidRPr="00C30FBA">
        <w:rPr>
          <w:rFonts w:ascii="Times New Roman" w:eastAsia="Times New Roman" w:hAnsi="Times New Roman" w:cs="Times New Roman"/>
          <w:sz w:val="24"/>
          <w:szCs w:val="24"/>
        </w:rPr>
        <w:t>metus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auctor</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fringilla</w:t>
      </w:r>
      <w:proofErr w:type="spellEnd"/>
      <w:r w:rsidRPr="00C30FBA">
        <w:rPr>
          <w:rFonts w:ascii="Times New Roman" w:eastAsia="Times New Roman" w:hAnsi="Times New Roman" w:cs="Times New Roman"/>
          <w:sz w:val="24"/>
          <w:szCs w:val="24"/>
        </w:rPr>
        <w:t xml:space="preserve">. Duis </w:t>
      </w:r>
      <w:proofErr w:type="spellStart"/>
      <w:r w:rsidRPr="00C30FBA">
        <w:rPr>
          <w:rFonts w:ascii="Times New Roman" w:eastAsia="Times New Roman" w:hAnsi="Times New Roman" w:cs="Times New Roman"/>
          <w:sz w:val="24"/>
          <w:szCs w:val="24"/>
        </w:rPr>
        <w:t>mollis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est</w:t>
      </w:r>
      <w:proofErr w:type="spellEnd"/>
      <w:r w:rsidRPr="00C30FBA">
        <w:rPr>
          <w:rFonts w:ascii="Times New Roman" w:eastAsia="Times New Roman" w:hAnsi="Times New Roman" w:cs="Times New Roman"/>
          <w:sz w:val="24"/>
          <w:szCs w:val="24"/>
        </w:rPr>
        <w:t xml:space="preserve"> non </w:t>
      </w:r>
      <w:proofErr w:type="spellStart"/>
      <w:r w:rsidRPr="00C30FBA">
        <w:rPr>
          <w:rFonts w:ascii="Times New Roman" w:eastAsia="Times New Roman" w:hAnsi="Times New Roman" w:cs="Times New Roman"/>
          <w:sz w:val="24"/>
          <w:szCs w:val="24"/>
        </w:rPr>
        <w:t>commodo</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luctus</w:t>
      </w:r>
      <w:proofErr w:type="spellEnd"/>
      <w:r w:rsidRPr="00C30FBA">
        <w:rPr>
          <w:rFonts w:ascii="Times New Roman" w:eastAsia="Times New Roman" w:hAnsi="Times New Roman" w:cs="Times New Roman"/>
          <w:sz w:val="24"/>
          <w:szCs w:val="24"/>
        </w:rPr>
        <w:t xml:space="preserve">, nisi </w:t>
      </w:r>
      <w:proofErr w:type="spellStart"/>
      <w:r w:rsidRPr="00C30FBA">
        <w:rPr>
          <w:rFonts w:ascii="Times New Roman" w:eastAsia="Times New Roman" w:hAnsi="Times New Roman" w:cs="Times New Roman"/>
          <w:sz w:val="24"/>
          <w:szCs w:val="24"/>
        </w:rPr>
        <w:t>erat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porttitor</w:t>
      </w:r>
      <w:proofErr w:type="spellEnd"/>
      <w:r w:rsidRPr="00C30FBA">
        <w:rPr>
          <w:rFonts w:ascii="Times New Roman" w:eastAsia="Times New Roman" w:hAnsi="Times New Roman" w:cs="Times New Roman"/>
          <w:sz w:val="24"/>
          <w:szCs w:val="24"/>
        </w:rPr>
        <w:t xml:space="preserve"> ligula, </w:t>
      </w:r>
      <w:proofErr w:type="spellStart"/>
      <w:r w:rsidRPr="00C30FBA">
        <w:rPr>
          <w:rFonts w:ascii="Times New Roman" w:eastAsia="Times New Roman" w:hAnsi="Times New Roman" w:cs="Times New Roman"/>
          <w:sz w:val="24"/>
          <w:szCs w:val="24"/>
        </w:rPr>
        <w:t>eget</w:t>
      </w:r>
      <w:proofErr w:type="spellEnd"/>
      <w:r w:rsidRPr="00C30FBA">
        <w:rPr>
          <w:rFonts w:ascii="Times New Roman" w:eastAsia="Times New Roman" w:hAnsi="Times New Roman" w:cs="Times New Roman"/>
          <w:sz w:val="24"/>
          <w:szCs w:val="24"/>
        </w:rPr>
        <w:t xml:space="preserve"> lacinia </w:t>
      </w:r>
      <w:proofErr w:type="spellStart"/>
      <w:r w:rsidRPr="00C30FBA">
        <w:rPr>
          <w:rFonts w:ascii="Times New Roman" w:eastAsia="Times New Roman" w:hAnsi="Times New Roman" w:cs="Times New Roman"/>
          <w:sz w:val="24"/>
          <w:szCs w:val="24"/>
        </w:rPr>
        <w:t>odio</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sem</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nec</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elit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Donec</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ullamcorper</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nulla</w:t>
      </w:r>
      <w:proofErr w:type="spellEnd"/>
      <w:r w:rsidRPr="00C30FBA">
        <w:rPr>
          <w:rFonts w:ascii="Times New Roman" w:eastAsia="Times New Roman" w:hAnsi="Times New Roman" w:cs="Times New Roman"/>
          <w:sz w:val="24"/>
          <w:szCs w:val="24"/>
        </w:rPr>
        <w:t xml:space="preserve"> non </w:t>
      </w:r>
      <w:proofErr w:type="spellStart"/>
      <w:r w:rsidRPr="00C30FBA">
        <w:rPr>
          <w:rFonts w:ascii="Times New Roman" w:eastAsia="Times New Roman" w:hAnsi="Times New Roman" w:cs="Times New Roman"/>
          <w:sz w:val="24"/>
          <w:szCs w:val="24"/>
        </w:rPr>
        <w:t>metus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auctor</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fringilla</w:t>
      </w:r>
      <w:proofErr w:type="spellEnd"/>
      <w:r w:rsidRPr="00C30FBA">
        <w:rPr>
          <w:rFonts w:ascii="Times New Roman" w:eastAsia="Times New Roman" w:hAnsi="Times New Roman" w:cs="Times New Roman"/>
          <w:sz w:val="24"/>
          <w:szCs w:val="24"/>
        </w:rPr>
        <w:t>.</w:t>
      </w:r>
    </w:p>
    <w:p w14:paraId="64ED5CEF"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Maecenas sed diam </w:t>
      </w:r>
      <w:proofErr w:type="spellStart"/>
      <w:r w:rsidRPr="00C30FBA">
        <w:rPr>
          <w:rFonts w:ascii="Times New Roman" w:eastAsia="Times New Roman" w:hAnsi="Times New Roman" w:cs="Times New Roman"/>
          <w:sz w:val="24"/>
          <w:szCs w:val="24"/>
        </w:rPr>
        <w:t>eget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risus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varius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blandit</w:t>
      </w:r>
      <w:proofErr w:type="spellEnd"/>
      <w:r w:rsidRPr="00C30FBA">
        <w:rPr>
          <w:rFonts w:ascii="Times New Roman" w:eastAsia="Times New Roman" w:hAnsi="Times New Roman" w:cs="Times New Roman"/>
          <w:sz w:val="24"/>
          <w:szCs w:val="24"/>
        </w:rPr>
        <w:t xml:space="preserve"> sit </w:t>
      </w:r>
      <w:proofErr w:type="spellStart"/>
      <w:r w:rsidRPr="00C30FBA">
        <w:rPr>
          <w:rFonts w:ascii="Times New Roman" w:eastAsia="Times New Roman" w:hAnsi="Times New Roman" w:cs="Times New Roman"/>
          <w:sz w:val="24"/>
          <w:szCs w:val="24"/>
        </w:rPr>
        <w:t>amet</w:t>
      </w:r>
      <w:proofErr w:type="spellEnd"/>
      <w:r w:rsidRPr="00C30FBA">
        <w:rPr>
          <w:rFonts w:ascii="Times New Roman" w:eastAsia="Times New Roman" w:hAnsi="Times New Roman" w:cs="Times New Roman"/>
          <w:sz w:val="24"/>
          <w:szCs w:val="24"/>
        </w:rPr>
        <w:t xml:space="preserve"> </w:t>
      </w:r>
      <w:proofErr w:type="gramStart"/>
      <w:r w:rsidRPr="00C30FBA">
        <w:rPr>
          <w:rFonts w:ascii="Times New Roman" w:eastAsia="Times New Roman" w:hAnsi="Times New Roman" w:cs="Times New Roman"/>
          <w:sz w:val="24"/>
          <w:szCs w:val="24"/>
        </w:rPr>
        <w:t>non magna</w:t>
      </w:r>
      <w:proofErr w:type="gram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Donec</w:t>
      </w:r>
      <w:proofErr w:type="spellEnd"/>
      <w:r w:rsidRPr="00C30FBA">
        <w:rPr>
          <w:rFonts w:ascii="Times New Roman" w:eastAsia="Times New Roman" w:hAnsi="Times New Roman" w:cs="Times New Roman"/>
          <w:sz w:val="24"/>
          <w:szCs w:val="24"/>
        </w:rPr>
        <w:t xml:space="preserve"> id </w:t>
      </w:r>
      <w:proofErr w:type="spellStart"/>
      <w:r w:rsidRPr="00C30FBA">
        <w:rPr>
          <w:rFonts w:ascii="Times New Roman" w:eastAsia="Times New Roman" w:hAnsi="Times New Roman" w:cs="Times New Roman"/>
          <w:sz w:val="24"/>
          <w:szCs w:val="24"/>
        </w:rPr>
        <w:t>elit</w:t>
      </w:r>
      <w:proofErr w:type="spellEnd"/>
      <w:r w:rsidRPr="00C30FBA">
        <w:rPr>
          <w:rFonts w:ascii="Times New Roman" w:eastAsia="Times New Roman" w:hAnsi="Times New Roman" w:cs="Times New Roman"/>
          <w:sz w:val="24"/>
          <w:szCs w:val="24"/>
        </w:rPr>
        <w:t xml:space="preserve"> </w:t>
      </w:r>
      <w:proofErr w:type="gramStart"/>
      <w:r w:rsidRPr="00C30FBA">
        <w:rPr>
          <w:rFonts w:ascii="Times New Roman" w:eastAsia="Times New Roman" w:hAnsi="Times New Roman" w:cs="Times New Roman"/>
          <w:sz w:val="24"/>
          <w:szCs w:val="24"/>
        </w:rPr>
        <w:t>non mi</w:t>
      </w:r>
      <w:proofErr w:type="gramEnd"/>
      <w:r w:rsidRPr="00C30FBA">
        <w:rPr>
          <w:rFonts w:ascii="Times New Roman" w:eastAsia="Times New Roman" w:hAnsi="Times New Roman" w:cs="Times New Roman"/>
          <w:sz w:val="24"/>
          <w:szCs w:val="24"/>
        </w:rPr>
        <w:t xml:space="preserve"> porta gravida at </w:t>
      </w:r>
      <w:proofErr w:type="spellStart"/>
      <w:r w:rsidRPr="00C30FBA">
        <w:rPr>
          <w:rFonts w:ascii="Times New Roman" w:eastAsia="Times New Roman" w:hAnsi="Times New Roman" w:cs="Times New Roman"/>
          <w:sz w:val="24"/>
          <w:szCs w:val="24"/>
        </w:rPr>
        <w:t>eget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metus</w:t>
      </w:r>
      <w:proofErr w:type="spellEnd"/>
      <w:r w:rsidRPr="00C30FBA">
        <w:rPr>
          <w:rFonts w:ascii="Times New Roman" w:eastAsia="Times New Roman" w:hAnsi="Times New Roman" w:cs="Times New Roman"/>
          <w:sz w:val="24"/>
          <w:szCs w:val="24"/>
        </w:rPr>
        <w:t xml:space="preserve">. Duis </w:t>
      </w:r>
      <w:proofErr w:type="spellStart"/>
      <w:r w:rsidRPr="00C30FBA">
        <w:rPr>
          <w:rFonts w:ascii="Times New Roman" w:eastAsia="Times New Roman" w:hAnsi="Times New Roman" w:cs="Times New Roman"/>
          <w:sz w:val="24"/>
          <w:szCs w:val="24"/>
        </w:rPr>
        <w:t>mollis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est</w:t>
      </w:r>
      <w:proofErr w:type="spellEnd"/>
      <w:r w:rsidRPr="00C30FBA">
        <w:rPr>
          <w:rFonts w:ascii="Times New Roman" w:eastAsia="Times New Roman" w:hAnsi="Times New Roman" w:cs="Times New Roman"/>
          <w:sz w:val="24"/>
          <w:szCs w:val="24"/>
        </w:rPr>
        <w:t xml:space="preserve"> non </w:t>
      </w:r>
      <w:proofErr w:type="spellStart"/>
      <w:r w:rsidRPr="00C30FBA">
        <w:rPr>
          <w:rFonts w:ascii="Times New Roman" w:eastAsia="Times New Roman" w:hAnsi="Times New Roman" w:cs="Times New Roman"/>
          <w:sz w:val="24"/>
          <w:szCs w:val="24"/>
        </w:rPr>
        <w:t>commodo</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luctus</w:t>
      </w:r>
      <w:proofErr w:type="spellEnd"/>
      <w:r w:rsidRPr="00C30FBA">
        <w:rPr>
          <w:rFonts w:ascii="Times New Roman" w:eastAsia="Times New Roman" w:hAnsi="Times New Roman" w:cs="Times New Roman"/>
          <w:sz w:val="24"/>
          <w:szCs w:val="24"/>
        </w:rPr>
        <w:t xml:space="preserve">, nisi </w:t>
      </w:r>
      <w:proofErr w:type="spellStart"/>
      <w:r w:rsidRPr="00C30FBA">
        <w:rPr>
          <w:rFonts w:ascii="Times New Roman" w:eastAsia="Times New Roman" w:hAnsi="Times New Roman" w:cs="Times New Roman"/>
          <w:sz w:val="24"/>
          <w:szCs w:val="24"/>
        </w:rPr>
        <w:t>erat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porttitor</w:t>
      </w:r>
      <w:proofErr w:type="spellEnd"/>
      <w:r w:rsidRPr="00C30FBA">
        <w:rPr>
          <w:rFonts w:ascii="Times New Roman" w:eastAsia="Times New Roman" w:hAnsi="Times New Roman" w:cs="Times New Roman"/>
          <w:sz w:val="24"/>
          <w:szCs w:val="24"/>
        </w:rPr>
        <w:t xml:space="preserve"> ligula, </w:t>
      </w:r>
      <w:proofErr w:type="spellStart"/>
      <w:r w:rsidRPr="00C30FBA">
        <w:rPr>
          <w:rFonts w:ascii="Times New Roman" w:eastAsia="Times New Roman" w:hAnsi="Times New Roman" w:cs="Times New Roman"/>
          <w:sz w:val="24"/>
          <w:szCs w:val="24"/>
        </w:rPr>
        <w:t>eget</w:t>
      </w:r>
      <w:proofErr w:type="spellEnd"/>
      <w:r w:rsidRPr="00C30FBA">
        <w:rPr>
          <w:rFonts w:ascii="Times New Roman" w:eastAsia="Times New Roman" w:hAnsi="Times New Roman" w:cs="Times New Roman"/>
          <w:sz w:val="24"/>
          <w:szCs w:val="24"/>
        </w:rPr>
        <w:t xml:space="preserve"> lacinia </w:t>
      </w:r>
      <w:proofErr w:type="spellStart"/>
      <w:r w:rsidRPr="00C30FBA">
        <w:rPr>
          <w:rFonts w:ascii="Times New Roman" w:eastAsia="Times New Roman" w:hAnsi="Times New Roman" w:cs="Times New Roman"/>
          <w:sz w:val="24"/>
          <w:szCs w:val="24"/>
        </w:rPr>
        <w:t>odio</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sem</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nec</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elit</w:t>
      </w:r>
      <w:proofErr w:type="spellEnd"/>
      <w:r w:rsidRPr="00C30FBA">
        <w:rPr>
          <w:rFonts w:ascii="Times New Roman" w:eastAsia="Times New Roman" w:hAnsi="Times New Roman" w:cs="Times New Roman"/>
          <w:sz w:val="24"/>
          <w:szCs w:val="24"/>
        </w:rPr>
        <w:t>.</w:t>
      </w:r>
    </w:p>
    <w:p w14:paraId="0113228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&lt;p&gt;...&lt;/p&gt;</w:t>
      </w:r>
    </w:p>
    <w:p w14:paraId="561F74FF"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Lead body copy</w:t>
      </w:r>
    </w:p>
    <w:p w14:paraId="0FD83514"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Make a paragraph stand out by </w:t>
      </w:r>
      <w:proofErr w:type="gramStart"/>
      <w:r w:rsidRPr="00C30FBA">
        <w:rPr>
          <w:rFonts w:ascii="Times New Roman" w:eastAsia="Times New Roman" w:hAnsi="Times New Roman" w:cs="Times New Roman"/>
          <w:sz w:val="24"/>
          <w:szCs w:val="24"/>
        </w:rPr>
        <w:t xml:space="preserve">adding </w:t>
      </w:r>
      <w:r w:rsidRPr="00C30FBA">
        <w:rPr>
          <w:rFonts w:ascii="Courier New" w:eastAsia="Times New Roman" w:hAnsi="Courier New" w:cs="Courier New"/>
          <w:sz w:val="20"/>
          <w:szCs w:val="20"/>
        </w:rPr>
        <w:t>.lead</w:t>
      </w:r>
      <w:proofErr w:type="gramEnd"/>
      <w:r w:rsidRPr="00C30FBA">
        <w:rPr>
          <w:rFonts w:ascii="Times New Roman" w:eastAsia="Times New Roman" w:hAnsi="Times New Roman" w:cs="Times New Roman"/>
          <w:sz w:val="24"/>
          <w:szCs w:val="24"/>
        </w:rPr>
        <w:t>.</w:t>
      </w:r>
    </w:p>
    <w:p w14:paraId="7479086B"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Vivamus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sagittis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lacus</w:t>
      </w:r>
      <w:proofErr w:type="spellEnd"/>
      <w:r w:rsidRPr="00C30FBA">
        <w:rPr>
          <w:rFonts w:ascii="Times New Roman" w:eastAsia="Times New Roman" w:hAnsi="Times New Roman" w:cs="Times New Roman"/>
          <w:sz w:val="24"/>
          <w:szCs w:val="24"/>
        </w:rPr>
        <w:t xml:space="preserve"> vel </w:t>
      </w:r>
      <w:proofErr w:type="spellStart"/>
      <w:r w:rsidRPr="00C30FBA">
        <w:rPr>
          <w:rFonts w:ascii="Times New Roman" w:eastAsia="Times New Roman" w:hAnsi="Times New Roman" w:cs="Times New Roman"/>
          <w:sz w:val="24"/>
          <w:szCs w:val="24"/>
        </w:rPr>
        <w:t>augue</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laoreet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rutrum</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faucibus</w:t>
      </w:r>
      <w:proofErr w:type="spellEnd"/>
      <w:r w:rsidRPr="00C30FBA">
        <w:rPr>
          <w:rFonts w:ascii="Times New Roman" w:eastAsia="Times New Roman" w:hAnsi="Times New Roman" w:cs="Times New Roman"/>
          <w:sz w:val="24"/>
          <w:szCs w:val="24"/>
        </w:rPr>
        <w:t xml:space="preserve"> dolor </w:t>
      </w:r>
      <w:proofErr w:type="spellStart"/>
      <w:r w:rsidRPr="00C30FBA">
        <w:rPr>
          <w:rFonts w:ascii="Times New Roman" w:eastAsia="Times New Roman" w:hAnsi="Times New Roman" w:cs="Times New Roman"/>
          <w:sz w:val="24"/>
          <w:szCs w:val="24"/>
        </w:rPr>
        <w:t>auctor</w:t>
      </w:r>
      <w:proofErr w:type="spellEnd"/>
      <w:r w:rsidRPr="00C30FBA">
        <w:rPr>
          <w:rFonts w:ascii="Times New Roman" w:eastAsia="Times New Roman" w:hAnsi="Times New Roman" w:cs="Times New Roman"/>
          <w:sz w:val="24"/>
          <w:szCs w:val="24"/>
        </w:rPr>
        <w:t xml:space="preserve">. Duis </w:t>
      </w:r>
      <w:proofErr w:type="spellStart"/>
      <w:r w:rsidRPr="00C30FBA">
        <w:rPr>
          <w:rFonts w:ascii="Times New Roman" w:eastAsia="Times New Roman" w:hAnsi="Times New Roman" w:cs="Times New Roman"/>
          <w:sz w:val="24"/>
          <w:szCs w:val="24"/>
        </w:rPr>
        <w:t>mollis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est</w:t>
      </w:r>
      <w:proofErr w:type="spellEnd"/>
      <w:r w:rsidRPr="00C30FBA">
        <w:rPr>
          <w:rFonts w:ascii="Times New Roman" w:eastAsia="Times New Roman" w:hAnsi="Times New Roman" w:cs="Times New Roman"/>
          <w:sz w:val="24"/>
          <w:szCs w:val="24"/>
        </w:rPr>
        <w:t xml:space="preserve"> non </w:t>
      </w:r>
      <w:proofErr w:type="spellStart"/>
      <w:r w:rsidRPr="00C30FBA">
        <w:rPr>
          <w:rFonts w:ascii="Times New Roman" w:eastAsia="Times New Roman" w:hAnsi="Times New Roman" w:cs="Times New Roman"/>
          <w:sz w:val="24"/>
          <w:szCs w:val="24"/>
        </w:rPr>
        <w:t>commodo</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luctus</w:t>
      </w:r>
      <w:proofErr w:type="spellEnd"/>
      <w:r w:rsidRPr="00C30FBA">
        <w:rPr>
          <w:rFonts w:ascii="Times New Roman" w:eastAsia="Times New Roman" w:hAnsi="Times New Roman" w:cs="Times New Roman"/>
          <w:sz w:val="24"/>
          <w:szCs w:val="24"/>
        </w:rPr>
        <w:t>.</w:t>
      </w:r>
    </w:p>
    <w:p w14:paraId="6244EE0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&lt;p class="lead"&gt;...&lt;/p&gt;</w:t>
      </w:r>
    </w:p>
    <w:p w14:paraId="096B5D08"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Built with Less</w:t>
      </w:r>
    </w:p>
    <w:p w14:paraId="76DCA603"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The typographic scale is based on two Less variables in </w:t>
      </w:r>
      <w:proofErr w:type="spellStart"/>
      <w:proofErr w:type="gramStart"/>
      <w:r w:rsidRPr="00C30FBA">
        <w:rPr>
          <w:rFonts w:ascii="Times New Roman" w:eastAsia="Times New Roman" w:hAnsi="Times New Roman" w:cs="Times New Roman"/>
          <w:b/>
          <w:bCs/>
          <w:sz w:val="24"/>
          <w:szCs w:val="24"/>
        </w:rPr>
        <w:t>variables.less</w:t>
      </w:r>
      <w:proofErr w:type="spellEnd"/>
      <w:proofErr w:type="gramEnd"/>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@font-size-base</w:t>
      </w:r>
      <w:r w:rsidRPr="00C30FBA">
        <w:rPr>
          <w:rFonts w:ascii="Times New Roman" w:eastAsia="Times New Roman" w:hAnsi="Times New Roman" w:cs="Times New Roman"/>
          <w:sz w:val="24"/>
          <w:szCs w:val="24"/>
        </w:rPr>
        <w:t xml:space="preserve"> and </w:t>
      </w:r>
      <w:r w:rsidRPr="00C30FBA">
        <w:rPr>
          <w:rFonts w:ascii="Courier New" w:eastAsia="Times New Roman" w:hAnsi="Courier New" w:cs="Courier New"/>
          <w:sz w:val="20"/>
          <w:szCs w:val="20"/>
        </w:rPr>
        <w:t>@line-height-base</w:t>
      </w:r>
      <w:r w:rsidRPr="00C30FBA">
        <w:rPr>
          <w:rFonts w:ascii="Times New Roman" w:eastAsia="Times New Roman" w:hAnsi="Times New Roman" w:cs="Times New Roman"/>
          <w:sz w:val="24"/>
          <w:szCs w:val="24"/>
        </w:rPr>
        <w:t xml:space="preserve">. The first is the base font-size used throughout and the second is the base </w:t>
      </w:r>
      <w:r w:rsidRPr="00C30FBA">
        <w:rPr>
          <w:rFonts w:ascii="Times New Roman" w:eastAsia="Times New Roman" w:hAnsi="Times New Roman" w:cs="Times New Roman"/>
          <w:sz w:val="24"/>
          <w:szCs w:val="24"/>
        </w:rPr>
        <w:lastRenderedPageBreak/>
        <w:t>line-height. We use those variables and some simple math to create the margins, paddings, and line-heights of all our type and more. Customize them and Bootstrap adapts.</w:t>
      </w:r>
    </w:p>
    <w:p w14:paraId="09D9C471"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Inline text elements</w:t>
      </w:r>
    </w:p>
    <w:p w14:paraId="0251E691"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Marked text</w:t>
      </w:r>
    </w:p>
    <w:p w14:paraId="1B06EF0B"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For highlighting a run of text due to its relevance in another context, use the </w:t>
      </w:r>
      <w:r w:rsidRPr="00C30FBA">
        <w:rPr>
          <w:rFonts w:ascii="Courier New" w:eastAsia="Times New Roman" w:hAnsi="Courier New" w:cs="Courier New"/>
          <w:sz w:val="20"/>
          <w:szCs w:val="20"/>
        </w:rPr>
        <w:t>&lt;mark&gt;</w:t>
      </w:r>
      <w:r w:rsidRPr="00C30FBA">
        <w:rPr>
          <w:rFonts w:ascii="Times New Roman" w:eastAsia="Times New Roman" w:hAnsi="Times New Roman" w:cs="Times New Roman"/>
          <w:sz w:val="24"/>
          <w:szCs w:val="24"/>
        </w:rPr>
        <w:t xml:space="preserve"> tag.</w:t>
      </w:r>
    </w:p>
    <w:p w14:paraId="740D2C79"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You can use the mark tag to highlight text.</w:t>
      </w:r>
    </w:p>
    <w:p w14:paraId="387006A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You can use the mark tag to &lt;mark&gt;highlight&lt;/mark&gt; text.</w:t>
      </w:r>
    </w:p>
    <w:p w14:paraId="3CBB4540"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Deleted text</w:t>
      </w:r>
    </w:p>
    <w:p w14:paraId="775C7E44"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For indicating blocks of text that have been deleted use the </w:t>
      </w:r>
      <w:r w:rsidRPr="00C30FBA">
        <w:rPr>
          <w:rFonts w:ascii="Courier New" w:eastAsia="Times New Roman" w:hAnsi="Courier New" w:cs="Courier New"/>
          <w:sz w:val="20"/>
          <w:szCs w:val="20"/>
        </w:rPr>
        <w:t>&lt;del&gt;</w:t>
      </w:r>
      <w:r w:rsidRPr="00C30FBA">
        <w:rPr>
          <w:rFonts w:ascii="Times New Roman" w:eastAsia="Times New Roman" w:hAnsi="Times New Roman" w:cs="Times New Roman"/>
          <w:sz w:val="24"/>
          <w:szCs w:val="24"/>
        </w:rPr>
        <w:t xml:space="preserve"> tag.</w:t>
      </w:r>
    </w:p>
    <w:p w14:paraId="3264E4A0"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del w:id="1" w:author="Unknown">
        <w:r w:rsidRPr="00C30FBA">
          <w:rPr>
            <w:rFonts w:ascii="Times New Roman" w:eastAsia="Times New Roman" w:hAnsi="Times New Roman" w:cs="Times New Roman"/>
            <w:sz w:val="24"/>
            <w:szCs w:val="24"/>
          </w:rPr>
          <w:delText>This line of text is meant to be treated as deleted text.</w:delText>
        </w:r>
      </w:del>
    </w:p>
    <w:p w14:paraId="63A3939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&lt;del&gt;This line of text is meant to be treated as deleted </w:t>
      </w:r>
      <w:proofErr w:type="gramStart"/>
      <w:r w:rsidRPr="00C30FBA">
        <w:rPr>
          <w:rFonts w:ascii="Courier New" w:eastAsia="Times New Roman" w:hAnsi="Courier New" w:cs="Courier New"/>
          <w:sz w:val="20"/>
          <w:szCs w:val="20"/>
        </w:rPr>
        <w:t>text.&lt;</w:t>
      </w:r>
      <w:proofErr w:type="gramEnd"/>
      <w:r w:rsidRPr="00C30FBA">
        <w:rPr>
          <w:rFonts w:ascii="Courier New" w:eastAsia="Times New Roman" w:hAnsi="Courier New" w:cs="Courier New"/>
          <w:sz w:val="20"/>
          <w:szCs w:val="20"/>
        </w:rPr>
        <w:t>/del&gt;</w:t>
      </w:r>
    </w:p>
    <w:p w14:paraId="1561A395"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Strikethrough text</w:t>
      </w:r>
    </w:p>
    <w:p w14:paraId="5DCD468C"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For indicating blocks of text that are no longer relevant use the </w:t>
      </w:r>
      <w:r w:rsidRPr="00C30FBA">
        <w:rPr>
          <w:rFonts w:ascii="Courier New" w:eastAsia="Times New Roman" w:hAnsi="Courier New" w:cs="Courier New"/>
          <w:sz w:val="20"/>
          <w:szCs w:val="20"/>
        </w:rPr>
        <w:t>&lt;s&gt;</w:t>
      </w:r>
      <w:r w:rsidRPr="00C30FBA">
        <w:rPr>
          <w:rFonts w:ascii="Times New Roman" w:eastAsia="Times New Roman" w:hAnsi="Times New Roman" w:cs="Times New Roman"/>
          <w:sz w:val="24"/>
          <w:szCs w:val="24"/>
        </w:rPr>
        <w:t xml:space="preserve"> tag.</w:t>
      </w:r>
    </w:p>
    <w:p w14:paraId="27184446"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trike/>
          <w:sz w:val="24"/>
          <w:szCs w:val="24"/>
        </w:rPr>
        <w:t>This line of text is meant to be treated as no longer accurate.</w:t>
      </w:r>
    </w:p>
    <w:p w14:paraId="68FFFBF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&lt;s&gt;This line of text is meant to be treated as no longer </w:t>
      </w:r>
      <w:proofErr w:type="gramStart"/>
      <w:r w:rsidRPr="00C30FBA">
        <w:rPr>
          <w:rFonts w:ascii="Courier New" w:eastAsia="Times New Roman" w:hAnsi="Courier New" w:cs="Courier New"/>
          <w:sz w:val="20"/>
          <w:szCs w:val="20"/>
        </w:rPr>
        <w:t>accurate.&lt;</w:t>
      </w:r>
      <w:proofErr w:type="gramEnd"/>
      <w:r w:rsidRPr="00C30FBA">
        <w:rPr>
          <w:rFonts w:ascii="Courier New" w:eastAsia="Times New Roman" w:hAnsi="Courier New" w:cs="Courier New"/>
          <w:sz w:val="20"/>
          <w:szCs w:val="20"/>
        </w:rPr>
        <w:t>/s&gt;</w:t>
      </w:r>
    </w:p>
    <w:p w14:paraId="3F72C21F"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Inserted text</w:t>
      </w:r>
    </w:p>
    <w:p w14:paraId="308DF55B"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For indicating additions to the document use the </w:t>
      </w:r>
      <w:r w:rsidRPr="00C30FBA">
        <w:rPr>
          <w:rFonts w:ascii="Courier New" w:eastAsia="Times New Roman" w:hAnsi="Courier New" w:cs="Courier New"/>
          <w:sz w:val="20"/>
          <w:szCs w:val="20"/>
        </w:rPr>
        <w:t>&lt;ins&gt;</w:t>
      </w:r>
      <w:r w:rsidRPr="00C30FBA">
        <w:rPr>
          <w:rFonts w:ascii="Times New Roman" w:eastAsia="Times New Roman" w:hAnsi="Times New Roman" w:cs="Times New Roman"/>
          <w:sz w:val="24"/>
          <w:szCs w:val="24"/>
        </w:rPr>
        <w:t xml:space="preserve"> tag.</w:t>
      </w:r>
    </w:p>
    <w:p w14:paraId="510A7295"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ins w:id="2" w:author="Unknown">
        <w:r w:rsidRPr="00C30FBA">
          <w:rPr>
            <w:rFonts w:ascii="Times New Roman" w:eastAsia="Times New Roman" w:hAnsi="Times New Roman" w:cs="Times New Roman"/>
            <w:sz w:val="24"/>
            <w:szCs w:val="24"/>
          </w:rPr>
          <w:t>This line of text is meant to be treated as an addition to the document.</w:t>
        </w:r>
      </w:ins>
    </w:p>
    <w:p w14:paraId="18DAA5C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&lt;ins&gt;This line of text is meant to be treated as an addition to the </w:t>
      </w:r>
      <w:proofErr w:type="gramStart"/>
      <w:r w:rsidRPr="00C30FBA">
        <w:rPr>
          <w:rFonts w:ascii="Courier New" w:eastAsia="Times New Roman" w:hAnsi="Courier New" w:cs="Courier New"/>
          <w:sz w:val="20"/>
          <w:szCs w:val="20"/>
        </w:rPr>
        <w:t>document.&lt;</w:t>
      </w:r>
      <w:proofErr w:type="gramEnd"/>
      <w:r w:rsidRPr="00C30FBA">
        <w:rPr>
          <w:rFonts w:ascii="Courier New" w:eastAsia="Times New Roman" w:hAnsi="Courier New" w:cs="Courier New"/>
          <w:sz w:val="20"/>
          <w:szCs w:val="20"/>
        </w:rPr>
        <w:t>/ins&gt;</w:t>
      </w:r>
    </w:p>
    <w:p w14:paraId="1715BEF9"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Underlined text</w:t>
      </w:r>
    </w:p>
    <w:p w14:paraId="384C127A"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To underline </w:t>
      </w:r>
      <w:proofErr w:type="gramStart"/>
      <w:r w:rsidRPr="00C30FBA">
        <w:rPr>
          <w:rFonts w:ascii="Times New Roman" w:eastAsia="Times New Roman" w:hAnsi="Times New Roman" w:cs="Times New Roman"/>
          <w:sz w:val="24"/>
          <w:szCs w:val="24"/>
        </w:rPr>
        <w:t>text</w:t>
      </w:r>
      <w:proofErr w:type="gramEnd"/>
      <w:r w:rsidRPr="00C30FBA">
        <w:rPr>
          <w:rFonts w:ascii="Times New Roman" w:eastAsia="Times New Roman" w:hAnsi="Times New Roman" w:cs="Times New Roman"/>
          <w:sz w:val="24"/>
          <w:szCs w:val="24"/>
        </w:rPr>
        <w:t xml:space="preserve"> use the </w:t>
      </w:r>
      <w:r w:rsidRPr="00C30FBA">
        <w:rPr>
          <w:rFonts w:ascii="Courier New" w:eastAsia="Times New Roman" w:hAnsi="Courier New" w:cs="Courier New"/>
          <w:sz w:val="20"/>
          <w:szCs w:val="20"/>
        </w:rPr>
        <w:t>&lt;u&gt;</w:t>
      </w:r>
      <w:r w:rsidRPr="00C30FBA">
        <w:rPr>
          <w:rFonts w:ascii="Times New Roman" w:eastAsia="Times New Roman" w:hAnsi="Times New Roman" w:cs="Times New Roman"/>
          <w:sz w:val="24"/>
          <w:szCs w:val="24"/>
        </w:rPr>
        <w:t xml:space="preserve"> tag.</w:t>
      </w:r>
    </w:p>
    <w:p w14:paraId="596D98C0"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u w:val="single"/>
        </w:rPr>
        <w:t>This line of text will render as underlined</w:t>
      </w:r>
    </w:p>
    <w:p w14:paraId="5C89F40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&lt;u&gt;This line of text will render as underlined&lt;/u&gt;</w:t>
      </w:r>
    </w:p>
    <w:p w14:paraId="3364DC62"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lastRenderedPageBreak/>
        <w:t>Make use of HTML's default emphasis tags with lightweight styles.</w:t>
      </w:r>
    </w:p>
    <w:p w14:paraId="3F677BE3"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Small text</w:t>
      </w:r>
    </w:p>
    <w:p w14:paraId="0008769B"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For de-emphasizing inline or blocks of text, use the </w:t>
      </w:r>
      <w:r w:rsidRPr="00C30FBA">
        <w:rPr>
          <w:rFonts w:ascii="Courier New" w:eastAsia="Times New Roman" w:hAnsi="Courier New" w:cs="Courier New"/>
          <w:sz w:val="20"/>
          <w:szCs w:val="20"/>
        </w:rPr>
        <w:t>&lt;small&gt;</w:t>
      </w:r>
      <w:r w:rsidRPr="00C30FBA">
        <w:rPr>
          <w:rFonts w:ascii="Times New Roman" w:eastAsia="Times New Roman" w:hAnsi="Times New Roman" w:cs="Times New Roman"/>
          <w:sz w:val="24"/>
          <w:szCs w:val="24"/>
        </w:rPr>
        <w:t xml:space="preserve"> tag to set text at 85% the size of the parent. Heading elements receive their own </w:t>
      </w:r>
      <w:r w:rsidRPr="00C30FBA">
        <w:rPr>
          <w:rFonts w:ascii="Courier New" w:eastAsia="Times New Roman" w:hAnsi="Courier New" w:cs="Courier New"/>
          <w:sz w:val="20"/>
          <w:szCs w:val="20"/>
        </w:rPr>
        <w:t>font-size</w:t>
      </w:r>
      <w:r w:rsidRPr="00C30FBA">
        <w:rPr>
          <w:rFonts w:ascii="Times New Roman" w:eastAsia="Times New Roman" w:hAnsi="Times New Roman" w:cs="Times New Roman"/>
          <w:sz w:val="24"/>
          <w:szCs w:val="24"/>
        </w:rPr>
        <w:t xml:space="preserve"> for nested </w:t>
      </w:r>
      <w:r w:rsidRPr="00C30FBA">
        <w:rPr>
          <w:rFonts w:ascii="Courier New" w:eastAsia="Times New Roman" w:hAnsi="Courier New" w:cs="Courier New"/>
          <w:sz w:val="20"/>
          <w:szCs w:val="20"/>
        </w:rPr>
        <w:t>&lt;small&gt;</w:t>
      </w:r>
      <w:r w:rsidRPr="00C30FBA">
        <w:rPr>
          <w:rFonts w:ascii="Times New Roman" w:eastAsia="Times New Roman" w:hAnsi="Times New Roman" w:cs="Times New Roman"/>
          <w:sz w:val="24"/>
          <w:szCs w:val="24"/>
        </w:rPr>
        <w:t xml:space="preserve"> elements.</w:t>
      </w:r>
    </w:p>
    <w:p w14:paraId="5FBAC231"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You may alternatively use an inline element </w:t>
      </w:r>
      <w:proofErr w:type="gramStart"/>
      <w:r w:rsidRPr="00C30FBA">
        <w:rPr>
          <w:rFonts w:ascii="Times New Roman" w:eastAsia="Times New Roman" w:hAnsi="Times New Roman" w:cs="Times New Roman"/>
          <w:sz w:val="24"/>
          <w:szCs w:val="24"/>
        </w:rPr>
        <w:t xml:space="preserve">with </w:t>
      </w:r>
      <w:r w:rsidRPr="00C30FBA">
        <w:rPr>
          <w:rFonts w:ascii="Courier New" w:eastAsia="Times New Roman" w:hAnsi="Courier New" w:cs="Courier New"/>
          <w:sz w:val="20"/>
          <w:szCs w:val="20"/>
        </w:rPr>
        <w:t>.small</w:t>
      </w:r>
      <w:proofErr w:type="gramEnd"/>
      <w:r w:rsidRPr="00C30FBA">
        <w:rPr>
          <w:rFonts w:ascii="Times New Roman" w:eastAsia="Times New Roman" w:hAnsi="Times New Roman" w:cs="Times New Roman"/>
          <w:sz w:val="24"/>
          <w:szCs w:val="24"/>
        </w:rPr>
        <w:t xml:space="preserve"> in place of any </w:t>
      </w:r>
      <w:r w:rsidRPr="00C30FBA">
        <w:rPr>
          <w:rFonts w:ascii="Courier New" w:eastAsia="Times New Roman" w:hAnsi="Courier New" w:cs="Courier New"/>
          <w:sz w:val="20"/>
          <w:szCs w:val="20"/>
        </w:rPr>
        <w:t>&lt;small&gt;</w:t>
      </w:r>
      <w:r w:rsidRPr="00C30FBA">
        <w:rPr>
          <w:rFonts w:ascii="Times New Roman" w:eastAsia="Times New Roman" w:hAnsi="Times New Roman" w:cs="Times New Roman"/>
          <w:sz w:val="24"/>
          <w:szCs w:val="24"/>
        </w:rPr>
        <w:t>.</w:t>
      </w:r>
    </w:p>
    <w:p w14:paraId="1AB8C040"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0"/>
          <w:szCs w:val="20"/>
        </w:rPr>
        <w:t>This line of text is meant to be treated as fine print.</w:t>
      </w:r>
    </w:p>
    <w:p w14:paraId="3CB40E5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&lt;small&gt;This line of text is meant to be treated as fine </w:t>
      </w:r>
      <w:proofErr w:type="gramStart"/>
      <w:r w:rsidRPr="00C30FBA">
        <w:rPr>
          <w:rFonts w:ascii="Courier New" w:eastAsia="Times New Roman" w:hAnsi="Courier New" w:cs="Courier New"/>
          <w:sz w:val="20"/>
          <w:szCs w:val="20"/>
        </w:rPr>
        <w:t>print.&lt;</w:t>
      </w:r>
      <w:proofErr w:type="gramEnd"/>
      <w:r w:rsidRPr="00C30FBA">
        <w:rPr>
          <w:rFonts w:ascii="Courier New" w:eastAsia="Times New Roman" w:hAnsi="Courier New" w:cs="Courier New"/>
          <w:sz w:val="20"/>
          <w:szCs w:val="20"/>
        </w:rPr>
        <w:t>/small&gt;</w:t>
      </w:r>
    </w:p>
    <w:p w14:paraId="62964D08"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Bold</w:t>
      </w:r>
    </w:p>
    <w:p w14:paraId="3B1625AA"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For emphasizing a snippet of text with a heavier font-weight.</w:t>
      </w:r>
    </w:p>
    <w:p w14:paraId="5BAFCAF7"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The following snippet of text is </w:t>
      </w:r>
      <w:r w:rsidRPr="00C30FBA">
        <w:rPr>
          <w:rFonts w:ascii="Times New Roman" w:eastAsia="Times New Roman" w:hAnsi="Times New Roman" w:cs="Times New Roman"/>
          <w:b/>
          <w:bCs/>
          <w:sz w:val="24"/>
          <w:szCs w:val="24"/>
        </w:rPr>
        <w:t>rendered as bold text</w:t>
      </w:r>
      <w:r w:rsidRPr="00C30FBA">
        <w:rPr>
          <w:rFonts w:ascii="Times New Roman" w:eastAsia="Times New Roman" w:hAnsi="Times New Roman" w:cs="Times New Roman"/>
          <w:sz w:val="24"/>
          <w:szCs w:val="24"/>
        </w:rPr>
        <w:t>.</w:t>
      </w:r>
    </w:p>
    <w:p w14:paraId="020A484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&lt;strong&gt;rendered as bold text&lt;/strong&gt;</w:t>
      </w:r>
    </w:p>
    <w:p w14:paraId="5F8306B5"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Italics</w:t>
      </w:r>
    </w:p>
    <w:p w14:paraId="40A53BD4"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For emphasizing a snippet of text with italics.</w:t>
      </w:r>
    </w:p>
    <w:p w14:paraId="1DF4F7FA"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The following snippet of text is </w:t>
      </w:r>
      <w:r w:rsidRPr="00C30FBA">
        <w:rPr>
          <w:rFonts w:ascii="Times New Roman" w:eastAsia="Times New Roman" w:hAnsi="Times New Roman" w:cs="Times New Roman"/>
          <w:i/>
          <w:iCs/>
          <w:sz w:val="24"/>
          <w:szCs w:val="24"/>
        </w:rPr>
        <w:t>rendered as italicized text</w:t>
      </w:r>
      <w:r w:rsidRPr="00C30FBA">
        <w:rPr>
          <w:rFonts w:ascii="Times New Roman" w:eastAsia="Times New Roman" w:hAnsi="Times New Roman" w:cs="Times New Roman"/>
          <w:sz w:val="24"/>
          <w:szCs w:val="24"/>
        </w:rPr>
        <w:t>.</w:t>
      </w:r>
    </w:p>
    <w:p w14:paraId="59DA01F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w:t>
      </w:r>
      <w:proofErr w:type="spellStart"/>
      <w:r w:rsidRPr="00C30FBA">
        <w:rPr>
          <w:rFonts w:ascii="Courier New" w:eastAsia="Times New Roman" w:hAnsi="Courier New" w:cs="Courier New"/>
          <w:sz w:val="20"/>
          <w:szCs w:val="20"/>
        </w:rPr>
        <w:t>em</w:t>
      </w:r>
      <w:proofErr w:type="spellEnd"/>
      <w:r w:rsidRPr="00C30FBA">
        <w:rPr>
          <w:rFonts w:ascii="Courier New" w:eastAsia="Times New Roman" w:hAnsi="Courier New" w:cs="Courier New"/>
          <w:sz w:val="20"/>
          <w:szCs w:val="20"/>
        </w:rPr>
        <w:t>&gt;rendered as italicized text&lt;/</w:t>
      </w:r>
      <w:proofErr w:type="spellStart"/>
      <w:r w:rsidRPr="00C30FBA">
        <w:rPr>
          <w:rFonts w:ascii="Courier New" w:eastAsia="Times New Roman" w:hAnsi="Courier New" w:cs="Courier New"/>
          <w:sz w:val="20"/>
          <w:szCs w:val="20"/>
        </w:rPr>
        <w:t>em</w:t>
      </w:r>
      <w:proofErr w:type="spellEnd"/>
      <w:r w:rsidRPr="00C30FBA">
        <w:rPr>
          <w:rFonts w:ascii="Courier New" w:eastAsia="Times New Roman" w:hAnsi="Courier New" w:cs="Courier New"/>
          <w:sz w:val="20"/>
          <w:szCs w:val="20"/>
        </w:rPr>
        <w:t>&gt;</w:t>
      </w:r>
    </w:p>
    <w:p w14:paraId="1B8B54C1"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Alternate elements</w:t>
      </w:r>
    </w:p>
    <w:p w14:paraId="4B3F1DAB"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Feel free to use </w:t>
      </w:r>
      <w:r w:rsidRPr="00C30FBA">
        <w:rPr>
          <w:rFonts w:ascii="Courier New" w:eastAsia="Times New Roman" w:hAnsi="Courier New" w:cs="Courier New"/>
          <w:sz w:val="20"/>
          <w:szCs w:val="20"/>
        </w:rPr>
        <w:t>&lt;b&gt;</w:t>
      </w:r>
      <w:r w:rsidRPr="00C30FBA">
        <w:rPr>
          <w:rFonts w:ascii="Times New Roman" w:eastAsia="Times New Roman" w:hAnsi="Times New Roman" w:cs="Times New Roman"/>
          <w:sz w:val="24"/>
          <w:szCs w:val="24"/>
        </w:rPr>
        <w:t xml:space="preserve"> and </w:t>
      </w:r>
      <w:r w:rsidRPr="00C30FBA">
        <w:rPr>
          <w:rFonts w:ascii="Courier New" w:eastAsia="Times New Roman" w:hAnsi="Courier New" w:cs="Courier New"/>
          <w:sz w:val="20"/>
          <w:szCs w:val="20"/>
        </w:rPr>
        <w:t>&lt;</w:t>
      </w:r>
      <w:proofErr w:type="spellStart"/>
      <w:r w:rsidRPr="00C30FBA">
        <w:rPr>
          <w:rFonts w:ascii="Courier New" w:eastAsia="Times New Roman" w:hAnsi="Courier New" w:cs="Courier New"/>
          <w:sz w:val="20"/>
          <w:szCs w:val="20"/>
        </w:rPr>
        <w:t>i</w:t>
      </w:r>
      <w:proofErr w:type="spellEnd"/>
      <w:r w:rsidRPr="00C30FBA">
        <w:rPr>
          <w:rFonts w:ascii="Courier New" w:eastAsia="Times New Roman" w:hAnsi="Courier New" w:cs="Courier New"/>
          <w:sz w:val="20"/>
          <w:szCs w:val="20"/>
        </w:rPr>
        <w:t>&gt;</w:t>
      </w:r>
      <w:r w:rsidRPr="00C30FBA">
        <w:rPr>
          <w:rFonts w:ascii="Times New Roman" w:eastAsia="Times New Roman" w:hAnsi="Times New Roman" w:cs="Times New Roman"/>
          <w:sz w:val="24"/>
          <w:szCs w:val="24"/>
        </w:rPr>
        <w:t xml:space="preserve"> in HTML5. </w:t>
      </w:r>
      <w:r w:rsidRPr="00C30FBA">
        <w:rPr>
          <w:rFonts w:ascii="Courier New" w:eastAsia="Times New Roman" w:hAnsi="Courier New" w:cs="Courier New"/>
          <w:sz w:val="20"/>
          <w:szCs w:val="20"/>
        </w:rPr>
        <w:t>&lt;b&gt;</w:t>
      </w:r>
      <w:r w:rsidRPr="00C30FBA">
        <w:rPr>
          <w:rFonts w:ascii="Times New Roman" w:eastAsia="Times New Roman" w:hAnsi="Times New Roman" w:cs="Times New Roman"/>
          <w:sz w:val="24"/>
          <w:szCs w:val="24"/>
        </w:rPr>
        <w:t xml:space="preserve"> is meant to highlight words or phrases without conveying additional importance while </w:t>
      </w:r>
      <w:r w:rsidRPr="00C30FBA">
        <w:rPr>
          <w:rFonts w:ascii="Courier New" w:eastAsia="Times New Roman" w:hAnsi="Courier New" w:cs="Courier New"/>
          <w:sz w:val="20"/>
          <w:szCs w:val="20"/>
        </w:rPr>
        <w:t>&lt;</w:t>
      </w:r>
      <w:proofErr w:type="spellStart"/>
      <w:r w:rsidRPr="00C30FBA">
        <w:rPr>
          <w:rFonts w:ascii="Courier New" w:eastAsia="Times New Roman" w:hAnsi="Courier New" w:cs="Courier New"/>
          <w:sz w:val="20"/>
          <w:szCs w:val="20"/>
        </w:rPr>
        <w:t>i</w:t>
      </w:r>
      <w:proofErr w:type="spellEnd"/>
      <w:r w:rsidRPr="00C30FBA">
        <w:rPr>
          <w:rFonts w:ascii="Courier New" w:eastAsia="Times New Roman" w:hAnsi="Courier New" w:cs="Courier New"/>
          <w:sz w:val="20"/>
          <w:szCs w:val="20"/>
        </w:rPr>
        <w:t>&gt;</w:t>
      </w:r>
      <w:r w:rsidRPr="00C30FBA">
        <w:rPr>
          <w:rFonts w:ascii="Times New Roman" w:eastAsia="Times New Roman" w:hAnsi="Times New Roman" w:cs="Times New Roman"/>
          <w:sz w:val="24"/>
          <w:szCs w:val="24"/>
        </w:rPr>
        <w:t xml:space="preserve"> is mostly for voice, technical terms, etc.</w:t>
      </w:r>
    </w:p>
    <w:p w14:paraId="4F6213BE"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Alignment classes</w:t>
      </w:r>
    </w:p>
    <w:p w14:paraId="009C4C13"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Easily realign text to components with text alignment classes.</w:t>
      </w:r>
    </w:p>
    <w:p w14:paraId="071F2589"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Left aligned text.</w:t>
      </w:r>
    </w:p>
    <w:p w14:paraId="50EFA7D3"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Center aligned text.</w:t>
      </w:r>
    </w:p>
    <w:p w14:paraId="150631B1"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Right aligned text.</w:t>
      </w:r>
    </w:p>
    <w:p w14:paraId="29AD21FA"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Justified text.</w:t>
      </w:r>
    </w:p>
    <w:p w14:paraId="71FD4304"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lastRenderedPageBreak/>
        <w:t xml:space="preserve">No wrap </w:t>
      </w:r>
      <w:proofErr w:type="gramStart"/>
      <w:r w:rsidRPr="00C30FBA">
        <w:rPr>
          <w:rFonts w:ascii="Times New Roman" w:eastAsia="Times New Roman" w:hAnsi="Times New Roman" w:cs="Times New Roman"/>
          <w:sz w:val="24"/>
          <w:szCs w:val="24"/>
        </w:rPr>
        <w:t>text</w:t>
      </w:r>
      <w:proofErr w:type="gramEnd"/>
      <w:r w:rsidRPr="00C30FBA">
        <w:rPr>
          <w:rFonts w:ascii="Times New Roman" w:eastAsia="Times New Roman" w:hAnsi="Times New Roman" w:cs="Times New Roman"/>
          <w:sz w:val="24"/>
          <w:szCs w:val="24"/>
        </w:rPr>
        <w:t>.</w:t>
      </w:r>
    </w:p>
    <w:p w14:paraId="1C00F06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&lt;p class="text-left"&gt;Left aligned </w:t>
      </w:r>
      <w:proofErr w:type="gramStart"/>
      <w:r w:rsidRPr="00C30FBA">
        <w:rPr>
          <w:rFonts w:ascii="Courier New" w:eastAsia="Times New Roman" w:hAnsi="Courier New" w:cs="Courier New"/>
          <w:sz w:val="20"/>
          <w:szCs w:val="20"/>
        </w:rPr>
        <w:t>text.&lt;</w:t>
      </w:r>
      <w:proofErr w:type="gramEnd"/>
      <w:r w:rsidRPr="00C30FBA">
        <w:rPr>
          <w:rFonts w:ascii="Courier New" w:eastAsia="Times New Roman" w:hAnsi="Courier New" w:cs="Courier New"/>
          <w:sz w:val="20"/>
          <w:szCs w:val="20"/>
        </w:rPr>
        <w:t>/p&gt;</w:t>
      </w:r>
    </w:p>
    <w:p w14:paraId="6B148F1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&lt;p class="text-center"&gt;Center aligned </w:t>
      </w:r>
      <w:proofErr w:type="gramStart"/>
      <w:r w:rsidRPr="00C30FBA">
        <w:rPr>
          <w:rFonts w:ascii="Courier New" w:eastAsia="Times New Roman" w:hAnsi="Courier New" w:cs="Courier New"/>
          <w:sz w:val="20"/>
          <w:szCs w:val="20"/>
        </w:rPr>
        <w:t>text.&lt;</w:t>
      </w:r>
      <w:proofErr w:type="gramEnd"/>
      <w:r w:rsidRPr="00C30FBA">
        <w:rPr>
          <w:rFonts w:ascii="Courier New" w:eastAsia="Times New Roman" w:hAnsi="Courier New" w:cs="Courier New"/>
          <w:sz w:val="20"/>
          <w:szCs w:val="20"/>
        </w:rPr>
        <w:t>/p&gt;</w:t>
      </w:r>
    </w:p>
    <w:p w14:paraId="0EC24B1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&lt;p class="text-right"&gt;Right aligned </w:t>
      </w:r>
      <w:proofErr w:type="gramStart"/>
      <w:r w:rsidRPr="00C30FBA">
        <w:rPr>
          <w:rFonts w:ascii="Courier New" w:eastAsia="Times New Roman" w:hAnsi="Courier New" w:cs="Courier New"/>
          <w:sz w:val="20"/>
          <w:szCs w:val="20"/>
        </w:rPr>
        <w:t>text.&lt;</w:t>
      </w:r>
      <w:proofErr w:type="gramEnd"/>
      <w:r w:rsidRPr="00C30FBA">
        <w:rPr>
          <w:rFonts w:ascii="Courier New" w:eastAsia="Times New Roman" w:hAnsi="Courier New" w:cs="Courier New"/>
          <w:sz w:val="20"/>
          <w:szCs w:val="20"/>
        </w:rPr>
        <w:t>/p&gt;</w:t>
      </w:r>
    </w:p>
    <w:p w14:paraId="4EC83E6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&lt;p class="text-justify"&gt;Justified </w:t>
      </w:r>
      <w:proofErr w:type="gramStart"/>
      <w:r w:rsidRPr="00C30FBA">
        <w:rPr>
          <w:rFonts w:ascii="Courier New" w:eastAsia="Times New Roman" w:hAnsi="Courier New" w:cs="Courier New"/>
          <w:sz w:val="20"/>
          <w:szCs w:val="20"/>
        </w:rPr>
        <w:t>text.&lt;</w:t>
      </w:r>
      <w:proofErr w:type="gramEnd"/>
      <w:r w:rsidRPr="00C30FBA">
        <w:rPr>
          <w:rFonts w:ascii="Courier New" w:eastAsia="Times New Roman" w:hAnsi="Courier New" w:cs="Courier New"/>
          <w:sz w:val="20"/>
          <w:szCs w:val="20"/>
        </w:rPr>
        <w:t>/p&gt;</w:t>
      </w:r>
    </w:p>
    <w:p w14:paraId="730F997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&lt;p class="text-</w:t>
      </w:r>
      <w:proofErr w:type="spellStart"/>
      <w:r w:rsidRPr="00C30FBA">
        <w:rPr>
          <w:rFonts w:ascii="Courier New" w:eastAsia="Times New Roman" w:hAnsi="Courier New" w:cs="Courier New"/>
          <w:sz w:val="20"/>
          <w:szCs w:val="20"/>
        </w:rPr>
        <w:t>nowrap</w:t>
      </w:r>
      <w:proofErr w:type="spellEnd"/>
      <w:r w:rsidRPr="00C30FBA">
        <w:rPr>
          <w:rFonts w:ascii="Courier New" w:eastAsia="Times New Roman" w:hAnsi="Courier New" w:cs="Courier New"/>
          <w:sz w:val="20"/>
          <w:szCs w:val="20"/>
        </w:rPr>
        <w:t xml:space="preserve">"&gt;No wrap </w:t>
      </w:r>
      <w:proofErr w:type="gramStart"/>
      <w:r w:rsidRPr="00C30FBA">
        <w:rPr>
          <w:rFonts w:ascii="Courier New" w:eastAsia="Times New Roman" w:hAnsi="Courier New" w:cs="Courier New"/>
          <w:sz w:val="20"/>
          <w:szCs w:val="20"/>
        </w:rPr>
        <w:t>text.&lt;</w:t>
      </w:r>
      <w:proofErr w:type="gramEnd"/>
      <w:r w:rsidRPr="00C30FBA">
        <w:rPr>
          <w:rFonts w:ascii="Courier New" w:eastAsia="Times New Roman" w:hAnsi="Courier New" w:cs="Courier New"/>
          <w:sz w:val="20"/>
          <w:szCs w:val="20"/>
        </w:rPr>
        <w:t>/p&gt;</w:t>
      </w:r>
    </w:p>
    <w:p w14:paraId="38802B99"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Transformation classes</w:t>
      </w:r>
    </w:p>
    <w:p w14:paraId="281568AC"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Transform text in components with text capitalization classes.</w:t>
      </w:r>
    </w:p>
    <w:p w14:paraId="585D4B06"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Lowercased text.</w:t>
      </w:r>
    </w:p>
    <w:p w14:paraId="0E141C65"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Uppercased text.</w:t>
      </w:r>
    </w:p>
    <w:p w14:paraId="349201CB"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Capitalized text.</w:t>
      </w:r>
    </w:p>
    <w:p w14:paraId="605B9DF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&lt;p class="text-lowercase"&gt;Lowercased </w:t>
      </w:r>
      <w:proofErr w:type="gramStart"/>
      <w:r w:rsidRPr="00C30FBA">
        <w:rPr>
          <w:rFonts w:ascii="Courier New" w:eastAsia="Times New Roman" w:hAnsi="Courier New" w:cs="Courier New"/>
          <w:sz w:val="20"/>
          <w:szCs w:val="20"/>
        </w:rPr>
        <w:t>text.&lt;</w:t>
      </w:r>
      <w:proofErr w:type="gramEnd"/>
      <w:r w:rsidRPr="00C30FBA">
        <w:rPr>
          <w:rFonts w:ascii="Courier New" w:eastAsia="Times New Roman" w:hAnsi="Courier New" w:cs="Courier New"/>
          <w:sz w:val="20"/>
          <w:szCs w:val="20"/>
        </w:rPr>
        <w:t>/p&gt;</w:t>
      </w:r>
    </w:p>
    <w:p w14:paraId="35C6EE2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&lt;p class="text-uppercase"&gt;Uppercased </w:t>
      </w:r>
      <w:proofErr w:type="gramStart"/>
      <w:r w:rsidRPr="00C30FBA">
        <w:rPr>
          <w:rFonts w:ascii="Courier New" w:eastAsia="Times New Roman" w:hAnsi="Courier New" w:cs="Courier New"/>
          <w:sz w:val="20"/>
          <w:szCs w:val="20"/>
        </w:rPr>
        <w:t>text.&lt;</w:t>
      </w:r>
      <w:proofErr w:type="gramEnd"/>
      <w:r w:rsidRPr="00C30FBA">
        <w:rPr>
          <w:rFonts w:ascii="Courier New" w:eastAsia="Times New Roman" w:hAnsi="Courier New" w:cs="Courier New"/>
          <w:sz w:val="20"/>
          <w:szCs w:val="20"/>
        </w:rPr>
        <w:t>/p&gt;</w:t>
      </w:r>
    </w:p>
    <w:p w14:paraId="2BAC4D6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&lt;p class="text-capitalize"&gt;Capitalized </w:t>
      </w:r>
      <w:proofErr w:type="gramStart"/>
      <w:r w:rsidRPr="00C30FBA">
        <w:rPr>
          <w:rFonts w:ascii="Courier New" w:eastAsia="Times New Roman" w:hAnsi="Courier New" w:cs="Courier New"/>
          <w:sz w:val="20"/>
          <w:szCs w:val="20"/>
        </w:rPr>
        <w:t>text.&lt;</w:t>
      </w:r>
      <w:proofErr w:type="gramEnd"/>
      <w:r w:rsidRPr="00C30FBA">
        <w:rPr>
          <w:rFonts w:ascii="Courier New" w:eastAsia="Times New Roman" w:hAnsi="Courier New" w:cs="Courier New"/>
          <w:sz w:val="20"/>
          <w:szCs w:val="20"/>
        </w:rPr>
        <w:t>/p&gt;</w:t>
      </w:r>
    </w:p>
    <w:p w14:paraId="0C232BF6"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Abbreviations</w:t>
      </w:r>
    </w:p>
    <w:p w14:paraId="3C5A3C48"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Stylized implementation of HTML's </w:t>
      </w:r>
      <w:r w:rsidRPr="00C30FBA">
        <w:rPr>
          <w:rFonts w:ascii="Courier New" w:eastAsia="Times New Roman" w:hAnsi="Courier New" w:cs="Courier New"/>
          <w:sz w:val="20"/>
          <w:szCs w:val="20"/>
        </w:rPr>
        <w:t>&lt;</w:t>
      </w:r>
      <w:proofErr w:type="spellStart"/>
      <w:r w:rsidRPr="00C30FBA">
        <w:rPr>
          <w:rFonts w:ascii="Courier New" w:eastAsia="Times New Roman" w:hAnsi="Courier New" w:cs="Courier New"/>
          <w:sz w:val="20"/>
          <w:szCs w:val="20"/>
        </w:rPr>
        <w:t>abbr</w:t>
      </w:r>
      <w:proofErr w:type="spellEnd"/>
      <w:r w:rsidRPr="00C30FBA">
        <w:rPr>
          <w:rFonts w:ascii="Courier New" w:eastAsia="Times New Roman" w:hAnsi="Courier New" w:cs="Courier New"/>
          <w:sz w:val="20"/>
          <w:szCs w:val="20"/>
        </w:rPr>
        <w:t>&gt;</w:t>
      </w:r>
      <w:r w:rsidRPr="00C30FBA">
        <w:rPr>
          <w:rFonts w:ascii="Times New Roman" w:eastAsia="Times New Roman" w:hAnsi="Times New Roman" w:cs="Times New Roman"/>
          <w:sz w:val="24"/>
          <w:szCs w:val="24"/>
        </w:rPr>
        <w:t xml:space="preserve"> element for abbreviations and acronyms to show the expanded version on hover. Abbreviations with a </w:t>
      </w:r>
      <w:r w:rsidRPr="00C30FBA">
        <w:rPr>
          <w:rFonts w:ascii="Courier New" w:eastAsia="Times New Roman" w:hAnsi="Courier New" w:cs="Courier New"/>
          <w:sz w:val="20"/>
          <w:szCs w:val="20"/>
        </w:rPr>
        <w:t>title</w:t>
      </w:r>
      <w:r w:rsidRPr="00C30FBA">
        <w:rPr>
          <w:rFonts w:ascii="Times New Roman" w:eastAsia="Times New Roman" w:hAnsi="Times New Roman" w:cs="Times New Roman"/>
          <w:sz w:val="24"/>
          <w:szCs w:val="24"/>
        </w:rPr>
        <w:t xml:space="preserve"> attribute have a light dotted bottom border and a help cursor on hover, providing additional context on hover and to users of assistive technologies.</w:t>
      </w:r>
    </w:p>
    <w:p w14:paraId="6CC76DAC"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Basic abbreviation</w:t>
      </w:r>
    </w:p>
    <w:p w14:paraId="39C73F52"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An abbreviation of the word attribute is </w:t>
      </w:r>
      <w:proofErr w:type="spellStart"/>
      <w:r w:rsidRPr="00C30FBA">
        <w:rPr>
          <w:rFonts w:ascii="Times New Roman" w:eastAsia="Times New Roman" w:hAnsi="Times New Roman" w:cs="Times New Roman"/>
          <w:sz w:val="24"/>
          <w:szCs w:val="24"/>
        </w:rPr>
        <w:t>attr</w:t>
      </w:r>
      <w:proofErr w:type="spellEnd"/>
      <w:r w:rsidRPr="00C30FBA">
        <w:rPr>
          <w:rFonts w:ascii="Times New Roman" w:eastAsia="Times New Roman" w:hAnsi="Times New Roman" w:cs="Times New Roman"/>
          <w:sz w:val="24"/>
          <w:szCs w:val="24"/>
        </w:rPr>
        <w:t>.</w:t>
      </w:r>
    </w:p>
    <w:p w14:paraId="2BD4EC8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w:t>
      </w:r>
      <w:proofErr w:type="spellStart"/>
      <w:r w:rsidRPr="00C30FBA">
        <w:rPr>
          <w:rFonts w:ascii="Courier New" w:eastAsia="Times New Roman" w:hAnsi="Courier New" w:cs="Courier New"/>
          <w:sz w:val="20"/>
          <w:szCs w:val="20"/>
        </w:rPr>
        <w:t>abbr</w:t>
      </w:r>
      <w:proofErr w:type="spellEnd"/>
      <w:r w:rsidRPr="00C30FBA">
        <w:rPr>
          <w:rFonts w:ascii="Courier New" w:eastAsia="Times New Roman" w:hAnsi="Courier New" w:cs="Courier New"/>
          <w:sz w:val="20"/>
          <w:szCs w:val="20"/>
        </w:rPr>
        <w:t xml:space="preserve"> title="attribute"&gt;</w:t>
      </w:r>
      <w:proofErr w:type="spellStart"/>
      <w:r w:rsidRPr="00C30FBA">
        <w:rPr>
          <w:rFonts w:ascii="Courier New" w:eastAsia="Times New Roman" w:hAnsi="Courier New" w:cs="Courier New"/>
          <w:sz w:val="20"/>
          <w:szCs w:val="20"/>
        </w:rPr>
        <w:t>attr</w:t>
      </w:r>
      <w:proofErr w:type="spellEnd"/>
      <w:r w:rsidRPr="00C30FBA">
        <w:rPr>
          <w:rFonts w:ascii="Courier New" w:eastAsia="Times New Roman" w:hAnsi="Courier New" w:cs="Courier New"/>
          <w:sz w:val="20"/>
          <w:szCs w:val="20"/>
        </w:rPr>
        <w:t>&lt;/</w:t>
      </w:r>
      <w:proofErr w:type="spellStart"/>
      <w:r w:rsidRPr="00C30FBA">
        <w:rPr>
          <w:rFonts w:ascii="Courier New" w:eastAsia="Times New Roman" w:hAnsi="Courier New" w:cs="Courier New"/>
          <w:sz w:val="20"/>
          <w:szCs w:val="20"/>
        </w:rPr>
        <w:t>abbr</w:t>
      </w:r>
      <w:proofErr w:type="spellEnd"/>
      <w:r w:rsidRPr="00C30FBA">
        <w:rPr>
          <w:rFonts w:ascii="Courier New" w:eastAsia="Times New Roman" w:hAnsi="Courier New" w:cs="Courier New"/>
          <w:sz w:val="20"/>
          <w:szCs w:val="20"/>
        </w:rPr>
        <w:t>&gt;</w:t>
      </w:r>
    </w:p>
    <w:p w14:paraId="2283CD2B"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Initialism</w:t>
      </w:r>
    </w:p>
    <w:p w14:paraId="3562AC56"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 xml:space="preserve">Add </w:t>
      </w:r>
      <w:r w:rsidRPr="00C30FBA">
        <w:rPr>
          <w:rFonts w:ascii="Courier New" w:eastAsia="Times New Roman" w:hAnsi="Courier New" w:cs="Courier New"/>
          <w:sz w:val="20"/>
          <w:szCs w:val="20"/>
        </w:rPr>
        <w:t>.initialism</w:t>
      </w:r>
      <w:proofErr w:type="gramEnd"/>
      <w:r w:rsidRPr="00C30FBA">
        <w:rPr>
          <w:rFonts w:ascii="Times New Roman" w:eastAsia="Times New Roman" w:hAnsi="Times New Roman" w:cs="Times New Roman"/>
          <w:sz w:val="24"/>
          <w:szCs w:val="24"/>
        </w:rPr>
        <w:t xml:space="preserve"> to an abbreviation for a slightly smaller font-size.</w:t>
      </w:r>
    </w:p>
    <w:p w14:paraId="257A1E2F"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HTML is the best thing since sliced bread.</w:t>
      </w:r>
    </w:p>
    <w:p w14:paraId="58E4BAB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w:t>
      </w:r>
      <w:proofErr w:type="spellStart"/>
      <w:r w:rsidRPr="00C30FBA">
        <w:rPr>
          <w:rFonts w:ascii="Courier New" w:eastAsia="Times New Roman" w:hAnsi="Courier New" w:cs="Courier New"/>
          <w:sz w:val="20"/>
          <w:szCs w:val="20"/>
        </w:rPr>
        <w:t>abbr</w:t>
      </w:r>
      <w:proofErr w:type="spellEnd"/>
      <w:r w:rsidRPr="00C30FBA">
        <w:rPr>
          <w:rFonts w:ascii="Courier New" w:eastAsia="Times New Roman" w:hAnsi="Courier New" w:cs="Courier New"/>
          <w:sz w:val="20"/>
          <w:szCs w:val="20"/>
        </w:rPr>
        <w:t xml:space="preserve"> title="</w:t>
      </w:r>
      <w:proofErr w:type="spellStart"/>
      <w:r w:rsidRPr="00C30FBA">
        <w:rPr>
          <w:rFonts w:ascii="Courier New" w:eastAsia="Times New Roman" w:hAnsi="Courier New" w:cs="Courier New"/>
          <w:sz w:val="20"/>
          <w:szCs w:val="20"/>
        </w:rPr>
        <w:t>HyperText</w:t>
      </w:r>
      <w:proofErr w:type="spellEnd"/>
      <w:r w:rsidRPr="00C30FBA">
        <w:rPr>
          <w:rFonts w:ascii="Courier New" w:eastAsia="Times New Roman" w:hAnsi="Courier New" w:cs="Courier New"/>
          <w:sz w:val="20"/>
          <w:szCs w:val="20"/>
        </w:rPr>
        <w:t xml:space="preserve"> Markup Language" class="initialism"&gt;HTML&lt;/</w:t>
      </w:r>
      <w:proofErr w:type="spellStart"/>
      <w:r w:rsidRPr="00C30FBA">
        <w:rPr>
          <w:rFonts w:ascii="Courier New" w:eastAsia="Times New Roman" w:hAnsi="Courier New" w:cs="Courier New"/>
          <w:sz w:val="20"/>
          <w:szCs w:val="20"/>
        </w:rPr>
        <w:t>abbr</w:t>
      </w:r>
      <w:proofErr w:type="spellEnd"/>
      <w:r w:rsidRPr="00C30FBA">
        <w:rPr>
          <w:rFonts w:ascii="Courier New" w:eastAsia="Times New Roman" w:hAnsi="Courier New" w:cs="Courier New"/>
          <w:sz w:val="20"/>
          <w:szCs w:val="20"/>
        </w:rPr>
        <w:t>&gt;</w:t>
      </w:r>
    </w:p>
    <w:p w14:paraId="59DC609D"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Addresses</w:t>
      </w:r>
    </w:p>
    <w:p w14:paraId="76734837"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lastRenderedPageBreak/>
        <w:t xml:space="preserve">Present contact information for the nearest ancestor or the entire body of work. Preserve formatting by ending all lines with </w:t>
      </w:r>
      <w:r w:rsidRPr="00C30FBA">
        <w:rPr>
          <w:rFonts w:ascii="Courier New" w:eastAsia="Times New Roman" w:hAnsi="Courier New" w:cs="Courier New"/>
          <w:sz w:val="20"/>
          <w:szCs w:val="20"/>
        </w:rPr>
        <w:t>&lt;</w:t>
      </w:r>
      <w:proofErr w:type="spellStart"/>
      <w:r w:rsidRPr="00C30FBA">
        <w:rPr>
          <w:rFonts w:ascii="Courier New" w:eastAsia="Times New Roman" w:hAnsi="Courier New" w:cs="Courier New"/>
          <w:sz w:val="20"/>
          <w:szCs w:val="20"/>
        </w:rPr>
        <w:t>br</w:t>
      </w:r>
      <w:proofErr w:type="spellEnd"/>
      <w:r w:rsidRPr="00C30FBA">
        <w:rPr>
          <w:rFonts w:ascii="Courier New" w:eastAsia="Times New Roman" w:hAnsi="Courier New" w:cs="Courier New"/>
          <w:sz w:val="20"/>
          <w:szCs w:val="20"/>
        </w:rPr>
        <w:t>&gt;</w:t>
      </w:r>
      <w:r w:rsidRPr="00C30FBA">
        <w:rPr>
          <w:rFonts w:ascii="Times New Roman" w:eastAsia="Times New Roman" w:hAnsi="Times New Roman" w:cs="Times New Roman"/>
          <w:sz w:val="24"/>
          <w:szCs w:val="24"/>
        </w:rPr>
        <w:t>.</w:t>
      </w:r>
    </w:p>
    <w:p w14:paraId="3FA65660" w14:textId="77777777" w:rsidR="00C30FBA" w:rsidRPr="00C30FBA" w:rsidRDefault="00C30FBA" w:rsidP="00C30FBA">
      <w:pPr>
        <w:spacing w:after="0" w:line="240" w:lineRule="auto"/>
        <w:rPr>
          <w:rFonts w:ascii="Times New Roman" w:eastAsia="Times New Roman" w:hAnsi="Times New Roman" w:cs="Times New Roman"/>
          <w:i/>
          <w:iCs/>
          <w:sz w:val="24"/>
          <w:szCs w:val="24"/>
        </w:rPr>
      </w:pPr>
      <w:r w:rsidRPr="00C30FBA">
        <w:rPr>
          <w:rFonts w:ascii="Times New Roman" w:eastAsia="Times New Roman" w:hAnsi="Times New Roman" w:cs="Times New Roman"/>
          <w:b/>
          <w:bCs/>
          <w:i/>
          <w:iCs/>
          <w:sz w:val="24"/>
          <w:szCs w:val="24"/>
        </w:rPr>
        <w:t>Twitter, Inc.</w:t>
      </w:r>
      <w:r w:rsidRPr="00C30FBA">
        <w:rPr>
          <w:rFonts w:ascii="Times New Roman" w:eastAsia="Times New Roman" w:hAnsi="Times New Roman" w:cs="Times New Roman"/>
          <w:i/>
          <w:iCs/>
          <w:sz w:val="24"/>
          <w:szCs w:val="24"/>
        </w:rPr>
        <w:br/>
        <w:t>1355 Market Street, Suite 900</w:t>
      </w:r>
      <w:r w:rsidRPr="00C30FBA">
        <w:rPr>
          <w:rFonts w:ascii="Times New Roman" w:eastAsia="Times New Roman" w:hAnsi="Times New Roman" w:cs="Times New Roman"/>
          <w:i/>
          <w:iCs/>
          <w:sz w:val="24"/>
          <w:szCs w:val="24"/>
        </w:rPr>
        <w:br/>
        <w:t>San Francisco, CA 94103</w:t>
      </w:r>
      <w:r w:rsidRPr="00C30FBA">
        <w:rPr>
          <w:rFonts w:ascii="Times New Roman" w:eastAsia="Times New Roman" w:hAnsi="Times New Roman" w:cs="Times New Roman"/>
          <w:i/>
          <w:iCs/>
          <w:sz w:val="24"/>
          <w:szCs w:val="24"/>
        </w:rPr>
        <w:br/>
        <w:t xml:space="preserve">P: (123) 456-7890 </w:t>
      </w:r>
    </w:p>
    <w:p w14:paraId="6B4C6608" w14:textId="77777777" w:rsidR="00C30FBA" w:rsidRPr="00C30FBA" w:rsidRDefault="00C30FBA" w:rsidP="00C30FBA">
      <w:pPr>
        <w:spacing w:after="0" w:line="240" w:lineRule="auto"/>
        <w:rPr>
          <w:rFonts w:ascii="Times New Roman" w:eastAsia="Times New Roman" w:hAnsi="Times New Roman" w:cs="Times New Roman"/>
          <w:i/>
          <w:iCs/>
          <w:sz w:val="24"/>
          <w:szCs w:val="24"/>
        </w:rPr>
      </w:pPr>
      <w:r w:rsidRPr="00C30FBA">
        <w:rPr>
          <w:rFonts w:ascii="Times New Roman" w:eastAsia="Times New Roman" w:hAnsi="Times New Roman" w:cs="Times New Roman"/>
          <w:b/>
          <w:bCs/>
          <w:i/>
          <w:iCs/>
          <w:sz w:val="24"/>
          <w:szCs w:val="24"/>
        </w:rPr>
        <w:t>Full Name</w:t>
      </w:r>
      <w:r w:rsidRPr="00C30FBA">
        <w:rPr>
          <w:rFonts w:ascii="Times New Roman" w:eastAsia="Times New Roman" w:hAnsi="Times New Roman" w:cs="Times New Roman"/>
          <w:i/>
          <w:iCs/>
          <w:sz w:val="24"/>
          <w:szCs w:val="24"/>
        </w:rPr>
        <w:br/>
      </w:r>
      <w:hyperlink r:id="rId13" w:history="1">
        <w:r w:rsidRPr="00C30FBA">
          <w:rPr>
            <w:rFonts w:ascii="Times New Roman" w:eastAsia="Times New Roman" w:hAnsi="Times New Roman" w:cs="Times New Roman"/>
            <w:i/>
            <w:iCs/>
            <w:color w:val="0000FF"/>
            <w:sz w:val="24"/>
            <w:szCs w:val="24"/>
            <w:u w:val="single"/>
          </w:rPr>
          <w:t>first.last@example.com</w:t>
        </w:r>
      </w:hyperlink>
      <w:r w:rsidRPr="00C30FBA">
        <w:rPr>
          <w:rFonts w:ascii="Times New Roman" w:eastAsia="Times New Roman" w:hAnsi="Times New Roman" w:cs="Times New Roman"/>
          <w:i/>
          <w:iCs/>
          <w:sz w:val="24"/>
          <w:szCs w:val="24"/>
        </w:rPr>
        <w:t xml:space="preserve"> </w:t>
      </w:r>
    </w:p>
    <w:p w14:paraId="6CF333D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&lt;address&gt;</w:t>
      </w:r>
    </w:p>
    <w:p w14:paraId="4918D7E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&lt;strong&gt;Twitter, Inc.&lt;/strong&gt;&lt;</w:t>
      </w:r>
      <w:proofErr w:type="spellStart"/>
      <w:r w:rsidRPr="00C30FBA">
        <w:rPr>
          <w:rFonts w:ascii="Courier New" w:eastAsia="Times New Roman" w:hAnsi="Courier New" w:cs="Courier New"/>
          <w:sz w:val="20"/>
          <w:szCs w:val="20"/>
        </w:rPr>
        <w:t>br</w:t>
      </w:r>
      <w:proofErr w:type="spellEnd"/>
      <w:r w:rsidRPr="00C30FBA">
        <w:rPr>
          <w:rFonts w:ascii="Courier New" w:eastAsia="Times New Roman" w:hAnsi="Courier New" w:cs="Courier New"/>
          <w:sz w:val="20"/>
          <w:szCs w:val="20"/>
        </w:rPr>
        <w:t>&gt;</w:t>
      </w:r>
    </w:p>
    <w:p w14:paraId="591EE10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1355 Market Street, Suite 900&lt;</w:t>
      </w:r>
      <w:proofErr w:type="spellStart"/>
      <w:r w:rsidRPr="00C30FBA">
        <w:rPr>
          <w:rFonts w:ascii="Courier New" w:eastAsia="Times New Roman" w:hAnsi="Courier New" w:cs="Courier New"/>
          <w:sz w:val="20"/>
          <w:szCs w:val="20"/>
        </w:rPr>
        <w:t>br</w:t>
      </w:r>
      <w:proofErr w:type="spellEnd"/>
      <w:r w:rsidRPr="00C30FBA">
        <w:rPr>
          <w:rFonts w:ascii="Courier New" w:eastAsia="Times New Roman" w:hAnsi="Courier New" w:cs="Courier New"/>
          <w:sz w:val="20"/>
          <w:szCs w:val="20"/>
        </w:rPr>
        <w:t>&gt;</w:t>
      </w:r>
    </w:p>
    <w:p w14:paraId="10ABA0E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San Francisco, CA 94103&lt;</w:t>
      </w:r>
      <w:proofErr w:type="spellStart"/>
      <w:r w:rsidRPr="00C30FBA">
        <w:rPr>
          <w:rFonts w:ascii="Courier New" w:eastAsia="Times New Roman" w:hAnsi="Courier New" w:cs="Courier New"/>
          <w:sz w:val="20"/>
          <w:szCs w:val="20"/>
        </w:rPr>
        <w:t>br</w:t>
      </w:r>
      <w:proofErr w:type="spellEnd"/>
      <w:r w:rsidRPr="00C30FBA">
        <w:rPr>
          <w:rFonts w:ascii="Courier New" w:eastAsia="Times New Roman" w:hAnsi="Courier New" w:cs="Courier New"/>
          <w:sz w:val="20"/>
          <w:szCs w:val="20"/>
        </w:rPr>
        <w:t>&gt;</w:t>
      </w:r>
    </w:p>
    <w:p w14:paraId="2348DC8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w:t>
      </w:r>
      <w:proofErr w:type="spellStart"/>
      <w:r w:rsidRPr="00C30FBA">
        <w:rPr>
          <w:rFonts w:ascii="Courier New" w:eastAsia="Times New Roman" w:hAnsi="Courier New" w:cs="Courier New"/>
          <w:sz w:val="20"/>
          <w:szCs w:val="20"/>
        </w:rPr>
        <w:t>abbr</w:t>
      </w:r>
      <w:proofErr w:type="spellEnd"/>
      <w:r w:rsidRPr="00C30FBA">
        <w:rPr>
          <w:rFonts w:ascii="Courier New" w:eastAsia="Times New Roman" w:hAnsi="Courier New" w:cs="Courier New"/>
          <w:sz w:val="20"/>
          <w:szCs w:val="20"/>
        </w:rPr>
        <w:t xml:space="preserve"> title="Phone"&gt;P:&lt;/</w:t>
      </w:r>
      <w:proofErr w:type="spellStart"/>
      <w:r w:rsidRPr="00C30FBA">
        <w:rPr>
          <w:rFonts w:ascii="Courier New" w:eastAsia="Times New Roman" w:hAnsi="Courier New" w:cs="Courier New"/>
          <w:sz w:val="20"/>
          <w:szCs w:val="20"/>
        </w:rPr>
        <w:t>abbr</w:t>
      </w:r>
      <w:proofErr w:type="spellEnd"/>
      <w:r w:rsidRPr="00C30FBA">
        <w:rPr>
          <w:rFonts w:ascii="Courier New" w:eastAsia="Times New Roman" w:hAnsi="Courier New" w:cs="Courier New"/>
          <w:sz w:val="20"/>
          <w:szCs w:val="20"/>
        </w:rPr>
        <w:t>&gt; (123) 456-7890</w:t>
      </w:r>
    </w:p>
    <w:p w14:paraId="3D41886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&lt;/address&gt;</w:t>
      </w:r>
    </w:p>
    <w:p w14:paraId="161BA5D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B55C8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&lt;address&gt;</w:t>
      </w:r>
    </w:p>
    <w:p w14:paraId="71AB8ED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&lt;strong&gt;Full Name&lt;/strong&gt;&lt;</w:t>
      </w:r>
      <w:proofErr w:type="spellStart"/>
      <w:r w:rsidRPr="00C30FBA">
        <w:rPr>
          <w:rFonts w:ascii="Courier New" w:eastAsia="Times New Roman" w:hAnsi="Courier New" w:cs="Courier New"/>
          <w:sz w:val="20"/>
          <w:szCs w:val="20"/>
        </w:rPr>
        <w:t>br</w:t>
      </w:r>
      <w:proofErr w:type="spellEnd"/>
      <w:r w:rsidRPr="00C30FBA">
        <w:rPr>
          <w:rFonts w:ascii="Courier New" w:eastAsia="Times New Roman" w:hAnsi="Courier New" w:cs="Courier New"/>
          <w:sz w:val="20"/>
          <w:szCs w:val="20"/>
        </w:rPr>
        <w:t>&gt;</w:t>
      </w:r>
    </w:p>
    <w:p w14:paraId="5D92D7B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&lt;a </w:t>
      </w:r>
      <w:proofErr w:type="spellStart"/>
      <w:r w:rsidRPr="00C30FBA">
        <w:rPr>
          <w:rFonts w:ascii="Courier New" w:eastAsia="Times New Roman" w:hAnsi="Courier New" w:cs="Courier New"/>
          <w:sz w:val="20"/>
          <w:szCs w:val="20"/>
        </w:rPr>
        <w:t>href</w:t>
      </w:r>
      <w:proofErr w:type="spellEnd"/>
      <w:r w:rsidRPr="00C30FBA">
        <w:rPr>
          <w:rFonts w:ascii="Courier New" w:eastAsia="Times New Roman" w:hAnsi="Courier New" w:cs="Courier New"/>
          <w:sz w:val="20"/>
          <w:szCs w:val="20"/>
        </w:rPr>
        <w:t>="</w:t>
      </w:r>
      <w:proofErr w:type="gramStart"/>
      <w:r w:rsidRPr="00C30FBA">
        <w:rPr>
          <w:rFonts w:ascii="Courier New" w:eastAsia="Times New Roman" w:hAnsi="Courier New" w:cs="Courier New"/>
          <w:sz w:val="20"/>
          <w:szCs w:val="20"/>
        </w:rPr>
        <w:t>mailto:#</w:t>
      </w:r>
      <w:proofErr w:type="gramEnd"/>
      <w:r w:rsidRPr="00C30FBA">
        <w:rPr>
          <w:rFonts w:ascii="Courier New" w:eastAsia="Times New Roman" w:hAnsi="Courier New" w:cs="Courier New"/>
          <w:sz w:val="20"/>
          <w:szCs w:val="20"/>
        </w:rPr>
        <w:t>"&gt;first.last@example.com&lt;/a&gt;</w:t>
      </w:r>
    </w:p>
    <w:p w14:paraId="656A87F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&lt;/address&gt;</w:t>
      </w:r>
    </w:p>
    <w:p w14:paraId="42EF95BB"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Blockquotes</w:t>
      </w:r>
    </w:p>
    <w:p w14:paraId="7C4FEFD6"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For quoting blocks of content from another source within your document.</w:t>
      </w:r>
    </w:p>
    <w:p w14:paraId="21B0DAD5"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Default blockquote</w:t>
      </w:r>
    </w:p>
    <w:p w14:paraId="18C7DB0C"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Wrap </w:t>
      </w:r>
      <w:r w:rsidRPr="00C30FBA">
        <w:rPr>
          <w:rFonts w:ascii="Courier New" w:eastAsia="Times New Roman" w:hAnsi="Courier New" w:cs="Courier New"/>
          <w:sz w:val="20"/>
          <w:szCs w:val="20"/>
        </w:rPr>
        <w:t>&lt;blockquote&gt;</w:t>
      </w:r>
      <w:r w:rsidRPr="00C30FBA">
        <w:rPr>
          <w:rFonts w:ascii="Times New Roman" w:eastAsia="Times New Roman" w:hAnsi="Times New Roman" w:cs="Times New Roman"/>
          <w:sz w:val="24"/>
          <w:szCs w:val="24"/>
        </w:rPr>
        <w:t xml:space="preserve"> around any HTML as the quote. For straight quotes, we recommend a </w:t>
      </w:r>
      <w:r w:rsidRPr="00C30FBA">
        <w:rPr>
          <w:rFonts w:ascii="Courier New" w:eastAsia="Times New Roman" w:hAnsi="Courier New" w:cs="Courier New"/>
          <w:sz w:val="20"/>
          <w:szCs w:val="20"/>
        </w:rPr>
        <w:t>&lt;p&gt;</w:t>
      </w:r>
      <w:r w:rsidRPr="00C30FBA">
        <w:rPr>
          <w:rFonts w:ascii="Times New Roman" w:eastAsia="Times New Roman" w:hAnsi="Times New Roman" w:cs="Times New Roman"/>
          <w:sz w:val="24"/>
          <w:szCs w:val="24"/>
        </w:rPr>
        <w:t>.</w:t>
      </w:r>
    </w:p>
    <w:p w14:paraId="462B21A4" w14:textId="77777777" w:rsidR="00C30FBA" w:rsidRPr="00C30FBA" w:rsidRDefault="00C30FBA" w:rsidP="00C30FBA">
      <w:pPr>
        <w:spacing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Lorem ipsum dolor sit </w:t>
      </w:r>
      <w:proofErr w:type="spellStart"/>
      <w:r w:rsidRPr="00C30FBA">
        <w:rPr>
          <w:rFonts w:ascii="Times New Roman" w:eastAsia="Times New Roman" w:hAnsi="Times New Roman" w:cs="Times New Roman"/>
          <w:sz w:val="24"/>
          <w:szCs w:val="24"/>
        </w:rPr>
        <w:t>amet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consectetur</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adipiscing</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elit</w:t>
      </w:r>
      <w:proofErr w:type="spellEnd"/>
      <w:r w:rsidRPr="00C30FBA">
        <w:rPr>
          <w:rFonts w:ascii="Times New Roman" w:eastAsia="Times New Roman" w:hAnsi="Times New Roman" w:cs="Times New Roman"/>
          <w:sz w:val="24"/>
          <w:szCs w:val="24"/>
        </w:rPr>
        <w:t xml:space="preserve">. Integer </w:t>
      </w:r>
      <w:proofErr w:type="spellStart"/>
      <w:r w:rsidRPr="00C30FBA">
        <w:rPr>
          <w:rFonts w:ascii="Times New Roman" w:eastAsia="Times New Roman" w:hAnsi="Times New Roman" w:cs="Times New Roman"/>
          <w:sz w:val="24"/>
          <w:szCs w:val="24"/>
        </w:rPr>
        <w:t>posuere</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erat</w:t>
      </w:r>
      <w:proofErr w:type="spellEnd"/>
      <w:r w:rsidRPr="00C30FBA">
        <w:rPr>
          <w:rFonts w:ascii="Times New Roman" w:eastAsia="Times New Roman" w:hAnsi="Times New Roman" w:cs="Times New Roman"/>
          <w:sz w:val="24"/>
          <w:szCs w:val="24"/>
        </w:rPr>
        <w:t xml:space="preserve"> </w:t>
      </w:r>
      <w:proofErr w:type="gramStart"/>
      <w:r w:rsidRPr="00C30FBA">
        <w:rPr>
          <w:rFonts w:ascii="Times New Roman" w:eastAsia="Times New Roman" w:hAnsi="Times New Roman" w:cs="Times New Roman"/>
          <w:sz w:val="24"/>
          <w:szCs w:val="24"/>
        </w:rPr>
        <w:t>a</w:t>
      </w:r>
      <w:proofErr w:type="gramEnd"/>
      <w:r w:rsidRPr="00C30FBA">
        <w:rPr>
          <w:rFonts w:ascii="Times New Roman" w:eastAsia="Times New Roman" w:hAnsi="Times New Roman" w:cs="Times New Roman"/>
          <w:sz w:val="24"/>
          <w:szCs w:val="24"/>
        </w:rPr>
        <w:t xml:space="preserve"> ante.</w:t>
      </w:r>
    </w:p>
    <w:p w14:paraId="7FB678F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&lt;blockquote&gt;</w:t>
      </w:r>
    </w:p>
    <w:p w14:paraId="164B037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&lt;p&gt;Lorem ipsum dolor sit </w:t>
      </w:r>
      <w:proofErr w:type="spellStart"/>
      <w:r w:rsidRPr="00C30FBA">
        <w:rPr>
          <w:rFonts w:ascii="Courier New" w:eastAsia="Times New Roman" w:hAnsi="Courier New" w:cs="Courier New"/>
          <w:sz w:val="20"/>
          <w:szCs w:val="20"/>
        </w:rPr>
        <w:t>amet</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consectetur</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adipiscing</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elit</w:t>
      </w:r>
      <w:proofErr w:type="spellEnd"/>
      <w:r w:rsidRPr="00C30FBA">
        <w:rPr>
          <w:rFonts w:ascii="Courier New" w:eastAsia="Times New Roman" w:hAnsi="Courier New" w:cs="Courier New"/>
          <w:sz w:val="20"/>
          <w:szCs w:val="20"/>
        </w:rPr>
        <w:t xml:space="preserve">. Integer </w:t>
      </w:r>
      <w:proofErr w:type="spellStart"/>
      <w:r w:rsidRPr="00C30FBA">
        <w:rPr>
          <w:rFonts w:ascii="Courier New" w:eastAsia="Times New Roman" w:hAnsi="Courier New" w:cs="Courier New"/>
          <w:sz w:val="20"/>
          <w:szCs w:val="20"/>
        </w:rPr>
        <w:t>posuere</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erat</w:t>
      </w:r>
      <w:proofErr w:type="spellEnd"/>
      <w:r w:rsidRPr="00C30FBA">
        <w:rPr>
          <w:rFonts w:ascii="Courier New" w:eastAsia="Times New Roman" w:hAnsi="Courier New" w:cs="Courier New"/>
          <w:sz w:val="20"/>
          <w:szCs w:val="20"/>
        </w:rPr>
        <w:t xml:space="preserve"> a </w:t>
      </w:r>
      <w:proofErr w:type="gramStart"/>
      <w:r w:rsidRPr="00C30FBA">
        <w:rPr>
          <w:rFonts w:ascii="Courier New" w:eastAsia="Times New Roman" w:hAnsi="Courier New" w:cs="Courier New"/>
          <w:sz w:val="20"/>
          <w:szCs w:val="20"/>
        </w:rPr>
        <w:t>ante.&lt;</w:t>
      </w:r>
      <w:proofErr w:type="gramEnd"/>
      <w:r w:rsidRPr="00C30FBA">
        <w:rPr>
          <w:rFonts w:ascii="Courier New" w:eastAsia="Times New Roman" w:hAnsi="Courier New" w:cs="Courier New"/>
          <w:sz w:val="20"/>
          <w:szCs w:val="20"/>
        </w:rPr>
        <w:t>/p&gt;</w:t>
      </w:r>
    </w:p>
    <w:p w14:paraId="56D058A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&lt;/blockquote&gt;</w:t>
      </w:r>
    </w:p>
    <w:p w14:paraId="11E6AF08"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Blockquote options</w:t>
      </w:r>
    </w:p>
    <w:p w14:paraId="59D572A3"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Style and content changes for simple variations on a standard </w:t>
      </w:r>
      <w:r w:rsidRPr="00C30FBA">
        <w:rPr>
          <w:rFonts w:ascii="Courier New" w:eastAsia="Times New Roman" w:hAnsi="Courier New" w:cs="Courier New"/>
          <w:sz w:val="20"/>
          <w:szCs w:val="20"/>
        </w:rPr>
        <w:t>&lt;blockquote&gt;</w:t>
      </w:r>
      <w:r w:rsidRPr="00C30FBA">
        <w:rPr>
          <w:rFonts w:ascii="Times New Roman" w:eastAsia="Times New Roman" w:hAnsi="Times New Roman" w:cs="Times New Roman"/>
          <w:sz w:val="24"/>
          <w:szCs w:val="24"/>
        </w:rPr>
        <w:t>.</w:t>
      </w:r>
    </w:p>
    <w:p w14:paraId="6C9BC1E9"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Naming a source</w:t>
      </w:r>
    </w:p>
    <w:p w14:paraId="2E6AFAA9"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Add a </w:t>
      </w:r>
      <w:r w:rsidRPr="00C30FBA">
        <w:rPr>
          <w:rFonts w:ascii="Courier New" w:eastAsia="Times New Roman" w:hAnsi="Courier New" w:cs="Courier New"/>
          <w:sz w:val="20"/>
          <w:szCs w:val="20"/>
        </w:rPr>
        <w:t>&lt;footer&gt;</w:t>
      </w:r>
      <w:r w:rsidRPr="00C30FBA">
        <w:rPr>
          <w:rFonts w:ascii="Times New Roman" w:eastAsia="Times New Roman" w:hAnsi="Times New Roman" w:cs="Times New Roman"/>
          <w:sz w:val="24"/>
          <w:szCs w:val="24"/>
        </w:rPr>
        <w:t xml:space="preserve"> for identifying the source. Wrap the name of the source work in </w:t>
      </w:r>
      <w:r w:rsidRPr="00C30FBA">
        <w:rPr>
          <w:rFonts w:ascii="Courier New" w:eastAsia="Times New Roman" w:hAnsi="Courier New" w:cs="Courier New"/>
          <w:sz w:val="20"/>
          <w:szCs w:val="20"/>
        </w:rPr>
        <w:t>&lt;cite&gt;</w:t>
      </w:r>
      <w:r w:rsidRPr="00C30FBA">
        <w:rPr>
          <w:rFonts w:ascii="Times New Roman" w:eastAsia="Times New Roman" w:hAnsi="Times New Roman" w:cs="Times New Roman"/>
          <w:sz w:val="24"/>
          <w:szCs w:val="24"/>
        </w:rPr>
        <w:t>.</w:t>
      </w:r>
    </w:p>
    <w:p w14:paraId="591EF857" w14:textId="77777777" w:rsidR="00C30FBA" w:rsidRPr="00C30FBA" w:rsidRDefault="00C30FBA" w:rsidP="00C30FBA">
      <w:pPr>
        <w:spacing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Lorem ipsum dolor sit </w:t>
      </w:r>
      <w:proofErr w:type="spellStart"/>
      <w:r w:rsidRPr="00C30FBA">
        <w:rPr>
          <w:rFonts w:ascii="Times New Roman" w:eastAsia="Times New Roman" w:hAnsi="Times New Roman" w:cs="Times New Roman"/>
          <w:sz w:val="24"/>
          <w:szCs w:val="24"/>
        </w:rPr>
        <w:t>amet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consectetur</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adipiscing</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elit</w:t>
      </w:r>
      <w:proofErr w:type="spellEnd"/>
      <w:r w:rsidRPr="00C30FBA">
        <w:rPr>
          <w:rFonts w:ascii="Times New Roman" w:eastAsia="Times New Roman" w:hAnsi="Times New Roman" w:cs="Times New Roman"/>
          <w:sz w:val="24"/>
          <w:szCs w:val="24"/>
        </w:rPr>
        <w:t xml:space="preserve">. Integer </w:t>
      </w:r>
      <w:proofErr w:type="spellStart"/>
      <w:r w:rsidRPr="00C30FBA">
        <w:rPr>
          <w:rFonts w:ascii="Times New Roman" w:eastAsia="Times New Roman" w:hAnsi="Times New Roman" w:cs="Times New Roman"/>
          <w:sz w:val="24"/>
          <w:szCs w:val="24"/>
        </w:rPr>
        <w:t>posuere</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erat</w:t>
      </w:r>
      <w:proofErr w:type="spellEnd"/>
      <w:r w:rsidRPr="00C30FBA">
        <w:rPr>
          <w:rFonts w:ascii="Times New Roman" w:eastAsia="Times New Roman" w:hAnsi="Times New Roman" w:cs="Times New Roman"/>
          <w:sz w:val="24"/>
          <w:szCs w:val="24"/>
        </w:rPr>
        <w:t xml:space="preserve"> </w:t>
      </w:r>
      <w:proofErr w:type="gramStart"/>
      <w:r w:rsidRPr="00C30FBA">
        <w:rPr>
          <w:rFonts w:ascii="Times New Roman" w:eastAsia="Times New Roman" w:hAnsi="Times New Roman" w:cs="Times New Roman"/>
          <w:sz w:val="24"/>
          <w:szCs w:val="24"/>
        </w:rPr>
        <w:t>a</w:t>
      </w:r>
      <w:proofErr w:type="gramEnd"/>
      <w:r w:rsidRPr="00C30FBA">
        <w:rPr>
          <w:rFonts w:ascii="Times New Roman" w:eastAsia="Times New Roman" w:hAnsi="Times New Roman" w:cs="Times New Roman"/>
          <w:sz w:val="24"/>
          <w:szCs w:val="24"/>
        </w:rPr>
        <w:t xml:space="preserve"> ante.</w:t>
      </w:r>
    </w:p>
    <w:p w14:paraId="1429FE5F" w14:textId="77777777" w:rsidR="00C30FBA" w:rsidRPr="00C30FBA" w:rsidRDefault="00C30FBA" w:rsidP="00C30FBA">
      <w:pPr>
        <w:spacing w:after="10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Someone famous in </w:t>
      </w:r>
      <w:r w:rsidRPr="00C30FBA">
        <w:rPr>
          <w:rFonts w:ascii="Times New Roman" w:eastAsia="Times New Roman" w:hAnsi="Times New Roman" w:cs="Times New Roman"/>
          <w:i/>
          <w:iCs/>
          <w:sz w:val="24"/>
          <w:szCs w:val="24"/>
        </w:rPr>
        <w:t>Source Title</w:t>
      </w:r>
      <w:r w:rsidRPr="00C30FBA">
        <w:rPr>
          <w:rFonts w:ascii="Times New Roman" w:eastAsia="Times New Roman" w:hAnsi="Times New Roman" w:cs="Times New Roman"/>
          <w:sz w:val="24"/>
          <w:szCs w:val="24"/>
        </w:rPr>
        <w:t xml:space="preserve"> </w:t>
      </w:r>
    </w:p>
    <w:p w14:paraId="2A10310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&lt;blockquote&gt;</w:t>
      </w:r>
    </w:p>
    <w:p w14:paraId="4A36451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lastRenderedPageBreak/>
        <w:t xml:space="preserve">  &lt;p&gt;Lorem ipsum dolor sit </w:t>
      </w:r>
      <w:proofErr w:type="spellStart"/>
      <w:r w:rsidRPr="00C30FBA">
        <w:rPr>
          <w:rFonts w:ascii="Courier New" w:eastAsia="Times New Roman" w:hAnsi="Courier New" w:cs="Courier New"/>
          <w:sz w:val="20"/>
          <w:szCs w:val="20"/>
        </w:rPr>
        <w:t>amet</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consectetur</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adipiscing</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elit</w:t>
      </w:r>
      <w:proofErr w:type="spellEnd"/>
      <w:r w:rsidRPr="00C30FBA">
        <w:rPr>
          <w:rFonts w:ascii="Courier New" w:eastAsia="Times New Roman" w:hAnsi="Courier New" w:cs="Courier New"/>
          <w:sz w:val="20"/>
          <w:szCs w:val="20"/>
        </w:rPr>
        <w:t xml:space="preserve">. Integer </w:t>
      </w:r>
      <w:proofErr w:type="spellStart"/>
      <w:r w:rsidRPr="00C30FBA">
        <w:rPr>
          <w:rFonts w:ascii="Courier New" w:eastAsia="Times New Roman" w:hAnsi="Courier New" w:cs="Courier New"/>
          <w:sz w:val="20"/>
          <w:szCs w:val="20"/>
        </w:rPr>
        <w:t>posuere</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erat</w:t>
      </w:r>
      <w:proofErr w:type="spellEnd"/>
      <w:r w:rsidRPr="00C30FBA">
        <w:rPr>
          <w:rFonts w:ascii="Courier New" w:eastAsia="Times New Roman" w:hAnsi="Courier New" w:cs="Courier New"/>
          <w:sz w:val="20"/>
          <w:szCs w:val="20"/>
        </w:rPr>
        <w:t xml:space="preserve"> a </w:t>
      </w:r>
      <w:proofErr w:type="gramStart"/>
      <w:r w:rsidRPr="00C30FBA">
        <w:rPr>
          <w:rFonts w:ascii="Courier New" w:eastAsia="Times New Roman" w:hAnsi="Courier New" w:cs="Courier New"/>
          <w:sz w:val="20"/>
          <w:szCs w:val="20"/>
        </w:rPr>
        <w:t>ante.&lt;</w:t>
      </w:r>
      <w:proofErr w:type="gramEnd"/>
      <w:r w:rsidRPr="00C30FBA">
        <w:rPr>
          <w:rFonts w:ascii="Courier New" w:eastAsia="Times New Roman" w:hAnsi="Courier New" w:cs="Courier New"/>
          <w:sz w:val="20"/>
          <w:szCs w:val="20"/>
        </w:rPr>
        <w:t>/p&gt;</w:t>
      </w:r>
    </w:p>
    <w:p w14:paraId="1F066CB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&lt;footer&gt;Someone famous in &lt;cite title="Source Title"&gt;Source Title&lt;/cite&gt;&lt;/footer&gt;</w:t>
      </w:r>
    </w:p>
    <w:p w14:paraId="5486442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&lt;/blockquote&gt;</w:t>
      </w:r>
    </w:p>
    <w:p w14:paraId="3DF1A6E5"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Alternate displays</w:t>
      </w:r>
    </w:p>
    <w:p w14:paraId="7A9C7C66"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 xml:space="preserve">Add </w:t>
      </w:r>
      <w:r w:rsidRPr="00C30FBA">
        <w:rPr>
          <w:rFonts w:ascii="Courier New" w:eastAsia="Times New Roman" w:hAnsi="Courier New" w:cs="Courier New"/>
          <w:sz w:val="20"/>
          <w:szCs w:val="20"/>
        </w:rPr>
        <w:t>.blockquote</w:t>
      </w:r>
      <w:proofErr w:type="gramEnd"/>
      <w:r w:rsidRPr="00C30FBA">
        <w:rPr>
          <w:rFonts w:ascii="Courier New" w:eastAsia="Times New Roman" w:hAnsi="Courier New" w:cs="Courier New"/>
          <w:sz w:val="20"/>
          <w:szCs w:val="20"/>
        </w:rPr>
        <w:t>-reverse</w:t>
      </w:r>
      <w:r w:rsidRPr="00C30FBA">
        <w:rPr>
          <w:rFonts w:ascii="Times New Roman" w:eastAsia="Times New Roman" w:hAnsi="Times New Roman" w:cs="Times New Roman"/>
          <w:sz w:val="24"/>
          <w:szCs w:val="24"/>
        </w:rPr>
        <w:t xml:space="preserve"> for a blockquote with right-aligned content.</w:t>
      </w:r>
    </w:p>
    <w:p w14:paraId="605D53C2" w14:textId="77777777" w:rsidR="00C30FBA" w:rsidRPr="00C30FBA" w:rsidRDefault="00C30FBA" w:rsidP="00C30FBA">
      <w:pPr>
        <w:spacing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Lorem ipsum dolor sit </w:t>
      </w:r>
      <w:proofErr w:type="spellStart"/>
      <w:r w:rsidRPr="00C30FBA">
        <w:rPr>
          <w:rFonts w:ascii="Times New Roman" w:eastAsia="Times New Roman" w:hAnsi="Times New Roman" w:cs="Times New Roman"/>
          <w:sz w:val="24"/>
          <w:szCs w:val="24"/>
        </w:rPr>
        <w:t>amet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consectetur</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adipiscing</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elit</w:t>
      </w:r>
      <w:proofErr w:type="spellEnd"/>
      <w:r w:rsidRPr="00C30FBA">
        <w:rPr>
          <w:rFonts w:ascii="Times New Roman" w:eastAsia="Times New Roman" w:hAnsi="Times New Roman" w:cs="Times New Roman"/>
          <w:sz w:val="24"/>
          <w:szCs w:val="24"/>
        </w:rPr>
        <w:t xml:space="preserve">. Integer </w:t>
      </w:r>
      <w:proofErr w:type="spellStart"/>
      <w:r w:rsidRPr="00C30FBA">
        <w:rPr>
          <w:rFonts w:ascii="Times New Roman" w:eastAsia="Times New Roman" w:hAnsi="Times New Roman" w:cs="Times New Roman"/>
          <w:sz w:val="24"/>
          <w:szCs w:val="24"/>
        </w:rPr>
        <w:t>posuere</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erat</w:t>
      </w:r>
      <w:proofErr w:type="spellEnd"/>
      <w:r w:rsidRPr="00C30FBA">
        <w:rPr>
          <w:rFonts w:ascii="Times New Roman" w:eastAsia="Times New Roman" w:hAnsi="Times New Roman" w:cs="Times New Roman"/>
          <w:sz w:val="24"/>
          <w:szCs w:val="24"/>
        </w:rPr>
        <w:t xml:space="preserve"> </w:t>
      </w:r>
      <w:proofErr w:type="gramStart"/>
      <w:r w:rsidRPr="00C30FBA">
        <w:rPr>
          <w:rFonts w:ascii="Times New Roman" w:eastAsia="Times New Roman" w:hAnsi="Times New Roman" w:cs="Times New Roman"/>
          <w:sz w:val="24"/>
          <w:szCs w:val="24"/>
        </w:rPr>
        <w:t>a</w:t>
      </w:r>
      <w:proofErr w:type="gramEnd"/>
      <w:r w:rsidRPr="00C30FBA">
        <w:rPr>
          <w:rFonts w:ascii="Times New Roman" w:eastAsia="Times New Roman" w:hAnsi="Times New Roman" w:cs="Times New Roman"/>
          <w:sz w:val="24"/>
          <w:szCs w:val="24"/>
        </w:rPr>
        <w:t xml:space="preserve"> ante.</w:t>
      </w:r>
    </w:p>
    <w:p w14:paraId="7763194F" w14:textId="77777777" w:rsidR="00C30FBA" w:rsidRPr="00C30FBA" w:rsidRDefault="00C30FBA" w:rsidP="00C30FBA">
      <w:pPr>
        <w:spacing w:after="10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Someone famous in </w:t>
      </w:r>
      <w:r w:rsidRPr="00C30FBA">
        <w:rPr>
          <w:rFonts w:ascii="Times New Roman" w:eastAsia="Times New Roman" w:hAnsi="Times New Roman" w:cs="Times New Roman"/>
          <w:i/>
          <w:iCs/>
          <w:sz w:val="24"/>
          <w:szCs w:val="24"/>
        </w:rPr>
        <w:t>Source Title</w:t>
      </w:r>
      <w:r w:rsidRPr="00C30FBA">
        <w:rPr>
          <w:rFonts w:ascii="Times New Roman" w:eastAsia="Times New Roman" w:hAnsi="Times New Roman" w:cs="Times New Roman"/>
          <w:sz w:val="24"/>
          <w:szCs w:val="24"/>
        </w:rPr>
        <w:t xml:space="preserve"> </w:t>
      </w:r>
    </w:p>
    <w:p w14:paraId="2FCED1C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&lt;blockquote class="blockquote-reverse"&gt;</w:t>
      </w:r>
    </w:p>
    <w:p w14:paraId="2C519BE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51D5B42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&lt;/blockquote&gt;</w:t>
      </w:r>
    </w:p>
    <w:p w14:paraId="0E6CCC22"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Lists</w:t>
      </w:r>
    </w:p>
    <w:p w14:paraId="7EDFDBE9"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Unordered</w:t>
      </w:r>
    </w:p>
    <w:p w14:paraId="6D04763F"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A list of items in which the order does </w:t>
      </w:r>
      <w:r w:rsidRPr="00C30FBA">
        <w:rPr>
          <w:rFonts w:ascii="Times New Roman" w:eastAsia="Times New Roman" w:hAnsi="Times New Roman" w:cs="Times New Roman"/>
          <w:i/>
          <w:iCs/>
          <w:sz w:val="24"/>
          <w:szCs w:val="24"/>
        </w:rPr>
        <w:t>not</w:t>
      </w:r>
      <w:r w:rsidRPr="00C30FBA">
        <w:rPr>
          <w:rFonts w:ascii="Times New Roman" w:eastAsia="Times New Roman" w:hAnsi="Times New Roman" w:cs="Times New Roman"/>
          <w:sz w:val="24"/>
          <w:szCs w:val="24"/>
        </w:rPr>
        <w:t xml:space="preserve"> explicitly matter.</w:t>
      </w:r>
    </w:p>
    <w:p w14:paraId="5F3951C9" w14:textId="77777777" w:rsidR="00C30FBA" w:rsidRPr="00C30FBA" w:rsidRDefault="00C30FBA" w:rsidP="00C30F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Lorem ipsum dolor sit </w:t>
      </w:r>
      <w:proofErr w:type="spellStart"/>
      <w:r w:rsidRPr="00C30FBA">
        <w:rPr>
          <w:rFonts w:ascii="Times New Roman" w:eastAsia="Times New Roman" w:hAnsi="Times New Roman" w:cs="Times New Roman"/>
          <w:sz w:val="24"/>
          <w:szCs w:val="24"/>
        </w:rPr>
        <w:t>amet</w:t>
      </w:r>
      <w:proofErr w:type="spellEnd"/>
    </w:p>
    <w:p w14:paraId="35037273" w14:textId="77777777" w:rsidR="00C30FBA" w:rsidRPr="00C30FBA" w:rsidRDefault="00C30FBA" w:rsidP="00C30FB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Consectetur</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adipiscing</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elit</w:t>
      </w:r>
      <w:proofErr w:type="spellEnd"/>
    </w:p>
    <w:p w14:paraId="604A64DE" w14:textId="77777777" w:rsidR="00C30FBA" w:rsidRPr="00C30FBA" w:rsidRDefault="00C30FBA" w:rsidP="00C30F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Integer </w:t>
      </w:r>
      <w:proofErr w:type="spellStart"/>
      <w:r w:rsidRPr="00C30FBA">
        <w:rPr>
          <w:rFonts w:ascii="Times New Roman" w:eastAsia="Times New Roman" w:hAnsi="Times New Roman" w:cs="Times New Roman"/>
          <w:sz w:val="24"/>
          <w:szCs w:val="24"/>
        </w:rPr>
        <w:t>molestie</w:t>
      </w:r>
      <w:proofErr w:type="spellEnd"/>
      <w:r w:rsidRPr="00C30FBA">
        <w:rPr>
          <w:rFonts w:ascii="Times New Roman" w:eastAsia="Times New Roman" w:hAnsi="Times New Roman" w:cs="Times New Roman"/>
          <w:sz w:val="24"/>
          <w:szCs w:val="24"/>
        </w:rPr>
        <w:t xml:space="preserve"> lorem at </w:t>
      </w:r>
      <w:proofErr w:type="spellStart"/>
      <w:r w:rsidRPr="00C30FBA">
        <w:rPr>
          <w:rFonts w:ascii="Times New Roman" w:eastAsia="Times New Roman" w:hAnsi="Times New Roman" w:cs="Times New Roman"/>
          <w:sz w:val="24"/>
          <w:szCs w:val="24"/>
        </w:rPr>
        <w:t>massa</w:t>
      </w:r>
      <w:proofErr w:type="spellEnd"/>
    </w:p>
    <w:p w14:paraId="210C703E" w14:textId="77777777" w:rsidR="00C30FBA" w:rsidRPr="00C30FBA" w:rsidRDefault="00C30FBA" w:rsidP="00C30FB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Facilisis</w:t>
      </w:r>
      <w:proofErr w:type="spellEnd"/>
      <w:r w:rsidRPr="00C30FBA">
        <w:rPr>
          <w:rFonts w:ascii="Times New Roman" w:eastAsia="Times New Roman" w:hAnsi="Times New Roman" w:cs="Times New Roman"/>
          <w:sz w:val="24"/>
          <w:szCs w:val="24"/>
        </w:rPr>
        <w:t xml:space="preserve"> in </w:t>
      </w:r>
      <w:proofErr w:type="spellStart"/>
      <w:r w:rsidRPr="00C30FBA">
        <w:rPr>
          <w:rFonts w:ascii="Times New Roman" w:eastAsia="Times New Roman" w:hAnsi="Times New Roman" w:cs="Times New Roman"/>
          <w:sz w:val="24"/>
          <w:szCs w:val="24"/>
        </w:rPr>
        <w:t>pretium</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nisl</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aliquet</w:t>
      </w:r>
      <w:proofErr w:type="spellEnd"/>
    </w:p>
    <w:p w14:paraId="753ABAF5" w14:textId="77777777" w:rsidR="00C30FBA" w:rsidRPr="00C30FBA" w:rsidRDefault="00C30FBA" w:rsidP="00C30FB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Nulla</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volutpat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aliquam</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velit</w:t>
      </w:r>
      <w:proofErr w:type="spellEnd"/>
      <w:r w:rsidRPr="00C30FBA">
        <w:rPr>
          <w:rFonts w:ascii="Times New Roman" w:eastAsia="Times New Roman" w:hAnsi="Times New Roman" w:cs="Times New Roman"/>
          <w:sz w:val="24"/>
          <w:szCs w:val="24"/>
        </w:rPr>
        <w:t xml:space="preserve"> </w:t>
      </w:r>
    </w:p>
    <w:p w14:paraId="6923514C" w14:textId="77777777" w:rsidR="00C30FBA" w:rsidRPr="00C30FBA" w:rsidRDefault="00C30FBA" w:rsidP="00C30FBA">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Phasellus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iaculis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neque</w:t>
      </w:r>
      <w:proofErr w:type="spellEnd"/>
    </w:p>
    <w:p w14:paraId="0AF2BA09" w14:textId="77777777" w:rsidR="00C30FBA" w:rsidRPr="00C30FBA" w:rsidRDefault="00C30FBA" w:rsidP="00C30FB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Purus </w:t>
      </w:r>
      <w:proofErr w:type="spellStart"/>
      <w:r w:rsidRPr="00C30FBA">
        <w:rPr>
          <w:rFonts w:ascii="Times New Roman" w:eastAsia="Times New Roman" w:hAnsi="Times New Roman" w:cs="Times New Roman"/>
          <w:sz w:val="24"/>
          <w:szCs w:val="24"/>
        </w:rPr>
        <w:t>sodales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ultricies</w:t>
      </w:r>
      <w:proofErr w:type="spellEnd"/>
    </w:p>
    <w:p w14:paraId="1CD7B48D" w14:textId="77777777" w:rsidR="00C30FBA" w:rsidRPr="00C30FBA" w:rsidRDefault="00C30FBA" w:rsidP="00C30FB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Vestibulum </w:t>
      </w:r>
      <w:proofErr w:type="spellStart"/>
      <w:r w:rsidRPr="00C30FBA">
        <w:rPr>
          <w:rFonts w:ascii="Times New Roman" w:eastAsia="Times New Roman" w:hAnsi="Times New Roman" w:cs="Times New Roman"/>
          <w:sz w:val="24"/>
          <w:szCs w:val="24"/>
        </w:rPr>
        <w:t>laoreet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porttitor</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sem</w:t>
      </w:r>
      <w:proofErr w:type="spellEnd"/>
    </w:p>
    <w:p w14:paraId="1A36516D" w14:textId="77777777" w:rsidR="00C30FBA" w:rsidRPr="00C30FBA" w:rsidRDefault="00C30FBA" w:rsidP="00C30FB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Ac </w:t>
      </w:r>
      <w:proofErr w:type="spellStart"/>
      <w:r w:rsidRPr="00C30FBA">
        <w:rPr>
          <w:rFonts w:ascii="Times New Roman" w:eastAsia="Times New Roman" w:hAnsi="Times New Roman" w:cs="Times New Roman"/>
          <w:sz w:val="24"/>
          <w:szCs w:val="24"/>
        </w:rPr>
        <w:t>tristique</w:t>
      </w:r>
      <w:proofErr w:type="spellEnd"/>
      <w:r w:rsidRPr="00C30FBA">
        <w:rPr>
          <w:rFonts w:ascii="Times New Roman" w:eastAsia="Times New Roman" w:hAnsi="Times New Roman" w:cs="Times New Roman"/>
          <w:sz w:val="24"/>
          <w:szCs w:val="24"/>
        </w:rPr>
        <w:t xml:space="preserve"> libero </w:t>
      </w:r>
      <w:proofErr w:type="spellStart"/>
      <w:r w:rsidRPr="00C30FBA">
        <w:rPr>
          <w:rFonts w:ascii="Times New Roman" w:eastAsia="Times New Roman" w:hAnsi="Times New Roman" w:cs="Times New Roman"/>
          <w:sz w:val="24"/>
          <w:szCs w:val="24"/>
        </w:rPr>
        <w:t>volutpat</w:t>
      </w:r>
      <w:proofErr w:type="spellEnd"/>
      <w:r w:rsidRPr="00C30FBA">
        <w:rPr>
          <w:rFonts w:ascii="Times New Roman" w:eastAsia="Times New Roman" w:hAnsi="Times New Roman" w:cs="Times New Roman"/>
          <w:sz w:val="24"/>
          <w:szCs w:val="24"/>
        </w:rPr>
        <w:t xml:space="preserve"> at</w:t>
      </w:r>
    </w:p>
    <w:p w14:paraId="30DE9206" w14:textId="77777777" w:rsidR="00C30FBA" w:rsidRPr="00C30FBA" w:rsidRDefault="00C30FBA" w:rsidP="00C30FB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Faucibus</w:t>
      </w:r>
      <w:proofErr w:type="spellEnd"/>
      <w:r w:rsidRPr="00C30FBA">
        <w:rPr>
          <w:rFonts w:ascii="Times New Roman" w:eastAsia="Times New Roman" w:hAnsi="Times New Roman" w:cs="Times New Roman"/>
          <w:sz w:val="24"/>
          <w:szCs w:val="24"/>
        </w:rPr>
        <w:t xml:space="preserve"> porta </w:t>
      </w:r>
      <w:proofErr w:type="spellStart"/>
      <w:r w:rsidRPr="00C30FBA">
        <w:rPr>
          <w:rFonts w:ascii="Times New Roman" w:eastAsia="Times New Roman" w:hAnsi="Times New Roman" w:cs="Times New Roman"/>
          <w:sz w:val="24"/>
          <w:szCs w:val="24"/>
        </w:rPr>
        <w:t>lacus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fringilla</w:t>
      </w:r>
      <w:proofErr w:type="spellEnd"/>
      <w:r w:rsidRPr="00C30FBA">
        <w:rPr>
          <w:rFonts w:ascii="Times New Roman" w:eastAsia="Times New Roman" w:hAnsi="Times New Roman" w:cs="Times New Roman"/>
          <w:sz w:val="24"/>
          <w:szCs w:val="24"/>
        </w:rPr>
        <w:t xml:space="preserve"> vel</w:t>
      </w:r>
    </w:p>
    <w:p w14:paraId="6594B855" w14:textId="77777777" w:rsidR="00C30FBA" w:rsidRPr="00C30FBA" w:rsidRDefault="00C30FBA" w:rsidP="00C30FB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Aenean</w:t>
      </w:r>
      <w:proofErr w:type="spellEnd"/>
      <w:r w:rsidRPr="00C30FBA">
        <w:rPr>
          <w:rFonts w:ascii="Times New Roman" w:eastAsia="Times New Roman" w:hAnsi="Times New Roman" w:cs="Times New Roman"/>
          <w:sz w:val="24"/>
          <w:szCs w:val="24"/>
        </w:rPr>
        <w:t xml:space="preserve"> sit </w:t>
      </w:r>
      <w:proofErr w:type="spellStart"/>
      <w:r w:rsidRPr="00C30FBA">
        <w:rPr>
          <w:rFonts w:ascii="Times New Roman" w:eastAsia="Times New Roman" w:hAnsi="Times New Roman" w:cs="Times New Roman"/>
          <w:sz w:val="24"/>
          <w:szCs w:val="24"/>
        </w:rPr>
        <w:t>amet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erat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nunc</w:t>
      </w:r>
      <w:proofErr w:type="spellEnd"/>
    </w:p>
    <w:p w14:paraId="15709203" w14:textId="77777777" w:rsidR="00C30FBA" w:rsidRPr="00C30FBA" w:rsidRDefault="00C30FBA" w:rsidP="00C30FB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Eget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porttitor</w:t>
      </w:r>
      <w:proofErr w:type="spellEnd"/>
      <w:r w:rsidRPr="00C30FBA">
        <w:rPr>
          <w:rFonts w:ascii="Times New Roman" w:eastAsia="Times New Roman" w:hAnsi="Times New Roman" w:cs="Times New Roman"/>
          <w:sz w:val="24"/>
          <w:szCs w:val="24"/>
        </w:rPr>
        <w:t xml:space="preserve"> lorem</w:t>
      </w:r>
    </w:p>
    <w:p w14:paraId="1A9E3D9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&lt;ul&gt;</w:t>
      </w:r>
    </w:p>
    <w:p w14:paraId="43AE25D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&lt;li&gt;...&lt;/li&gt;</w:t>
      </w:r>
    </w:p>
    <w:p w14:paraId="0AEEB4B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&lt;/ul&gt;</w:t>
      </w:r>
    </w:p>
    <w:p w14:paraId="0296F9B8"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Ordered</w:t>
      </w:r>
    </w:p>
    <w:p w14:paraId="74F6AE47"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A list of items in which the order </w:t>
      </w:r>
      <w:r w:rsidRPr="00C30FBA">
        <w:rPr>
          <w:rFonts w:ascii="Times New Roman" w:eastAsia="Times New Roman" w:hAnsi="Times New Roman" w:cs="Times New Roman"/>
          <w:i/>
          <w:iCs/>
          <w:sz w:val="24"/>
          <w:szCs w:val="24"/>
        </w:rPr>
        <w:t>does</w:t>
      </w:r>
      <w:r w:rsidRPr="00C30FBA">
        <w:rPr>
          <w:rFonts w:ascii="Times New Roman" w:eastAsia="Times New Roman" w:hAnsi="Times New Roman" w:cs="Times New Roman"/>
          <w:sz w:val="24"/>
          <w:szCs w:val="24"/>
        </w:rPr>
        <w:t xml:space="preserve"> explicitly matter.</w:t>
      </w:r>
    </w:p>
    <w:p w14:paraId="3688E0F8" w14:textId="77777777" w:rsidR="00C30FBA" w:rsidRPr="00C30FBA" w:rsidRDefault="00C30FBA" w:rsidP="00C30F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Lorem ipsum dolor sit </w:t>
      </w:r>
      <w:proofErr w:type="spellStart"/>
      <w:r w:rsidRPr="00C30FBA">
        <w:rPr>
          <w:rFonts w:ascii="Times New Roman" w:eastAsia="Times New Roman" w:hAnsi="Times New Roman" w:cs="Times New Roman"/>
          <w:sz w:val="24"/>
          <w:szCs w:val="24"/>
        </w:rPr>
        <w:t>amet</w:t>
      </w:r>
      <w:proofErr w:type="spellEnd"/>
    </w:p>
    <w:p w14:paraId="3C2B485C" w14:textId="77777777" w:rsidR="00C30FBA" w:rsidRPr="00C30FBA" w:rsidRDefault="00C30FBA" w:rsidP="00C30FB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Consectetur</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adipiscing</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elit</w:t>
      </w:r>
      <w:proofErr w:type="spellEnd"/>
    </w:p>
    <w:p w14:paraId="6383C916" w14:textId="77777777" w:rsidR="00C30FBA" w:rsidRPr="00C30FBA" w:rsidRDefault="00C30FBA" w:rsidP="00C30F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Integer </w:t>
      </w:r>
      <w:proofErr w:type="spellStart"/>
      <w:r w:rsidRPr="00C30FBA">
        <w:rPr>
          <w:rFonts w:ascii="Times New Roman" w:eastAsia="Times New Roman" w:hAnsi="Times New Roman" w:cs="Times New Roman"/>
          <w:sz w:val="24"/>
          <w:szCs w:val="24"/>
        </w:rPr>
        <w:t>molestie</w:t>
      </w:r>
      <w:proofErr w:type="spellEnd"/>
      <w:r w:rsidRPr="00C30FBA">
        <w:rPr>
          <w:rFonts w:ascii="Times New Roman" w:eastAsia="Times New Roman" w:hAnsi="Times New Roman" w:cs="Times New Roman"/>
          <w:sz w:val="24"/>
          <w:szCs w:val="24"/>
        </w:rPr>
        <w:t xml:space="preserve"> lorem at </w:t>
      </w:r>
      <w:proofErr w:type="spellStart"/>
      <w:r w:rsidRPr="00C30FBA">
        <w:rPr>
          <w:rFonts w:ascii="Times New Roman" w:eastAsia="Times New Roman" w:hAnsi="Times New Roman" w:cs="Times New Roman"/>
          <w:sz w:val="24"/>
          <w:szCs w:val="24"/>
        </w:rPr>
        <w:t>massa</w:t>
      </w:r>
      <w:proofErr w:type="spellEnd"/>
    </w:p>
    <w:p w14:paraId="51C63EC3" w14:textId="77777777" w:rsidR="00C30FBA" w:rsidRPr="00C30FBA" w:rsidRDefault="00C30FBA" w:rsidP="00C30FB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lastRenderedPageBreak/>
        <w:t>Facilisis</w:t>
      </w:r>
      <w:proofErr w:type="spellEnd"/>
      <w:r w:rsidRPr="00C30FBA">
        <w:rPr>
          <w:rFonts w:ascii="Times New Roman" w:eastAsia="Times New Roman" w:hAnsi="Times New Roman" w:cs="Times New Roman"/>
          <w:sz w:val="24"/>
          <w:szCs w:val="24"/>
        </w:rPr>
        <w:t xml:space="preserve"> in </w:t>
      </w:r>
      <w:proofErr w:type="spellStart"/>
      <w:r w:rsidRPr="00C30FBA">
        <w:rPr>
          <w:rFonts w:ascii="Times New Roman" w:eastAsia="Times New Roman" w:hAnsi="Times New Roman" w:cs="Times New Roman"/>
          <w:sz w:val="24"/>
          <w:szCs w:val="24"/>
        </w:rPr>
        <w:t>pretium</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nisl</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aliquet</w:t>
      </w:r>
      <w:proofErr w:type="spellEnd"/>
    </w:p>
    <w:p w14:paraId="3D629CA7" w14:textId="77777777" w:rsidR="00C30FBA" w:rsidRPr="00C30FBA" w:rsidRDefault="00C30FBA" w:rsidP="00C30FB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Nulla</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volutpat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aliquam</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velit</w:t>
      </w:r>
      <w:proofErr w:type="spellEnd"/>
    </w:p>
    <w:p w14:paraId="0B207608" w14:textId="77777777" w:rsidR="00C30FBA" w:rsidRPr="00C30FBA" w:rsidRDefault="00C30FBA" w:rsidP="00C30FB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Faucibus</w:t>
      </w:r>
      <w:proofErr w:type="spellEnd"/>
      <w:r w:rsidRPr="00C30FBA">
        <w:rPr>
          <w:rFonts w:ascii="Times New Roman" w:eastAsia="Times New Roman" w:hAnsi="Times New Roman" w:cs="Times New Roman"/>
          <w:sz w:val="24"/>
          <w:szCs w:val="24"/>
        </w:rPr>
        <w:t xml:space="preserve"> porta </w:t>
      </w:r>
      <w:proofErr w:type="spellStart"/>
      <w:r w:rsidRPr="00C30FBA">
        <w:rPr>
          <w:rFonts w:ascii="Times New Roman" w:eastAsia="Times New Roman" w:hAnsi="Times New Roman" w:cs="Times New Roman"/>
          <w:sz w:val="24"/>
          <w:szCs w:val="24"/>
        </w:rPr>
        <w:t>lacus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fringilla</w:t>
      </w:r>
      <w:proofErr w:type="spellEnd"/>
      <w:r w:rsidRPr="00C30FBA">
        <w:rPr>
          <w:rFonts w:ascii="Times New Roman" w:eastAsia="Times New Roman" w:hAnsi="Times New Roman" w:cs="Times New Roman"/>
          <w:sz w:val="24"/>
          <w:szCs w:val="24"/>
        </w:rPr>
        <w:t xml:space="preserve"> vel</w:t>
      </w:r>
    </w:p>
    <w:p w14:paraId="775CCFB1" w14:textId="77777777" w:rsidR="00C30FBA" w:rsidRPr="00C30FBA" w:rsidRDefault="00C30FBA" w:rsidP="00C30FB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Aenean</w:t>
      </w:r>
      <w:proofErr w:type="spellEnd"/>
      <w:r w:rsidRPr="00C30FBA">
        <w:rPr>
          <w:rFonts w:ascii="Times New Roman" w:eastAsia="Times New Roman" w:hAnsi="Times New Roman" w:cs="Times New Roman"/>
          <w:sz w:val="24"/>
          <w:szCs w:val="24"/>
        </w:rPr>
        <w:t xml:space="preserve"> sit </w:t>
      </w:r>
      <w:proofErr w:type="spellStart"/>
      <w:r w:rsidRPr="00C30FBA">
        <w:rPr>
          <w:rFonts w:ascii="Times New Roman" w:eastAsia="Times New Roman" w:hAnsi="Times New Roman" w:cs="Times New Roman"/>
          <w:sz w:val="24"/>
          <w:szCs w:val="24"/>
        </w:rPr>
        <w:t>amet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erat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nunc</w:t>
      </w:r>
      <w:proofErr w:type="spellEnd"/>
    </w:p>
    <w:p w14:paraId="3E98C1BF" w14:textId="77777777" w:rsidR="00C30FBA" w:rsidRPr="00C30FBA" w:rsidRDefault="00C30FBA" w:rsidP="00C30FB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Eget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porttitor</w:t>
      </w:r>
      <w:proofErr w:type="spellEnd"/>
      <w:r w:rsidRPr="00C30FBA">
        <w:rPr>
          <w:rFonts w:ascii="Times New Roman" w:eastAsia="Times New Roman" w:hAnsi="Times New Roman" w:cs="Times New Roman"/>
          <w:sz w:val="24"/>
          <w:szCs w:val="24"/>
        </w:rPr>
        <w:t xml:space="preserve"> lorem</w:t>
      </w:r>
    </w:p>
    <w:p w14:paraId="054D8D6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w:t>
      </w:r>
      <w:proofErr w:type="spellStart"/>
      <w:r w:rsidRPr="00C30FBA">
        <w:rPr>
          <w:rFonts w:ascii="Courier New" w:eastAsia="Times New Roman" w:hAnsi="Courier New" w:cs="Courier New"/>
          <w:sz w:val="20"/>
          <w:szCs w:val="20"/>
        </w:rPr>
        <w:t>ol</w:t>
      </w:r>
      <w:proofErr w:type="spellEnd"/>
      <w:r w:rsidRPr="00C30FBA">
        <w:rPr>
          <w:rFonts w:ascii="Courier New" w:eastAsia="Times New Roman" w:hAnsi="Courier New" w:cs="Courier New"/>
          <w:sz w:val="20"/>
          <w:szCs w:val="20"/>
        </w:rPr>
        <w:t>&gt;</w:t>
      </w:r>
    </w:p>
    <w:p w14:paraId="0B35D00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&lt;li&gt;...&lt;/li&gt;</w:t>
      </w:r>
    </w:p>
    <w:p w14:paraId="2A79835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w:t>
      </w:r>
      <w:proofErr w:type="spellStart"/>
      <w:r w:rsidRPr="00C30FBA">
        <w:rPr>
          <w:rFonts w:ascii="Courier New" w:eastAsia="Times New Roman" w:hAnsi="Courier New" w:cs="Courier New"/>
          <w:sz w:val="20"/>
          <w:szCs w:val="20"/>
        </w:rPr>
        <w:t>ol</w:t>
      </w:r>
      <w:proofErr w:type="spellEnd"/>
      <w:r w:rsidRPr="00C30FBA">
        <w:rPr>
          <w:rFonts w:ascii="Courier New" w:eastAsia="Times New Roman" w:hAnsi="Courier New" w:cs="Courier New"/>
          <w:sz w:val="20"/>
          <w:szCs w:val="20"/>
        </w:rPr>
        <w:t>&gt;</w:t>
      </w:r>
    </w:p>
    <w:p w14:paraId="12AF82CF"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C30FBA">
        <w:rPr>
          <w:rFonts w:ascii="Times New Roman" w:eastAsia="Times New Roman" w:hAnsi="Times New Roman" w:cs="Times New Roman"/>
          <w:b/>
          <w:bCs/>
          <w:sz w:val="27"/>
          <w:szCs w:val="27"/>
        </w:rPr>
        <w:t>Unstyled</w:t>
      </w:r>
      <w:proofErr w:type="spellEnd"/>
    </w:p>
    <w:p w14:paraId="723A0481"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Remove the default </w:t>
      </w:r>
      <w:r w:rsidRPr="00C30FBA">
        <w:rPr>
          <w:rFonts w:ascii="Courier New" w:eastAsia="Times New Roman" w:hAnsi="Courier New" w:cs="Courier New"/>
          <w:sz w:val="20"/>
          <w:szCs w:val="20"/>
        </w:rPr>
        <w:t>list-style</w:t>
      </w:r>
      <w:r w:rsidRPr="00C30FBA">
        <w:rPr>
          <w:rFonts w:ascii="Times New Roman" w:eastAsia="Times New Roman" w:hAnsi="Times New Roman" w:cs="Times New Roman"/>
          <w:sz w:val="24"/>
          <w:szCs w:val="24"/>
        </w:rPr>
        <w:t xml:space="preserve"> and left margin on list items (immediate children only). </w:t>
      </w:r>
      <w:r w:rsidRPr="00C30FBA">
        <w:rPr>
          <w:rFonts w:ascii="Times New Roman" w:eastAsia="Times New Roman" w:hAnsi="Times New Roman" w:cs="Times New Roman"/>
          <w:b/>
          <w:bCs/>
          <w:sz w:val="24"/>
          <w:szCs w:val="24"/>
        </w:rPr>
        <w:t>This only applies to immediate children list items</w:t>
      </w:r>
      <w:r w:rsidRPr="00C30FBA">
        <w:rPr>
          <w:rFonts w:ascii="Times New Roman" w:eastAsia="Times New Roman" w:hAnsi="Times New Roman" w:cs="Times New Roman"/>
          <w:sz w:val="24"/>
          <w:szCs w:val="24"/>
        </w:rPr>
        <w:t>, meaning you will need to add the class for any nested lists as well.</w:t>
      </w:r>
    </w:p>
    <w:p w14:paraId="36CBC9BE" w14:textId="77777777" w:rsidR="00C30FBA" w:rsidRPr="00C30FBA" w:rsidRDefault="00C30FBA" w:rsidP="00C30F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Lorem ipsum dolor sit </w:t>
      </w:r>
      <w:proofErr w:type="spellStart"/>
      <w:r w:rsidRPr="00C30FBA">
        <w:rPr>
          <w:rFonts w:ascii="Times New Roman" w:eastAsia="Times New Roman" w:hAnsi="Times New Roman" w:cs="Times New Roman"/>
          <w:sz w:val="24"/>
          <w:szCs w:val="24"/>
        </w:rPr>
        <w:t>amet</w:t>
      </w:r>
      <w:proofErr w:type="spellEnd"/>
    </w:p>
    <w:p w14:paraId="430741AF" w14:textId="77777777" w:rsidR="00C30FBA" w:rsidRPr="00C30FBA" w:rsidRDefault="00C30FBA" w:rsidP="00C30FB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Consectetur</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adipiscing</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elit</w:t>
      </w:r>
      <w:proofErr w:type="spellEnd"/>
    </w:p>
    <w:p w14:paraId="086FB13E" w14:textId="77777777" w:rsidR="00C30FBA" w:rsidRPr="00C30FBA" w:rsidRDefault="00C30FBA" w:rsidP="00C30F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Integer </w:t>
      </w:r>
      <w:proofErr w:type="spellStart"/>
      <w:r w:rsidRPr="00C30FBA">
        <w:rPr>
          <w:rFonts w:ascii="Times New Roman" w:eastAsia="Times New Roman" w:hAnsi="Times New Roman" w:cs="Times New Roman"/>
          <w:sz w:val="24"/>
          <w:szCs w:val="24"/>
        </w:rPr>
        <w:t>molestie</w:t>
      </w:r>
      <w:proofErr w:type="spellEnd"/>
      <w:r w:rsidRPr="00C30FBA">
        <w:rPr>
          <w:rFonts w:ascii="Times New Roman" w:eastAsia="Times New Roman" w:hAnsi="Times New Roman" w:cs="Times New Roman"/>
          <w:sz w:val="24"/>
          <w:szCs w:val="24"/>
        </w:rPr>
        <w:t xml:space="preserve"> lorem at </w:t>
      </w:r>
      <w:proofErr w:type="spellStart"/>
      <w:r w:rsidRPr="00C30FBA">
        <w:rPr>
          <w:rFonts w:ascii="Times New Roman" w:eastAsia="Times New Roman" w:hAnsi="Times New Roman" w:cs="Times New Roman"/>
          <w:sz w:val="24"/>
          <w:szCs w:val="24"/>
        </w:rPr>
        <w:t>massa</w:t>
      </w:r>
      <w:proofErr w:type="spellEnd"/>
    </w:p>
    <w:p w14:paraId="3FEF42C2" w14:textId="77777777" w:rsidR="00C30FBA" w:rsidRPr="00C30FBA" w:rsidRDefault="00C30FBA" w:rsidP="00C30FB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Facilisis</w:t>
      </w:r>
      <w:proofErr w:type="spellEnd"/>
      <w:r w:rsidRPr="00C30FBA">
        <w:rPr>
          <w:rFonts w:ascii="Times New Roman" w:eastAsia="Times New Roman" w:hAnsi="Times New Roman" w:cs="Times New Roman"/>
          <w:sz w:val="24"/>
          <w:szCs w:val="24"/>
        </w:rPr>
        <w:t xml:space="preserve"> in </w:t>
      </w:r>
      <w:proofErr w:type="spellStart"/>
      <w:r w:rsidRPr="00C30FBA">
        <w:rPr>
          <w:rFonts w:ascii="Times New Roman" w:eastAsia="Times New Roman" w:hAnsi="Times New Roman" w:cs="Times New Roman"/>
          <w:sz w:val="24"/>
          <w:szCs w:val="24"/>
        </w:rPr>
        <w:t>pretium</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nisl</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aliquet</w:t>
      </w:r>
      <w:proofErr w:type="spellEnd"/>
    </w:p>
    <w:p w14:paraId="58E0DEE6" w14:textId="77777777" w:rsidR="00C30FBA" w:rsidRPr="00C30FBA" w:rsidRDefault="00C30FBA" w:rsidP="00C30FB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Nulla</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volutpat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aliquam</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velit</w:t>
      </w:r>
      <w:proofErr w:type="spellEnd"/>
      <w:r w:rsidRPr="00C30FBA">
        <w:rPr>
          <w:rFonts w:ascii="Times New Roman" w:eastAsia="Times New Roman" w:hAnsi="Times New Roman" w:cs="Times New Roman"/>
          <w:sz w:val="24"/>
          <w:szCs w:val="24"/>
        </w:rPr>
        <w:t xml:space="preserve"> </w:t>
      </w:r>
    </w:p>
    <w:p w14:paraId="45D3EFE7" w14:textId="77777777" w:rsidR="00C30FBA" w:rsidRPr="00C30FBA" w:rsidRDefault="00C30FBA" w:rsidP="00C30FBA">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Phasellus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iaculis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neque</w:t>
      </w:r>
      <w:proofErr w:type="spellEnd"/>
    </w:p>
    <w:p w14:paraId="6EA73C4B" w14:textId="77777777" w:rsidR="00C30FBA" w:rsidRPr="00C30FBA" w:rsidRDefault="00C30FBA" w:rsidP="00C30FB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Purus </w:t>
      </w:r>
      <w:proofErr w:type="spellStart"/>
      <w:r w:rsidRPr="00C30FBA">
        <w:rPr>
          <w:rFonts w:ascii="Times New Roman" w:eastAsia="Times New Roman" w:hAnsi="Times New Roman" w:cs="Times New Roman"/>
          <w:sz w:val="24"/>
          <w:szCs w:val="24"/>
        </w:rPr>
        <w:t>sodales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ultricies</w:t>
      </w:r>
      <w:proofErr w:type="spellEnd"/>
    </w:p>
    <w:p w14:paraId="20C0FF1C" w14:textId="77777777" w:rsidR="00C30FBA" w:rsidRPr="00C30FBA" w:rsidRDefault="00C30FBA" w:rsidP="00C30FB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Vestibulum </w:t>
      </w:r>
      <w:proofErr w:type="spellStart"/>
      <w:r w:rsidRPr="00C30FBA">
        <w:rPr>
          <w:rFonts w:ascii="Times New Roman" w:eastAsia="Times New Roman" w:hAnsi="Times New Roman" w:cs="Times New Roman"/>
          <w:sz w:val="24"/>
          <w:szCs w:val="24"/>
        </w:rPr>
        <w:t>laoreet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porttitor</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sem</w:t>
      </w:r>
      <w:proofErr w:type="spellEnd"/>
    </w:p>
    <w:p w14:paraId="2707A45F" w14:textId="77777777" w:rsidR="00C30FBA" w:rsidRPr="00C30FBA" w:rsidRDefault="00C30FBA" w:rsidP="00C30FB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Ac </w:t>
      </w:r>
      <w:proofErr w:type="spellStart"/>
      <w:r w:rsidRPr="00C30FBA">
        <w:rPr>
          <w:rFonts w:ascii="Times New Roman" w:eastAsia="Times New Roman" w:hAnsi="Times New Roman" w:cs="Times New Roman"/>
          <w:sz w:val="24"/>
          <w:szCs w:val="24"/>
        </w:rPr>
        <w:t>tristique</w:t>
      </w:r>
      <w:proofErr w:type="spellEnd"/>
      <w:r w:rsidRPr="00C30FBA">
        <w:rPr>
          <w:rFonts w:ascii="Times New Roman" w:eastAsia="Times New Roman" w:hAnsi="Times New Roman" w:cs="Times New Roman"/>
          <w:sz w:val="24"/>
          <w:szCs w:val="24"/>
        </w:rPr>
        <w:t xml:space="preserve"> libero </w:t>
      </w:r>
      <w:proofErr w:type="spellStart"/>
      <w:r w:rsidRPr="00C30FBA">
        <w:rPr>
          <w:rFonts w:ascii="Times New Roman" w:eastAsia="Times New Roman" w:hAnsi="Times New Roman" w:cs="Times New Roman"/>
          <w:sz w:val="24"/>
          <w:szCs w:val="24"/>
        </w:rPr>
        <w:t>volutpat</w:t>
      </w:r>
      <w:proofErr w:type="spellEnd"/>
      <w:r w:rsidRPr="00C30FBA">
        <w:rPr>
          <w:rFonts w:ascii="Times New Roman" w:eastAsia="Times New Roman" w:hAnsi="Times New Roman" w:cs="Times New Roman"/>
          <w:sz w:val="24"/>
          <w:szCs w:val="24"/>
        </w:rPr>
        <w:t xml:space="preserve"> at</w:t>
      </w:r>
    </w:p>
    <w:p w14:paraId="6B39AA20" w14:textId="77777777" w:rsidR="00C30FBA" w:rsidRPr="00C30FBA" w:rsidRDefault="00C30FBA" w:rsidP="00C30FB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Faucibus</w:t>
      </w:r>
      <w:proofErr w:type="spellEnd"/>
      <w:r w:rsidRPr="00C30FBA">
        <w:rPr>
          <w:rFonts w:ascii="Times New Roman" w:eastAsia="Times New Roman" w:hAnsi="Times New Roman" w:cs="Times New Roman"/>
          <w:sz w:val="24"/>
          <w:szCs w:val="24"/>
        </w:rPr>
        <w:t xml:space="preserve"> porta </w:t>
      </w:r>
      <w:proofErr w:type="spellStart"/>
      <w:r w:rsidRPr="00C30FBA">
        <w:rPr>
          <w:rFonts w:ascii="Times New Roman" w:eastAsia="Times New Roman" w:hAnsi="Times New Roman" w:cs="Times New Roman"/>
          <w:sz w:val="24"/>
          <w:szCs w:val="24"/>
        </w:rPr>
        <w:t>lacus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fringilla</w:t>
      </w:r>
      <w:proofErr w:type="spellEnd"/>
      <w:r w:rsidRPr="00C30FBA">
        <w:rPr>
          <w:rFonts w:ascii="Times New Roman" w:eastAsia="Times New Roman" w:hAnsi="Times New Roman" w:cs="Times New Roman"/>
          <w:sz w:val="24"/>
          <w:szCs w:val="24"/>
        </w:rPr>
        <w:t xml:space="preserve"> vel</w:t>
      </w:r>
    </w:p>
    <w:p w14:paraId="1E4070C2" w14:textId="77777777" w:rsidR="00C30FBA" w:rsidRPr="00C30FBA" w:rsidRDefault="00C30FBA" w:rsidP="00C30FB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Aenean</w:t>
      </w:r>
      <w:proofErr w:type="spellEnd"/>
      <w:r w:rsidRPr="00C30FBA">
        <w:rPr>
          <w:rFonts w:ascii="Times New Roman" w:eastAsia="Times New Roman" w:hAnsi="Times New Roman" w:cs="Times New Roman"/>
          <w:sz w:val="24"/>
          <w:szCs w:val="24"/>
        </w:rPr>
        <w:t xml:space="preserve"> sit </w:t>
      </w:r>
      <w:proofErr w:type="spellStart"/>
      <w:r w:rsidRPr="00C30FBA">
        <w:rPr>
          <w:rFonts w:ascii="Times New Roman" w:eastAsia="Times New Roman" w:hAnsi="Times New Roman" w:cs="Times New Roman"/>
          <w:sz w:val="24"/>
          <w:szCs w:val="24"/>
        </w:rPr>
        <w:t>amet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erat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nunc</w:t>
      </w:r>
      <w:proofErr w:type="spellEnd"/>
    </w:p>
    <w:p w14:paraId="293281F1" w14:textId="77777777" w:rsidR="00C30FBA" w:rsidRPr="00C30FBA" w:rsidRDefault="00C30FBA" w:rsidP="00C30FB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Eget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porttitor</w:t>
      </w:r>
      <w:proofErr w:type="spellEnd"/>
      <w:r w:rsidRPr="00C30FBA">
        <w:rPr>
          <w:rFonts w:ascii="Times New Roman" w:eastAsia="Times New Roman" w:hAnsi="Times New Roman" w:cs="Times New Roman"/>
          <w:sz w:val="24"/>
          <w:szCs w:val="24"/>
        </w:rPr>
        <w:t xml:space="preserve"> lorem</w:t>
      </w:r>
    </w:p>
    <w:p w14:paraId="11AFCEA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&lt;ul class="list-</w:t>
      </w:r>
      <w:proofErr w:type="spellStart"/>
      <w:r w:rsidRPr="00C30FBA">
        <w:rPr>
          <w:rFonts w:ascii="Courier New" w:eastAsia="Times New Roman" w:hAnsi="Courier New" w:cs="Courier New"/>
          <w:sz w:val="20"/>
          <w:szCs w:val="20"/>
        </w:rPr>
        <w:t>unstyled</w:t>
      </w:r>
      <w:proofErr w:type="spellEnd"/>
      <w:r w:rsidRPr="00C30FBA">
        <w:rPr>
          <w:rFonts w:ascii="Courier New" w:eastAsia="Times New Roman" w:hAnsi="Courier New" w:cs="Courier New"/>
          <w:sz w:val="20"/>
          <w:szCs w:val="20"/>
        </w:rPr>
        <w:t>"&gt;</w:t>
      </w:r>
    </w:p>
    <w:p w14:paraId="20967BF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&lt;li&gt;...&lt;/li&gt;</w:t>
      </w:r>
    </w:p>
    <w:p w14:paraId="481E49C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&lt;/ul&gt;</w:t>
      </w:r>
    </w:p>
    <w:p w14:paraId="4D0261F1"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Inline</w:t>
      </w:r>
    </w:p>
    <w:p w14:paraId="6F7428EC"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Place all list items on a single line with </w:t>
      </w:r>
      <w:r w:rsidRPr="00C30FBA">
        <w:rPr>
          <w:rFonts w:ascii="Courier New" w:eastAsia="Times New Roman" w:hAnsi="Courier New" w:cs="Courier New"/>
          <w:sz w:val="20"/>
          <w:szCs w:val="20"/>
        </w:rPr>
        <w:t>display: inline-block;</w:t>
      </w:r>
      <w:r w:rsidRPr="00C30FBA">
        <w:rPr>
          <w:rFonts w:ascii="Times New Roman" w:eastAsia="Times New Roman" w:hAnsi="Times New Roman" w:cs="Times New Roman"/>
          <w:sz w:val="24"/>
          <w:szCs w:val="24"/>
        </w:rPr>
        <w:t xml:space="preserve"> and some light padding.</w:t>
      </w:r>
    </w:p>
    <w:p w14:paraId="5652E5C9" w14:textId="77777777" w:rsidR="00C30FBA" w:rsidRPr="00C30FBA" w:rsidRDefault="00C30FBA" w:rsidP="00C30F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Lorem ipsum</w:t>
      </w:r>
    </w:p>
    <w:p w14:paraId="45463A31" w14:textId="77777777" w:rsidR="00C30FBA" w:rsidRPr="00C30FBA" w:rsidRDefault="00C30FBA" w:rsidP="00C30FB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Phasellus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iaculis</w:t>
      </w:r>
      <w:proofErr w:type="spellEnd"/>
    </w:p>
    <w:p w14:paraId="32335267" w14:textId="77777777" w:rsidR="00C30FBA" w:rsidRPr="00C30FBA" w:rsidRDefault="00C30FBA" w:rsidP="00C30FB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Nulla</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volutpat</w:t>
      </w:r>
      <w:proofErr w:type="spellEnd"/>
    </w:p>
    <w:p w14:paraId="75ED02C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&lt;ul class="list-inline"&gt;</w:t>
      </w:r>
    </w:p>
    <w:p w14:paraId="2090391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&lt;li&gt;...&lt;/li&gt;</w:t>
      </w:r>
    </w:p>
    <w:p w14:paraId="57EB65E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&lt;/ul&gt;</w:t>
      </w:r>
    </w:p>
    <w:p w14:paraId="7CB0FF05"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Description</w:t>
      </w:r>
    </w:p>
    <w:p w14:paraId="2D34542F"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lastRenderedPageBreak/>
        <w:t>A list of terms with their associated descriptions.</w:t>
      </w:r>
    </w:p>
    <w:p w14:paraId="4B8E622B"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Description lists</w:t>
      </w:r>
    </w:p>
    <w:p w14:paraId="3058F652" w14:textId="77777777" w:rsidR="00C30FBA" w:rsidRPr="00C30FBA" w:rsidRDefault="00C30FBA" w:rsidP="00C30FBA">
      <w:pPr>
        <w:spacing w:after="0" w:line="240" w:lineRule="auto"/>
        <w:ind w:left="720"/>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A description list is perfect for defining terms.</w:t>
      </w:r>
    </w:p>
    <w:p w14:paraId="5FEE7470"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Euismod</w:t>
      </w:r>
      <w:proofErr w:type="spellEnd"/>
    </w:p>
    <w:p w14:paraId="59F5E5EC" w14:textId="77777777" w:rsidR="00C30FBA" w:rsidRPr="00C30FBA" w:rsidRDefault="00C30FBA" w:rsidP="00C30FBA">
      <w:pPr>
        <w:spacing w:after="0" w:line="240" w:lineRule="auto"/>
        <w:ind w:left="720"/>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Vestibulum id ligula porta </w:t>
      </w:r>
      <w:proofErr w:type="spellStart"/>
      <w:r w:rsidRPr="00C30FBA">
        <w:rPr>
          <w:rFonts w:ascii="Times New Roman" w:eastAsia="Times New Roman" w:hAnsi="Times New Roman" w:cs="Times New Roman"/>
          <w:sz w:val="24"/>
          <w:szCs w:val="24"/>
        </w:rPr>
        <w:t>felis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euismod</w:t>
      </w:r>
      <w:proofErr w:type="spellEnd"/>
      <w:r w:rsidRPr="00C30FBA">
        <w:rPr>
          <w:rFonts w:ascii="Times New Roman" w:eastAsia="Times New Roman" w:hAnsi="Times New Roman" w:cs="Times New Roman"/>
          <w:sz w:val="24"/>
          <w:szCs w:val="24"/>
        </w:rPr>
        <w:t xml:space="preserve"> semper </w:t>
      </w:r>
      <w:proofErr w:type="spellStart"/>
      <w:r w:rsidRPr="00C30FBA">
        <w:rPr>
          <w:rFonts w:ascii="Times New Roman" w:eastAsia="Times New Roman" w:hAnsi="Times New Roman" w:cs="Times New Roman"/>
          <w:sz w:val="24"/>
          <w:szCs w:val="24"/>
        </w:rPr>
        <w:t>eget</w:t>
      </w:r>
      <w:proofErr w:type="spellEnd"/>
      <w:r w:rsidRPr="00C30FBA">
        <w:rPr>
          <w:rFonts w:ascii="Times New Roman" w:eastAsia="Times New Roman" w:hAnsi="Times New Roman" w:cs="Times New Roman"/>
          <w:sz w:val="24"/>
          <w:szCs w:val="24"/>
        </w:rPr>
        <w:t xml:space="preserve"> lacinia </w:t>
      </w:r>
      <w:proofErr w:type="spellStart"/>
      <w:r w:rsidRPr="00C30FBA">
        <w:rPr>
          <w:rFonts w:ascii="Times New Roman" w:eastAsia="Times New Roman" w:hAnsi="Times New Roman" w:cs="Times New Roman"/>
          <w:sz w:val="24"/>
          <w:szCs w:val="24"/>
        </w:rPr>
        <w:t>odio</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sem</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nec</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elit</w:t>
      </w:r>
      <w:proofErr w:type="spellEnd"/>
      <w:r w:rsidRPr="00C30FBA">
        <w:rPr>
          <w:rFonts w:ascii="Times New Roman" w:eastAsia="Times New Roman" w:hAnsi="Times New Roman" w:cs="Times New Roman"/>
          <w:sz w:val="24"/>
          <w:szCs w:val="24"/>
        </w:rPr>
        <w:t>.</w:t>
      </w:r>
    </w:p>
    <w:p w14:paraId="49826487" w14:textId="77777777" w:rsidR="00C30FBA" w:rsidRPr="00C30FBA" w:rsidRDefault="00C30FBA" w:rsidP="00C30FBA">
      <w:pPr>
        <w:spacing w:after="0" w:line="240" w:lineRule="auto"/>
        <w:ind w:left="720"/>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Donec</w:t>
      </w:r>
      <w:proofErr w:type="spellEnd"/>
      <w:r w:rsidRPr="00C30FBA">
        <w:rPr>
          <w:rFonts w:ascii="Times New Roman" w:eastAsia="Times New Roman" w:hAnsi="Times New Roman" w:cs="Times New Roman"/>
          <w:sz w:val="24"/>
          <w:szCs w:val="24"/>
        </w:rPr>
        <w:t xml:space="preserve"> id </w:t>
      </w:r>
      <w:proofErr w:type="spellStart"/>
      <w:r w:rsidRPr="00C30FBA">
        <w:rPr>
          <w:rFonts w:ascii="Times New Roman" w:eastAsia="Times New Roman" w:hAnsi="Times New Roman" w:cs="Times New Roman"/>
          <w:sz w:val="24"/>
          <w:szCs w:val="24"/>
        </w:rPr>
        <w:t>elit</w:t>
      </w:r>
      <w:proofErr w:type="spellEnd"/>
      <w:r w:rsidRPr="00C30FBA">
        <w:rPr>
          <w:rFonts w:ascii="Times New Roman" w:eastAsia="Times New Roman" w:hAnsi="Times New Roman" w:cs="Times New Roman"/>
          <w:sz w:val="24"/>
          <w:szCs w:val="24"/>
        </w:rPr>
        <w:t xml:space="preserve"> </w:t>
      </w:r>
      <w:proofErr w:type="gramStart"/>
      <w:r w:rsidRPr="00C30FBA">
        <w:rPr>
          <w:rFonts w:ascii="Times New Roman" w:eastAsia="Times New Roman" w:hAnsi="Times New Roman" w:cs="Times New Roman"/>
          <w:sz w:val="24"/>
          <w:szCs w:val="24"/>
        </w:rPr>
        <w:t>non mi</w:t>
      </w:r>
      <w:proofErr w:type="gramEnd"/>
      <w:r w:rsidRPr="00C30FBA">
        <w:rPr>
          <w:rFonts w:ascii="Times New Roman" w:eastAsia="Times New Roman" w:hAnsi="Times New Roman" w:cs="Times New Roman"/>
          <w:sz w:val="24"/>
          <w:szCs w:val="24"/>
        </w:rPr>
        <w:t xml:space="preserve"> porta gravida at </w:t>
      </w:r>
      <w:proofErr w:type="spellStart"/>
      <w:r w:rsidRPr="00C30FBA">
        <w:rPr>
          <w:rFonts w:ascii="Times New Roman" w:eastAsia="Times New Roman" w:hAnsi="Times New Roman" w:cs="Times New Roman"/>
          <w:sz w:val="24"/>
          <w:szCs w:val="24"/>
        </w:rPr>
        <w:t>eget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metus</w:t>
      </w:r>
      <w:proofErr w:type="spellEnd"/>
      <w:r w:rsidRPr="00C30FBA">
        <w:rPr>
          <w:rFonts w:ascii="Times New Roman" w:eastAsia="Times New Roman" w:hAnsi="Times New Roman" w:cs="Times New Roman"/>
          <w:sz w:val="24"/>
          <w:szCs w:val="24"/>
        </w:rPr>
        <w:t>.</w:t>
      </w:r>
    </w:p>
    <w:p w14:paraId="2A57680F"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Malesuada</w:t>
      </w:r>
      <w:proofErr w:type="spellEnd"/>
      <w:r w:rsidRPr="00C30FBA">
        <w:rPr>
          <w:rFonts w:ascii="Times New Roman" w:eastAsia="Times New Roman" w:hAnsi="Times New Roman" w:cs="Times New Roman"/>
          <w:sz w:val="24"/>
          <w:szCs w:val="24"/>
        </w:rPr>
        <w:t xml:space="preserve"> porta</w:t>
      </w:r>
    </w:p>
    <w:p w14:paraId="763FD931" w14:textId="77777777" w:rsidR="00C30FBA" w:rsidRPr="00C30FBA" w:rsidRDefault="00C30FBA" w:rsidP="00C30FBA">
      <w:pPr>
        <w:spacing w:after="0" w:line="240" w:lineRule="auto"/>
        <w:ind w:left="720"/>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Etiam</w:t>
      </w:r>
      <w:proofErr w:type="spellEnd"/>
      <w:r w:rsidRPr="00C30FBA">
        <w:rPr>
          <w:rFonts w:ascii="Times New Roman" w:eastAsia="Times New Roman" w:hAnsi="Times New Roman" w:cs="Times New Roman"/>
          <w:sz w:val="24"/>
          <w:szCs w:val="24"/>
        </w:rPr>
        <w:t xml:space="preserve"> porta </w:t>
      </w:r>
      <w:proofErr w:type="spellStart"/>
      <w:r w:rsidRPr="00C30FBA">
        <w:rPr>
          <w:rFonts w:ascii="Times New Roman" w:eastAsia="Times New Roman" w:hAnsi="Times New Roman" w:cs="Times New Roman"/>
          <w:sz w:val="24"/>
          <w:szCs w:val="24"/>
        </w:rPr>
        <w:t>sem</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malesuada</w:t>
      </w:r>
      <w:proofErr w:type="spellEnd"/>
      <w:r w:rsidRPr="00C30FBA">
        <w:rPr>
          <w:rFonts w:ascii="Times New Roman" w:eastAsia="Times New Roman" w:hAnsi="Times New Roman" w:cs="Times New Roman"/>
          <w:sz w:val="24"/>
          <w:szCs w:val="24"/>
        </w:rPr>
        <w:t xml:space="preserve"> magna </w:t>
      </w:r>
      <w:proofErr w:type="spellStart"/>
      <w:r w:rsidRPr="00C30FBA">
        <w:rPr>
          <w:rFonts w:ascii="Times New Roman" w:eastAsia="Times New Roman" w:hAnsi="Times New Roman" w:cs="Times New Roman"/>
          <w:sz w:val="24"/>
          <w:szCs w:val="24"/>
        </w:rPr>
        <w:t>mollis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euismod</w:t>
      </w:r>
      <w:proofErr w:type="spellEnd"/>
      <w:r w:rsidRPr="00C30FBA">
        <w:rPr>
          <w:rFonts w:ascii="Times New Roman" w:eastAsia="Times New Roman" w:hAnsi="Times New Roman" w:cs="Times New Roman"/>
          <w:sz w:val="24"/>
          <w:szCs w:val="24"/>
        </w:rPr>
        <w:t>.</w:t>
      </w:r>
    </w:p>
    <w:p w14:paraId="0A7C338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&lt;dl&gt;</w:t>
      </w:r>
    </w:p>
    <w:p w14:paraId="59D165E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&lt;dt&gt;...&lt;/dt&gt;</w:t>
      </w:r>
    </w:p>
    <w:p w14:paraId="51405BE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&lt;dd&gt;...&lt;/dd&gt;</w:t>
      </w:r>
    </w:p>
    <w:p w14:paraId="2D11FA0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&lt;/dl&gt;</w:t>
      </w:r>
    </w:p>
    <w:p w14:paraId="25B24506"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Horizontal description</w:t>
      </w:r>
    </w:p>
    <w:p w14:paraId="430EC687"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Make terms and descriptions in </w:t>
      </w:r>
      <w:r w:rsidRPr="00C30FBA">
        <w:rPr>
          <w:rFonts w:ascii="Courier New" w:eastAsia="Times New Roman" w:hAnsi="Courier New" w:cs="Courier New"/>
          <w:sz w:val="20"/>
          <w:szCs w:val="20"/>
        </w:rPr>
        <w:t>&lt;dl&gt;</w:t>
      </w:r>
      <w:r w:rsidRPr="00C30FBA">
        <w:rPr>
          <w:rFonts w:ascii="Times New Roman" w:eastAsia="Times New Roman" w:hAnsi="Times New Roman" w:cs="Times New Roman"/>
          <w:sz w:val="24"/>
          <w:szCs w:val="24"/>
        </w:rPr>
        <w:t xml:space="preserve"> line up side-by-side. Starts off stacked like default </w:t>
      </w:r>
      <w:r w:rsidRPr="00C30FBA">
        <w:rPr>
          <w:rFonts w:ascii="Courier New" w:eastAsia="Times New Roman" w:hAnsi="Courier New" w:cs="Courier New"/>
          <w:sz w:val="20"/>
          <w:szCs w:val="20"/>
        </w:rPr>
        <w:t>&lt;dl&gt;</w:t>
      </w:r>
      <w:r w:rsidRPr="00C30FBA">
        <w:rPr>
          <w:rFonts w:ascii="Times New Roman" w:eastAsia="Times New Roman" w:hAnsi="Times New Roman" w:cs="Times New Roman"/>
          <w:sz w:val="24"/>
          <w:szCs w:val="24"/>
        </w:rPr>
        <w:t>s, but when the navbar expands, so do these.</w:t>
      </w:r>
    </w:p>
    <w:p w14:paraId="28E31098"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Description lists</w:t>
      </w:r>
    </w:p>
    <w:p w14:paraId="2A00721C" w14:textId="77777777" w:rsidR="00C30FBA" w:rsidRPr="00C30FBA" w:rsidRDefault="00C30FBA" w:rsidP="00C30FBA">
      <w:pPr>
        <w:spacing w:after="0" w:line="240" w:lineRule="auto"/>
        <w:ind w:left="720"/>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A description list is perfect for defining terms.</w:t>
      </w:r>
    </w:p>
    <w:p w14:paraId="6E265C4F"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Euismod</w:t>
      </w:r>
      <w:proofErr w:type="spellEnd"/>
    </w:p>
    <w:p w14:paraId="50B02F1F" w14:textId="77777777" w:rsidR="00C30FBA" w:rsidRPr="00C30FBA" w:rsidRDefault="00C30FBA" w:rsidP="00C30FBA">
      <w:pPr>
        <w:spacing w:after="0" w:line="240" w:lineRule="auto"/>
        <w:ind w:left="720"/>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Vestibulum id ligula porta </w:t>
      </w:r>
      <w:proofErr w:type="spellStart"/>
      <w:r w:rsidRPr="00C30FBA">
        <w:rPr>
          <w:rFonts w:ascii="Times New Roman" w:eastAsia="Times New Roman" w:hAnsi="Times New Roman" w:cs="Times New Roman"/>
          <w:sz w:val="24"/>
          <w:szCs w:val="24"/>
        </w:rPr>
        <w:t>felis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euismod</w:t>
      </w:r>
      <w:proofErr w:type="spellEnd"/>
      <w:r w:rsidRPr="00C30FBA">
        <w:rPr>
          <w:rFonts w:ascii="Times New Roman" w:eastAsia="Times New Roman" w:hAnsi="Times New Roman" w:cs="Times New Roman"/>
          <w:sz w:val="24"/>
          <w:szCs w:val="24"/>
        </w:rPr>
        <w:t xml:space="preserve"> semper </w:t>
      </w:r>
      <w:proofErr w:type="spellStart"/>
      <w:r w:rsidRPr="00C30FBA">
        <w:rPr>
          <w:rFonts w:ascii="Times New Roman" w:eastAsia="Times New Roman" w:hAnsi="Times New Roman" w:cs="Times New Roman"/>
          <w:sz w:val="24"/>
          <w:szCs w:val="24"/>
        </w:rPr>
        <w:t>eget</w:t>
      </w:r>
      <w:proofErr w:type="spellEnd"/>
      <w:r w:rsidRPr="00C30FBA">
        <w:rPr>
          <w:rFonts w:ascii="Times New Roman" w:eastAsia="Times New Roman" w:hAnsi="Times New Roman" w:cs="Times New Roman"/>
          <w:sz w:val="24"/>
          <w:szCs w:val="24"/>
        </w:rPr>
        <w:t xml:space="preserve"> lacinia </w:t>
      </w:r>
      <w:proofErr w:type="spellStart"/>
      <w:r w:rsidRPr="00C30FBA">
        <w:rPr>
          <w:rFonts w:ascii="Times New Roman" w:eastAsia="Times New Roman" w:hAnsi="Times New Roman" w:cs="Times New Roman"/>
          <w:sz w:val="24"/>
          <w:szCs w:val="24"/>
        </w:rPr>
        <w:t>odio</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sem</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nec</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elit</w:t>
      </w:r>
      <w:proofErr w:type="spellEnd"/>
      <w:r w:rsidRPr="00C30FBA">
        <w:rPr>
          <w:rFonts w:ascii="Times New Roman" w:eastAsia="Times New Roman" w:hAnsi="Times New Roman" w:cs="Times New Roman"/>
          <w:sz w:val="24"/>
          <w:szCs w:val="24"/>
        </w:rPr>
        <w:t>.</w:t>
      </w:r>
    </w:p>
    <w:p w14:paraId="120C8BCF" w14:textId="77777777" w:rsidR="00C30FBA" w:rsidRPr="00C30FBA" w:rsidRDefault="00C30FBA" w:rsidP="00C30FBA">
      <w:pPr>
        <w:spacing w:after="0" w:line="240" w:lineRule="auto"/>
        <w:ind w:left="720"/>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Donec</w:t>
      </w:r>
      <w:proofErr w:type="spellEnd"/>
      <w:r w:rsidRPr="00C30FBA">
        <w:rPr>
          <w:rFonts w:ascii="Times New Roman" w:eastAsia="Times New Roman" w:hAnsi="Times New Roman" w:cs="Times New Roman"/>
          <w:sz w:val="24"/>
          <w:szCs w:val="24"/>
        </w:rPr>
        <w:t xml:space="preserve"> id </w:t>
      </w:r>
      <w:proofErr w:type="spellStart"/>
      <w:r w:rsidRPr="00C30FBA">
        <w:rPr>
          <w:rFonts w:ascii="Times New Roman" w:eastAsia="Times New Roman" w:hAnsi="Times New Roman" w:cs="Times New Roman"/>
          <w:sz w:val="24"/>
          <w:szCs w:val="24"/>
        </w:rPr>
        <w:t>elit</w:t>
      </w:r>
      <w:proofErr w:type="spellEnd"/>
      <w:r w:rsidRPr="00C30FBA">
        <w:rPr>
          <w:rFonts w:ascii="Times New Roman" w:eastAsia="Times New Roman" w:hAnsi="Times New Roman" w:cs="Times New Roman"/>
          <w:sz w:val="24"/>
          <w:szCs w:val="24"/>
        </w:rPr>
        <w:t xml:space="preserve"> </w:t>
      </w:r>
      <w:proofErr w:type="gramStart"/>
      <w:r w:rsidRPr="00C30FBA">
        <w:rPr>
          <w:rFonts w:ascii="Times New Roman" w:eastAsia="Times New Roman" w:hAnsi="Times New Roman" w:cs="Times New Roman"/>
          <w:sz w:val="24"/>
          <w:szCs w:val="24"/>
        </w:rPr>
        <w:t>non mi</w:t>
      </w:r>
      <w:proofErr w:type="gramEnd"/>
      <w:r w:rsidRPr="00C30FBA">
        <w:rPr>
          <w:rFonts w:ascii="Times New Roman" w:eastAsia="Times New Roman" w:hAnsi="Times New Roman" w:cs="Times New Roman"/>
          <w:sz w:val="24"/>
          <w:szCs w:val="24"/>
        </w:rPr>
        <w:t xml:space="preserve"> porta gravida at </w:t>
      </w:r>
      <w:proofErr w:type="spellStart"/>
      <w:r w:rsidRPr="00C30FBA">
        <w:rPr>
          <w:rFonts w:ascii="Times New Roman" w:eastAsia="Times New Roman" w:hAnsi="Times New Roman" w:cs="Times New Roman"/>
          <w:sz w:val="24"/>
          <w:szCs w:val="24"/>
        </w:rPr>
        <w:t>eget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metus</w:t>
      </w:r>
      <w:proofErr w:type="spellEnd"/>
      <w:r w:rsidRPr="00C30FBA">
        <w:rPr>
          <w:rFonts w:ascii="Times New Roman" w:eastAsia="Times New Roman" w:hAnsi="Times New Roman" w:cs="Times New Roman"/>
          <w:sz w:val="24"/>
          <w:szCs w:val="24"/>
        </w:rPr>
        <w:t>.</w:t>
      </w:r>
    </w:p>
    <w:p w14:paraId="065C4BFC"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Malesuada</w:t>
      </w:r>
      <w:proofErr w:type="spellEnd"/>
      <w:r w:rsidRPr="00C30FBA">
        <w:rPr>
          <w:rFonts w:ascii="Times New Roman" w:eastAsia="Times New Roman" w:hAnsi="Times New Roman" w:cs="Times New Roman"/>
          <w:sz w:val="24"/>
          <w:szCs w:val="24"/>
        </w:rPr>
        <w:t xml:space="preserve"> porta</w:t>
      </w:r>
    </w:p>
    <w:p w14:paraId="1DDBB679" w14:textId="77777777" w:rsidR="00C30FBA" w:rsidRPr="00C30FBA" w:rsidRDefault="00C30FBA" w:rsidP="00C30FBA">
      <w:pPr>
        <w:spacing w:after="0" w:line="240" w:lineRule="auto"/>
        <w:ind w:left="720"/>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Etiam</w:t>
      </w:r>
      <w:proofErr w:type="spellEnd"/>
      <w:r w:rsidRPr="00C30FBA">
        <w:rPr>
          <w:rFonts w:ascii="Times New Roman" w:eastAsia="Times New Roman" w:hAnsi="Times New Roman" w:cs="Times New Roman"/>
          <w:sz w:val="24"/>
          <w:szCs w:val="24"/>
        </w:rPr>
        <w:t xml:space="preserve"> porta </w:t>
      </w:r>
      <w:proofErr w:type="spellStart"/>
      <w:r w:rsidRPr="00C30FBA">
        <w:rPr>
          <w:rFonts w:ascii="Times New Roman" w:eastAsia="Times New Roman" w:hAnsi="Times New Roman" w:cs="Times New Roman"/>
          <w:sz w:val="24"/>
          <w:szCs w:val="24"/>
        </w:rPr>
        <w:t>sem</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malesuada</w:t>
      </w:r>
      <w:proofErr w:type="spellEnd"/>
      <w:r w:rsidRPr="00C30FBA">
        <w:rPr>
          <w:rFonts w:ascii="Times New Roman" w:eastAsia="Times New Roman" w:hAnsi="Times New Roman" w:cs="Times New Roman"/>
          <w:sz w:val="24"/>
          <w:szCs w:val="24"/>
        </w:rPr>
        <w:t xml:space="preserve"> magna </w:t>
      </w:r>
      <w:proofErr w:type="spellStart"/>
      <w:r w:rsidRPr="00C30FBA">
        <w:rPr>
          <w:rFonts w:ascii="Times New Roman" w:eastAsia="Times New Roman" w:hAnsi="Times New Roman" w:cs="Times New Roman"/>
          <w:sz w:val="24"/>
          <w:szCs w:val="24"/>
        </w:rPr>
        <w:t>mollis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euismod</w:t>
      </w:r>
      <w:proofErr w:type="spellEnd"/>
      <w:r w:rsidRPr="00C30FBA">
        <w:rPr>
          <w:rFonts w:ascii="Times New Roman" w:eastAsia="Times New Roman" w:hAnsi="Times New Roman" w:cs="Times New Roman"/>
          <w:sz w:val="24"/>
          <w:szCs w:val="24"/>
        </w:rPr>
        <w:t>.</w:t>
      </w:r>
    </w:p>
    <w:p w14:paraId="10F41514" w14:textId="77777777" w:rsidR="00C30FBA" w:rsidRPr="00C30FBA" w:rsidRDefault="00C30FBA" w:rsidP="00C30FBA">
      <w:pPr>
        <w:spacing w:after="0"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Felis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euismod</w:t>
      </w:r>
      <w:proofErr w:type="spellEnd"/>
      <w:r w:rsidRPr="00C30FBA">
        <w:rPr>
          <w:rFonts w:ascii="Times New Roman" w:eastAsia="Times New Roman" w:hAnsi="Times New Roman" w:cs="Times New Roman"/>
          <w:sz w:val="24"/>
          <w:szCs w:val="24"/>
        </w:rPr>
        <w:t xml:space="preserve"> semper </w:t>
      </w:r>
      <w:proofErr w:type="spellStart"/>
      <w:r w:rsidRPr="00C30FBA">
        <w:rPr>
          <w:rFonts w:ascii="Times New Roman" w:eastAsia="Times New Roman" w:hAnsi="Times New Roman" w:cs="Times New Roman"/>
          <w:sz w:val="24"/>
          <w:szCs w:val="24"/>
        </w:rPr>
        <w:t>eget</w:t>
      </w:r>
      <w:proofErr w:type="spellEnd"/>
      <w:r w:rsidRPr="00C30FBA">
        <w:rPr>
          <w:rFonts w:ascii="Times New Roman" w:eastAsia="Times New Roman" w:hAnsi="Times New Roman" w:cs="Times New Roman"/>
          <w:sz w:val="24"/>
          <w:szCs w:val="24"/>
        </w:rPr>
        <w:t xml:space="preserve"> lacinia</w:t>
      </w:r>
    </w:p>
    <w:p w14:paraId="7ED960ED" w14:textId="77777777" w:rsidR="00C30FBA" w:rsidRPr="00C30FBA" w:rsidRDefault="00C30FBA" w:rsidP="00C30FBA">
      <w:pPr>
        <w:spacing w:after="0" w:line="240" w:lineRule="auto"/>
        <w:ind w:left="720"/>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Fusce</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dapibus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tellus</w:t>
      </w:r>
      <w:proofErr w:type="spellEnd"/>
      <w:r w:rsidRPr="00C30FBA">
        <w:rPr>
          <w:rFonts w:ascii="Times New Roman" w:eastAsia="Times New Roman" w:hAnsi="Times New Roman" w:cs="Times New Roman"/>
          <w:sz w:val="24"/>
          <w:szCs w:val="24"/>
        </w:rPr>
        <w:t xml:space="preserve"> ac cursus </w:t>
      </w:r>
      <w:proofErr w:type="spellStart"/>
      <w:r w:rsidRPr="00C30FBA">
        <w:rPr>
          <w:rFonts w:ascii="Times New Roman" w:eastAsia="Times New Roman" w:hAnsi="Times New Roman" w:cs="Times New Roman"/>
          <w:sz w:val="24"/>
          <w:szCs w:val="24"/>
        </w:rPr>
        <w:t>commodo</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tortor</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mauris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condimentum</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nibh</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ut</w:t>
      </w:r>
      <w:proofErr w:type="spellEnd"/>
      <w:r w:rsidRPr="00C30FBA">
        <w:rPr>
          <w:rFonts w:ascii="Times New Roman" w:eastAsia="Times New Roman" w:hAnsi="Times New Roman" w:cs="Times New Roman"/>
          <w:sz w:val="24"/>
          <w:szCs w:val="24"/>
        </w:rPr>
        <w:t xml:space="preserve"> fermentum </w:t>
      </w:r>
      <w:proofErr w:type="spellStart"/>
      <w:r w:rsidRPr="00C30FBA">
        <w:rPr>
          <w:rFonts w:ascii="Times New Roman" w:eastAsia="Times New Roman" w:hAnsi="Times New Roman" w:cs="Times New Roman"/>
          <w:sz w:val="24"/>
          <w:szCs w:val="24"/>
        </w:rPr>
        <w:t>massa</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justo</w:t>
      </w:r>
      <w:proofErr w:type="spellEnd"/>
      <w:r w:rsidRPr="00C30FBA">
        <w:rPr>
          <w:rFonts w:ascii="Times New Roman" w:eastAsia="Times New Roman" w:hAnsi="Times New Roman" w:cs="Times New Roman"/>
          <w:sz w:val="24"/>
          <w:szCs w:val="24"/>
        </w:rPr>
        <w:t xml:space="preserve"> sit </w:t>
      </w:r>
      <w:proofErr w:type="spellStart"/>
      <w:r w:rsidRPr="00C30FBA">
        <w:rPr>
          <w:rFonts w:ascii="Times New Roman" w:eastAsia="Times New Roman" w:hAnsi="Times New Roman" w:cs="Times New Roman"/>
          <w:sz w:val="24"/>
          <w:szCs w:val="24"/>
        </w:rPr>
        <w:t>amet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risus</w:t>
      </w:r>
      <w:proofErr w:type="spellEnd"/>
      <w:r w:rsidRPr="00C30FBA">
        <w:rPr>
          <w:rFonts w:ascii="Times New Roman" w:eastAsia="Times New Roman" w:hAnsi="Times New Roman" w:cs="Times New Roman"/>
          <w:sz w:val="24"/>
          <w:szCs w:val="24"/>
        </w:rPr>
        <w:t>.</w:t>
      </w:r>
    </w:p>
    <w:p w14:paraId="74685AE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&lt;dl class="dl-horizontal"&gt;</w:t>
      </w:r>
    </w:p>
    <w:p w14:paraId="62755FF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&lt;dt&gt;...&lt;/dt&gt;</w:t>
      </w:r>
    </w:p>
    <w:p w14:paraId="4BEF31D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&lt;dd&gt;...&lt;/dd&gt;</w:t>
      </w:r>
    </w:p>
    <w:p w14:paraId="3256E36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&lt;/dl&gt;</w:t>
      </w:r>
    </w:p>
    <w:p w14:paraId="4A5F0DBC"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Auto-truncating</w:t>
      </w:r>
    </w:p>
    <w:p w14:paraId="3B9EAFED"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Horizontal description lists will truncate terms that are too long to fit in the left column with </w:t>
      </w:r>
      <w:r w:rsidRPr="00C30FBA">
        <w:rPr>
          <w:rFonts w:ascii="Courier New" w:eastAsia="Times New Roman" w:hAnsi="Courier New" w:cs="Courier New"/>
          <w:sz w:val="20"/>
          <w:szCs w:val="20"/>
        </w:rPr>
        <w:t>text-overflow</w:t>
      </w:r>
      <w:r w:rsidRPr="00C30FBA">
        <w:rPr>
          <w:rFonts w:ascii="Times New Roman" w:eastAsia="Times New Roman" w:hAnsi="Times New Roman" w:cs="Times New Roman"/>
          <w:sz w:val="24"/>
          <w:szCs w:val="24"/>
        </w:rPr>
        <w:t>. In narrower viewports, they will change to the default stacked layout.</w:t>
      </w:r>
    </w:p>
    <w:p w14:paraId="51CFEDA4" w14:textId="77777777" w:rsidR="00C30FBA" w:rsidRPr="00C30FBA" w:rsidRDefault="00C30FBA" w:rsidP="00C30F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30FBA">
        <w:rPr>
          <w:rFonts w:ascii="Times New Roman" w:eastAsia="Times New Roman" w:hAnsi="Times New Roman" w:cs="Times New Roman"/>
          <w:b/>
          <w:bCs/>
          <w:kern w:val="36"/>
          <w:sz w:val="48"/>
          <w:szCs w:val="48"/>
        </w:rPr>
        <w:t>Code</w:t>
      </w:r>
    </w:p>
    <w:p w14:paraId="30DC7E8D"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Inline</w:t>
      </w:r>
    </w:p>
    <w:p w14:paraId="15EFB620"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Wrap inline snippets of code with </w:t>
      </w:r>
      <w:r w:rsidRPr="00C30FBA">
        <w:rPr>
          <w:rFonts w:ascii="Courier New" w:eastAsia="Times New Roman" w:hAnsi="Courier New" w:cs="Courier New"/>
          <w:sz w:val="20"/>
          <w:szCs w:val="20"/>
        </w:rPr>
        <w:t>&lt;code&gt;</w:t>
      </w:r>
      <w:r w:rsidRPr="00C30FBA">
        <w:rPr>
          <w:rFonts w:ascii="Times New Roman" w:eastAsia="Times New Roman" w:hAnsi="Times New Roman" w:cs="Times New Roman"/>
          <w:sz w:val="24"/>
          <w:szCs w:val="24"/>
        </w:rPr>
        <w:t>.</w:t>
      </w:r>
    </w:p>
    <w:p w14:paraId="282AA75E"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For example, </w:t>
      </w:r>
      <w:r w:rsidRPr="00C30FBA">
        <w:rPr>
          <w:rFonts w:ascii="Courier New" w:eastAsia="Times New Roman" w:hAnsi="Courier New" w:cs="Courier New"/>
          <w:sz w:val="20"/>
          <w:szCs w:val="20"/>
        </w:rPr>
        <w:t>&lt;section&gt;</w:t>
      </w:r>
      <w:r w:rsidRPr="00C30FBA">
        <w:rPr>
          <w:rFonts w:ascii="Times New Roman" w:eastAsia="Times New Roman" w:hAnsi="Times New Roman" w:cs="Times New Roman"/>
          <w:sz w:val="24"/>
          <w:szCs w:val="24"/>
        </w:rPr>
        <w:t xml:space="preserve"> should be wrapped as inline. </w:t>
      </w:r>
    </w:p>
    <w:p w14:paraId="07638E6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lastRenderedPageBreak/>
        <w:t>For example, &lt;code&gt;&amp;</w:t>
      </w:r>
      <w:proofErr w:type="spellStart"/>
      <w:proofErr w:type="gramStart"/>
      <w:r w:rsidRPr="00C30FBA">
        <w:rPr>
          <w:rFonts w:ascii="Courier New" w:eastAsia="Times New Roman" w:hAnsi="Courier New" w:cs="Courier New"/>
          <w:sz w:val="20"/>
          <w:szCs w:val="20"/>
        </w:rPr>
        <w:t>lt;section</w:t>
      </w:r>
      <w:proofErr w:type="gramEnd"/>
      <w:r w:rsidRPr="00C30FBA">
        <w:rPr>
          <w:rFonts w:ascii="Courier New" w:eastAsia="Times New Roman" w:hAnsi="Courier New" w:cs="Courier New"/>
          <w:sz w:val="20"/>
          <w:szCs w:val="20"/>
        </w:rPr>
        <w:t>&amp;gt</w:t>
      </w:r>
      <w:proofErr w:type="spellEnd"/>
      <w:r w:rsidRPr="00C30FBA">
        <w:rPr>
          <w:rFonts w:ascii="Courier New" w:eastAsia="Times New Roman" w:hAnsi="Courier New" w:cs="Courier New"/>
          <w:sz w:val="20"/>
          <w:szCs w:val="20"/>
        </w:rPr>
        <w:t>;&lt;/code&gt; should be wrapped as inline.</w:t>
      </w:r>
    </w:p>
    <w:p w14:paraId="115AC350"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User input</w:t>
      </w:r>
    </w:p>
    <w:p w14:paraId="620388E3"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Use the </w:t>
      </w:r>
      <w:r w:rsidRPr="00C30FBA">
        <w:rPr>
          <w:rFonts w:ascii="Courier New" w:eastAsia="Times New Roman" w:hAnsi="Courier New" w:cs="Courier New"/>
          <w:sz w:val="20"/>
          <w:szCs w:val="20"/>
        </w:rPr>
        <w:t>&lt;</w:t>
      </w:r>
      <w:proofErr w:type="spellStart"/>
      <w:r w:rsidRPr="00C30FBA">
        <w:rPr>
          <w:rFonts w:ascii="Courier New" w:eastAsia="Times New Roman" w:hAnsi="Courier New" w:cs="Courier New"/>
          <w:sz w:val="20"/>
          <w:szCs w:val="20"/>
        </w:rPr>
        <w:t>kbd</w:t>
      </w:r>
      <w:proofErr w:type="spellEnd"/>
      <w:r w:rsidRPr="00C30FBA">
        <w:rPr>
          <w:rFonts w:ascii="Courier New" w:eastAsia="Times New Roman" w:hAnsi="Courier New" w:cs="Courier New"/>
          <w:sz w:val="20"/>
          <w:szCs w:val="20"/>
        </w:rPr>
        <w:t>&gt;</w:t>
      </w:r>
      <w:r w:rsidRPr="00C30FBA">
        <w:rPr>
          <w:rFonts w:ascii="Times New Roman" w:eastAsia="Times New Roman" w:hAnsi="Times New Roman" w:cs="Times New Roman"/>
          <w:sz w:val="24"/>
          <w:szCs w:val="24"/>
        </w:rPr>
        <w:t xml:space="preserve"> to indicate input that is typically entered via keyboard.</w:t>
      </w:r>
    </w:p>
    <w:p w14:paraId="3CA7487A"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To switch directories, type </w:t>
      </w:r>
      <w:r w:rsidRPr="00C30FBA">
        <w:rPr>
          <w:rFonts w:ascii="Courier New" w:eastAsia="Times New Roman" w:hAnsi="Courier New" w:cs="Courier New"/>
          <w:sz w:val="20"/>
          <w:szCs w:val="20"/>
        </w:rPr>
        <w:t>cd</w:t>
      </w:r>
      <w:r w:rsidRPr="00C30FBA">
        <w:rPr>
          <w:rFonts w:ascii="Times New Roman" w:eastAsia="Times New Roman" w:hAnsi="Times New Roman" w:cs="Times New Roman"/>
          <w:sz w:val="24"/>
          <w:szCs w:val="24"/>
        </w:rPr>
        <w:t xml:space="preserve"> followed by the name of the directory.</w:t>
      </w:r>
      <w:r w:rsidRPr="00C30FBA">
        <w:rPr>
          <w:rFonts w:ascii="Times New Roman" w:eastAsia="Times New Roman" w:hAnsi="Times New Roman" w:cs="Times New Roman"/>
          <w:sz w:val="24"/>
          <w:szCs w:val="24"/>
        </w:rPr>
        <w:br/>
        <w:t xml:space="preserve">To edit settings, press </w:t>
      </w:r>
      <w:r w:rsidRPr="00C30FBA">
        <w:rPr>
          <w:rFonts w:ascii="Courier New" w:eastAsia="Times New Roman" w:hAnsi="Courier New" w:cs="Courier New"/>
          <w:sz w:val="20"/>
          <w:szCs w:val="20"/>
        </w:rPr>
        <w:t xml:space="preserve">ctrl </w:t>
      </w:r>
      <w:proofErr w:type="gramStart"/>
      <w:r w:rsidRPr="00C30FBA">
        <w:rPr>
          <w:rFonts w:ascii="Courier New" w:eastAsia="Times New Roman" w:hAnsi="Courier New" w:cs="Courier New"/>
          <w:sz w:val="20"/>
          <w:szCs w:val="20"/>
        </w:rPr>
        <w:t>+ ,</w:t>
      </w:r>
      <w:proofErr w:type="gramEnd"/>
      <w:r w:rsidRPr="00C30FBA">
        <w:rPr>
          <w:rFonts w:ascii="Times New Roman" w:eastAsia="Times New Roman" w:hAnsi="Times New Roman" w:cs="Times New Roman"/>
          <w:sz w:val="24"/>
          <w:szCs w:val="24"/>
        </w:rPr>
        <w:t xml:space="preserve"> </w:t>
      </w:r>
    </w:p>
    <w:p w14:paraId="78944C4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To switch directories, type &lt;</w:t>
      </w:r>
      <w:proofErr w:type="spellStart"/>
      <w:r w:rsidRPr="00C30FBA">
        <w:rPr>
          <w:rFonts w:ascii="Courier New" w:eastAsia="Times New Roman" w:hAnsi="Courier New" w:cs="Courier New"/>
          <w:sz w:val="20"/>
          <w:szCs w:val="20"/>
        </w:rPr>
        <w:t>kbd</w:t>
      </w:r>
      <w:proofErr w:type="spellEnd"/>
      <w:r w:rsidRPr="00C30FBA">
        <w:rPr>
          <w:rFonts w:ascii="Courier New" w:eastAsia="Times New Roman" w:hAnsi="Courier New" w:cs="Courier New"/>
          <w:sz w:val="20"/>
          <w:szCs w:val="20"/>
        </w:rPr>
        <w:t>&gt;cd&lt;/</w:t>
      </w:r>
      <w:proofErr w:type="spellStart"/>
      <w:r w:rsidRPr="00C30FBA">
        <w:rPr>
          <w:rFonts w:ascii="Courier New" w:eastAsia="Times New Roman" w:hAnsi="Courier New" w:cs="Courier New"/>
          <w:sz w:val="20"/>
          <w:szCs w:val="20"/>
        </w:rPr>
        <w:t>kbd</w:t>
      </w:r>
      <w:proofErr w:type="spellEnd"/>
      <w:r w:rsidRPr="00C30FBA">
        <w:rPr>
          <w:rFonts w:ascii="Courier New" w:eastAsia="Times New Roman" w:hAnsi="Courier New" w:cs="Courier New"/>
          <w:sz w:val="20"/>
          <w:szCs w:val="20"/>
        </w:rPr>
        <w:t xml:space="preserve">&gt; followed by the name of the </w:t>
      </w:r>
      <w:proofErr w:type="gramStart"/>
      <w:r w:rsidRPr="00C30FBA">
        <w:rPr>
          <w:rFonts w:ascii="Courier New" w:eastAsia="Times New Roman" w:hAnsi="Courier New" w:cs="Courier New"/>
          <w:sz w:val="20"/>
          <w:szCs w:val="20"/>
        </w:rPr>
        <w:t>directory.&lt;</w:t>
      </w:r>
      <w:proofErr w:type="spellStart"/>
      <w:proofErr w:type="gramEnd"/>
      <w:r w:rsidRPr="00C30FBA">
        <w:rPr>
          <w:rFonts w:ascii="Courier New" w:eastAsia="Times New Roman" w:hAnsi="Courier New" w:cs="Courier New"/>
          <w:sz w:val="20"/>
          <w:szCs w:val="20"/>
        </w:rPr>
        <w:t>br</w:t>
      </w:r>
      <w:proofErr w:type="spellEnd"/>
      <w:r w:rsidRPr="00C30FBA">
        <w:rPr>
          <w:rFonts w:ascii="Courier New" w:eastAsia="Times New Roman" w:hAnsi="Courier New" w:cs="Courier New"/>
          <w:sz w:val="20"/>
          <w:szCs w:val="20"/>
        </w:rPr>
        <w:t>&gt;</w:t>
      </w:r>
    </w:p>
    <w:p w14:paraId="6C3E54F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To edit settings, press &lt;</w:t>
      </w:r>
      <w:proofErr w:type="spellStart"/>
      <w:r w:rsidRPr="00C30FBA">
        <w:rPr>
          <w:rFonts w:ascii="Courier New" w:eastAsia="Times New Roman" w:hAnsi="Courier New" w:cs="Courier New"/>
          <w:sz w:val="20"/>
          <w:szCs w:val="20"/>
        </w:rPr>
        <w:t>kbd</w:t>
      </w:r>
      <w:proofErr w:type="spellEnd"/>
      <w:r w:rsidRPr="00C30FBA">
        <w:rPr>
          <w:rFonts w:ascii="Courier New" w:eastAsia="Times New Roman" w:hAnsi="Courier New" w:cs="Courier New"/>
          <w:sz w:val="20"/>
          <w:szCs w:val="20"/>
        </w:rPr>
        <w:t>&gt;&lt;</w:t>
      </w:r>
      <w:proofErr w:type="spellStart"/>
      <w:r w:rsidRPr="00C30FBA">
        <w:rPr>
          <w:rFonts w:ascii="Courier New" w:eastAsia="Times New Roman" w:hAnsi="Courier New" w:cs="Courier New"/>
          <w:sz w:val="20"/>
          <w:szCs w:val="20"/>
        </w:rPr>
        <w:t>kbd</w:t>
      </w:r>
      <w:proofErr w:type="spellEnd"/>
      <w:r w:rsidRPr="00C30FBA">
        <w:rPr>
          <w:rFonts w:ascii="Courier New" w:eastAsia="Times New Roman" w:hAnsi="Courier New" w:cs="Courier New"/>
          <w:sz w:val="20"/>
          <w:szCs w:val="20"/>
        </w:rPr>
        <w:t>&gt;ctrl&lt;/</w:t>
      </w:r>
      <w:proofErr w:type="spellStart"/>
      <w:r w:rsidRPr="00C30FBA">
        <w:rPr>
          <w:rFonts w:ascii="Courier New" w:eastAsia="Times New Roman" w:hAnsi="Courier New" w:cs="Courier New"/>
          <w:sz w:val="20"/>
          <w:szCs w:val="20"/>
        </w:rPr>
        <w:t>kbd</w:t>
      </w:r>
      <w:proofErr w:type="spellEnd"/>
      <w:r w:rsidRPr="00C30FBA">
        <w:rPr>
          <w:rFonts w:ascii="Courier New" w:eastAsia="Times New Roman" w:hAnsi="Courier New" w:cs="Courier New"/>
          <w:sz w:val="20"/>
          <w:szCs w:val="20"/>
        </w:rPr>
        <w:t>&gt; + &lt;</w:t>
      </w:r>
      <w:proofErr w:type="spellStart"/>
      <w:r w:rsidRPr="00C30FBA">
        <w:rPr>
          <w:rFonts w:ascii="Courier New" w:eastAsia="Times New Roman" w:hAnsi="Courier New" w:cs="Courier New"/>
          <w:sz w:val="20"/>
          <w:szCs w:val="20"/>
        </w:rPr>
        <w:t>kbd</w:t>
      </w:r>
      <w:proofErr w:type="spellEnd"/>
      <w:proofErr w:type="gramStart"/>
      <w:r w:rsidRPr="00C30FBA">
        <w:rPr>
          <w:rFonts w:ascii="Courier New" w:eastAsia="Times New Roman" w:hAnsi="Courier New" w:cs="Courier New"/>
          <w:sz w:val="20"/>
          <w:szCs w:val="20"/>
        </w:rPr>
        <w:t>&gt;,&lt;</w:t>
      </w:r>
      <w:proofErr w:type="gramEnd"/>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kbd</w:t>
      </w:r>
      <w:proofErr w:type="spellEnd"/>
      <w:r w:rsidRPr="00C30FBA">
        <w:rPr>
          <w:rFonts w:ascii="Courier New" w:eastAsia="Times New Roman" w:hAnsi="Courier New" w:cs="Courier New"/>
          <w:sz w:val="20"/>
          <w:szCs w:val="20"/>
        </w:rPr>
        <w:t>&gt;&lt;/</w:t>
      </w:r>
      <w:proofErr w:type="spellStart"/>
      <w:r w:rsidRPr="00C30FBA">
        <w:rPr>
          <w:rFonts w:ascii="Courier New" w:eastAsia="Times New Roman" w:hAnsi="Courier New" w:cs="Courier New"/>
          <w:sz w:val="20"/>
          <w:szCs w:val="20"/>
        </w:rPr>
        <w:t>kbd</w:t>
      </w:r>
      <w:proofErr w:type="spellEnd"/>
      <w:r w:rsidRPr="00C30FBA">
        <w:rPr>
          <w:rFonts w:ascii="Courier New" w:eastAsia="Times New Roman" w:hAnsi="Courier New" w:cs="Courier New"/>
          <w:sz w:val="20"/>
          <w:szCs w:val="20"/>
        </w:rPr>
        <w:t>&gt;</w:t>
      </w:r>
    </w:p>
    <w:p w14:paraId="2E4DA128"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Basic block</w:t>
      </w:r>
    </w:p>
    <w:p w14:paraId="732C3BE4"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Use </w:t>
      </w:r>
      <w:r w:rsidRPr="00C30FBA">
        <w:rPr>
          <w:rFonts w:ascii="Courier New" w:eastAsia="Times New Roman" w:hAnsi="Courier New" w:cs="Courier New"/>
          <w:sz w:val="20"/>
          <w:szCs w:val="20"/>
        </w:rPr>
        <w:t>&lt;pre&gt;</w:t>
      </w:r>
      <w:r w:rsidRPr="00C30FBA">
        <w:rPr>
          <w:rFonts w:ascii="Times New Roman" w:eastAsia="Times New Roman" w:hAnsi="Times New Roman" w:cs="Times New Roman"/>
          <w:sz w:val="24"/>
          <w:szCs w:val="24"/>
        </w:rPr>
        <w:t xml:space="preserve"> for multiple lines of code. Be sure to escape any angle brackets in the code for proper rendering.</w:t>
      </w:r>
    </w:p>
    <w:p w14:paraId="03029B2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&lt;p&gt;Sample text here...&lt;/p&gt;</w:t>
      </w:r>
    </w:p>
    <w:p w14:paraId="160714C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&lt;pre&gt;&amp;</w:t>
      </w:r>
      <w:proofErr w:type="spellStart"/>
      <w:proofErr w:type="gramStart"/>
      <w:r w:rsidRPr="00C30FBA">
        <w:rPr>
          <w:rFonts w:ascii="Courier New" w:eastAsia="Times New Roman" w:hAnsi="Courier New" w:cs="Courier New"/>
          <w:sz w:val="20"/>
          <w:szCs w:val="20"/>
        </w:rPr>
        <w:t>lt;p</w:t>
      </w:r>
      <w:proofErr w:type="gramEnd"/>
      <w:r w:rsidRPr="00C30FBA">
        <w:rPr>
          <w:rFonts w:ascii="Courier New" w:eastAsia="Times New Roman" w:hAnsi="Courier New" w:cs="Courier New"/>
          <w:sz w:val="20"/>
          <w:szCs w:val="20"/>
        </w:rPr>
        <w:t>&amp;gt;Sample</w:t>
      </w:r>
      <w:proofErr w:type="spellEnd"/>
      <w:r w:rsidRPr="00C30FBA">
        <w:rPr>
          <w:rFonts w:ascii="Courier New" w:eastAsia="Times New Roman" w:hAnsi="Courier New" w:cs="Courier New"/>
          <w:sz w:val="20"/>
          <w:szCs w:val="20"/>
        </w:rPr>
        <w:t xml:space="preserve"> text here...&amp;</w:t>
      </w:r>
      <w:proofErr w:type="spellStart"/>
      <w:r w:rsidRPr="00C30FBA">
        <w:rPr>
          <w:rFonts w:ascii="Courier New" w:eastAsia="Times New Roman" w:hAnsi="Courier New" w:cs="Courier New"/>
          <w:sz w:val="20"/>
          <w:szCs w:val="20"/>
        </w:rPr>
        <w:t>lt</w:t>
      </w:r>
      <w:proofErr w:type="spellEnd"/>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p&amp;gt</w:t>
      </w:r>
      <w:proofErr w:type="spellEnd"/>
      <w:r w:rsidRPr="00C30FBA">
        <w:rPr>
          <w:rFonts w:ascii="Courier New" w:eastAsia="Times New Roman" w:hAnsi="Courier New" w:cs="Courier New"/>
          <w:sz w:val="20"/>
          <w:szCs w:val="20"/>
        </w:rPr>
        <w:t>;&lt;/pre&gt;</w:t>
      </w:r>
    </w:p>
    <w:p w14:paraId="28B55943"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You may optionally add </w:t>
      </w:r>
      <w:proofErr w:type="gramStart"/>
      <w:r w:rsidRPr="00C30FBA">
        <w:rPr>
          <w:rFonts w:ascii="Times New Roman" w:eastAsia="Times New Roman" w:hAnsi="Times New Roman" w:cs="Times New Roman"/>
          <w:sz w:val="24"/>
          <w:szCs w:val="24"/>
        </w:rPr>
        <w:t xml:space="preserve">the </w:t>
      </w:r>
      <w:r w:rsidRPr="00C30FBA">
        <w:rPr>
          <w:rFonts w:ascii="Courier New" w:eastAsia="Times New Roman" w:hAnsi="Courier New" w:cs="Courier New"/>
          <w:sz w:val="20"/>
          <w:szCs w:val="20"/>
        </w:rPr>
        <w:t>.pre</w:t>
      </w:r>
      <w:proofErr w:type="gramEnd"/>
      <w:r w:rsidRPr="00C30FBA">
        <w:rPr>
          <w:rFonts w:ascii="Courier New" w:eastAsia="Times New Roman" w:hAnsi="Courier New" w:cs="Courier New"/>
          <w:sz w:val="20"/>
          <w:szCs w:val="20"/>
        </w:rPr>
        <w:t>-scrollable</w:t>
      </w:r>
      <w:r w:rsidRPr="00C30FBA">
        <w:rPr>
          <w:rFonts w:ascii="Times New Roman" w:eastAsia="Times New Roman" w:hAnsi="Times New Roman" w:cs="Times New Roman"/>
          <w:sz w:val="24"/>
          <w:szCs w:val="24"/>
        </w:rPr>
        <w:t xml:space="preserve"> class, which will set a max-height of 350px and provide a y-axis scrollbar.</w:t>
      </w:r>
    </w:p>
    <w:p w14:paraId="502E1B95"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Variables</w:t>
      </w:r>
    </w:p>
    <w:p w14:paraId="13E4FE78"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For indicating variables use the </w:t>
      </w:r>
      <w:r w:rsidRPr="00C30FBA">
        <w:rPr>
          <w:rFonts w:ascii="Courier New" w:eastAsia="Times New Roman" w:hAnsi="Courier New" w:cs="Courier New"/>
          <w:sz w:val="20"/>
          <w:szCs w:val="20"/>
        </w:rPr>
        <w:t>&lt;var&gt;</w:t>
      </w:r>
      <w:r w:rsidRPr="00C30FBA">
        <w:rPr>
          <w:rFonts w:ascii="Times New Roman" w:eastAsia="Times New Roman" w:hAnsi="Times New Roman" w:cs="Times New Roman"/>
          <w:sz w:val="24"/>
          <w:szCs w:val="24"/>
        </w:rPr>
        <w:t xml:space="preserve"> tag.</w:t>
      </w:r>
    </w:p>
    <w:p w14:paraId="5303052E"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i/>
          <w:iCs/>
          <w:sz w:val="24"/>
          <w:szCs w:val="24"/>
        </w:rPr>
        <w:t>y</w:t>
      </w:r>
      <w:r w:rsidRPr="00C30FBA">
        <w:rPr>
          <w:rFonts w:ascii="Times New Roman" w:eastAsia="Times New Roman" w:hAnsi="Times New Roman" w:cs="Times New Roman"/>
          <w:sz w:val="24"/>
          <w:szCs w:val="24"/>
        </w:rPr>
        <w:t xml:space="preserve"> = </w:t>
      </w:r>
      <w:r w:rsidRPr="00C30FBA">
        <w:rPr>
          <w:rFonts w:ascii="Times New Roman" w:eastAsia="Times New Roman" w:hAnsi="Times New Roman" w:cs="Times New Roman"/>
          <w:i/>
          <w:iCs/>
          <w:sz w:val="24"/>
          <w:szCs w:val="24"/>
        </w:rPr>
        <w:t>mx</w:t>
      </w:r>
      <w:r w:rsidRPr="00C30FBA">
        <w:rPr>
          <w:rFonts w:ascii="Times New Roman" w:eastAsia="Times New Roman" w:hAnsi="Times New Roman" w:cs="Times New Roman"/>
          <w:sz w:val="24"/>
          <w:szCs w:val="24"/>
        </w:rPr>
        <w:t xml:space="preserve"> + </w:t>
      </w:r>
      <w:r w:rsidRPr="00C30FBA">
        <w:rPr>
          <w:rFonts w:ascii="Times New Roman" w:eastAsia="Times New Roman" w:hAnsi="Times New Roman" w:cs="Times New Roman"/>
          <w:i/>
          <w:iCs/>
          <w:sz w:val="24"/>
          <w:szCs w:val="24"/>
        </w:rPr>
        <w:t>b</w:t>
      </w:r>
    </w:p>
    <w:p w14:paraId="35EA896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&lt;var&gt;y&lt;/var&gt; = &lt;var&gt;m&lt;/var&gt;&lt;var&gt;x&lt;/var&gt; + &lt;var&gt;b&lt;/var&gt;</w:t>
      </w:r>
    </w:p>
    <w:p w14:paraId="01A63081"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Sample output</w:t>
      </w:r>
    </w:p>
    <w:p w14:paraId="5F9F708B"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For indicating blocks sample output from a program use the </w:t>
      </w:r>
      <w:r w:rsidRPr="00C30FBA">
        <w:rPr>
          <w:rFonts w:ascii="Courier New" w:eastAsia="Times New Roman" w:hAnsi="Courier New" w:cs="Courier New"/>
          <w:sz w:val="20"/>
          <w:szCs w:val="20"/>
        </w:rPr>
        <w:t>&lt;</w:t>
      </w:r>
      <w:proofErr w:type="spellStart"/>
      <w:r w:rsidRPr="00C30FBA">
        <w:rPr>
          <w:rFonts w:ascii="Courier New" w:eastAsia="Times New Roman" w:hAnsi="Courier New" w:cs="Courier New"/>
          <w:sz w:val="20"/>
          <w:szCs w:val="20"/>
        </w:rPr>
        <w:t>samp</w:t>
      </w:r>
      <w:proofErr w:type="spellEnd"/>
      <w:r w:rsidRPr="00C30FBA">
        <w:rPr>
          <w:rFonts w:ascii="Courier New" w:eastAsia="Times New Roman" w:hAnsi="Courier New" w:cs="Courier New"/>
          <w:sz w:val="20"/>
          <w:szCs w:val="20"/>
        </w:rPr>
        <w:t>&gt;</w:t>
      </w:r>
      <w:r w:rsidRPr="00C30FBA">
        <w:rPr>
          <w:rFonts w:ascii="Times New Roman" w:eastAsia="Times New Roman" w:hAnsi="Times New Roman" w:cs="Times New Roman"/>
          <w:sz w:val="24"/>
          <w:szCs w:val="24"/>
        </w:rPr>
        <w:t xml:space="preserve"> tag.</w:t>
      </w:r>
    </w:p>
    <w:p w14:paraId="02AD80BC"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Courier New" w:eastAsia="Times New Roman" w:hAnsi="Courier New" w:cs="Courier New"/>
          <w:sz w:val="24"/>
          <w:szCs w:val="24"/>
        </w:rPr>
        <w:t>This text is meant to be treated as sample output from a computer program.</w:t>
      </w:r>
    </w:p>
    <w:p w14:paraId="55304B0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w:t>
      </w:r>
      <w:proofErr w:type="spellStart"/>
      <w:r w:rsidRPr="00C30FBA">
        <w:rPr>
          <w:rFonts w:ascii="Courier New" w:eastAsia="Times New Roman" w:hAnsi="Courier New" w:cs="Courier New"/>
          <w:sz w:val="20"/>
          <w:szCs w:val="20"/>
        </w:rPr>
        <w:t>samp</w:t>
      </w:r>
      <w:proofErr w:type="spellEnd"/>
      <w:r w:rsidRPr="00C30FBA">
        <w:rPr>
          <w:rFonts w:ascii="Courier New" w:eastAsia="Times New Roman" w:hAnsi="Courier New" w:cs="Courier New"/>
          <w:sz w:val="20"/>
          <w:szCs w:val="20"/>
        </w:rPr>
        <w:t xml:space="preserve">&gt;This text is meant to be treated as sample output from a computer </w:t>
      </w:r>
      <w:proofErr w:type="gramStart"/>
      <w:r w:rsidRPr="00C30FBA">
        <w:rPr>
          <w:rFonts w:ascii="Courier New" w:eastAsia="Times New Roman" w:hAnsi="Courier New" w:cs="Courier New"/>
          <w:sz w:val="20"/>
          <w:szCs w:val="20"/>
        </w:rPr>
        <w:t>program.&lt;</w:t>
      </w:r>
      <w:proofErr w:type="gramEnd"/>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samp</w:t>
      </w:r>
      <w:proofErr w:type="spellEnd"/>
      <w:r w:rsidRPr="00C30FBA">
        <w:rPr>
          <w:rFonts w:ascii="Courier New" w:eastAsia="Times New Roman" w:hAnsi="Courier New" w:cs="Courier New"/>
          <w:sz w:val="20"/>
          <w:szCs w:val="20"/>
        </w:rPr>
        <w:t>&gt;</w:t>
      </w:r>
    </w:p>
    <w:p w14:paraId="38BAC46E" w14:textId="77777777" w:rsidR="00C30FBA" w:rsidRPr="00C30FBA" w:rsidRDefault="00C30FBA" w:rsidP="00C30F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30FBA">
        <w:rPr>
          <w:rFonts w:ascii="Times New Roman" w:eastAsia="Times New Roman" w:hAnsi="Times New Roman" w:cs="Times New Roman"/>
          <w:b/>
          <w:bCs/>
          <w:kern w:val="36"/>
          <w:sz w:val="48"/>
          <w:szCs w:val="48"/>
        </w:rPr>
        <w:t>Tables</w:t>
      </w:r>
    </w:p>
    <w:p w14:paraId="700E709F"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Basic example</w:t>
      </w:r>
    </w:p>
    <w:p w14:paraId="75037A98"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lastRenderedPageBreak/>
        <w:t xml:space="preserve">For basic styling—light padding and only horizontal dividers—add the base </w:t>
      </w:r>
      <w:proofErr w:type="gramStart"/>
      <w:r w:rsidRPr="00C30FBA">
        <w:rPr>
          <w:rFonts w:ascii="Times New Roman" w:eastAsia="Times New Roman" w:hAnsi="Times New Roman" w:cs="Times New Roman"/>
          <w:sz w:val="24"/>
          <w:szCs w:val="24"/>
        </w:rPr>
        <w:t xml:space="preserve">class </w:t>
      </w:r>
      <w:r w:rsidRPr="00C30FBA">
        <w:rPr>
          <w:rFonts w:ascii="Courier New" w:eastAsia="Times New Roman" w:hAnsi="Courier New" w:cs="Courier New"/>
          <w:sz w:val="20"/>
          <w:szCs w:val="20"/>
        </w:rPr>
        <w:t>.table</w:t>
      </w:r>
      <w:proofErr w:type="gramEnd"/>
      <w:r w:rsidRPr="00C30FBA">
        <w:rPr>
          <w:rFonts w:ascii="Times New Roman" w:eastAsia="Times New Roman" w:hAnsi="Times New Roman" w:cs="Times New Roman"/>
          <w:sz w:val="24"/>
          <w:szCs w:val="24"/>
        </w:rPr>
        <w:t xml:space="preserve"> to any </w:t>
      </w:r>
      <w:r w:rsidRPr="00C30FBA">
        <w:rPr>
          <w:rFonts w:ascii="Courier New" w:eastAsia="Times New Roman" w:hAnsi="Courier New" w:cs="Courier New"/>
          <w:sz w:val="20"/>
          <w:szCs w:val="20"/>
        </w:rPr>
        <w:t>&lt;table&gt;</w:t>
      </w:r>
      <w:r w:rsidRPr="00C30FBA">
        <w:rPr>
          <w:rFonts w:ascii="Times New Roman" w:eastAsia="Times New Roman" w:hAnsi="Times New Roman" w:cs="Times New Roman"/>
          <w:sz w:val="24"/>
          <w:szCs w:val="24"/>
        </w:rPr>
        <w:t>. It may seem super redundant, but given the widespread use of tables for other plugins like calendars and date pickers, we've opted to isolate our custom table styles.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213"/>
        <w:gridCol w:w="1174"/>
        <w:gridCol w:w="1115"/>
      </w:tblGrid>
      <w:tr w:rsidR="00C30FBA" w:rsidRPr="00C30FBA" w14:paraId="3DF1904B" w14:textId="77777777" w:rsidTr="00C30FBA">
        <w:trPr>
          <w:tblHeader/>
          <w:tblCellSpacing w:w="15" w:type="dxa"/>
        </w:trPr>
        <w:tc>
          <w:tcPr>
            <w:tcW w:w="0" w:type="auto"/>
            <w:gridSpan w:val="4"/>
            <w:tcBorders>
              <w:top w:val="nil"/>
              <w:left w:val="nil"/>
              <w:bottom w:val="nil"/>
              <w:right w:val="nil"/>
            </w:tcBorders>
            <w:vAlign w:val="center"/>
            <w:hideMark/>
          </w:tcPr>
          <w:p w14:paraId="21831CB8" w14:textId="77777777" w:rsidR="00C30FBA" w:rsidRPr="00C30FBA" w:rsidRDefault="00C30FBA" w:rsidP="00C30FBA">
            <w:pPr>
              <w:spacing w:after="0" w:line="240" w:lineRule="auto"/>
              <w:jc w:val="center"/>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Optional table caption.</w:t>
            </w:r>
          </w:p>
        </w:tc>
      </w:tr>
      <w:tr w:rsidR="00C30FBA" w:rsidRPr="00C30FBA" w14:paraId="19A4D742" w14:textId="77777777" w:rsidTr="00C30FBA">
        <w:trPr>
          <w:tblHeader/>
          <w:tblCellSpacing w:w="15" w:type="dxa"/>
        </w:trPr>
        <w:tc>
          <w:tcPr>
            <w:tcW w:w="0" w:type="auto"/>
            <w:vAlign w:val="center"/>
            <w:hideMark/>
          </w:tcPr>
          <w:p w14:paraId="773951BA"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w:t>
            </w:r>
          </w:p>
        </w:tc>
        <w:tc>
          <w:tcPr>
            <w:tcW w:w="0" w:type="auto"/>
            <w:vAlign w:val="center"/>
            <w:hideMark/>
          </w:tcPr>
          <w:p w14:paraId="6D014D85"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First Name</w:t>
            </w:r>
          </w:p>
        </w:tc>
        <w:tc>
          <w:tcPr>
            <w:tcW w:w="0" w:type="auto"/>
            <w:vAlign w:val="center"/>
            <w:hideMark/>
          </w:tcPr>
          <w:p w14:paraId="6607D862"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Last Name</w:t>
            </w:r>
          </w:p>
        </w:tc>
        <w:tc>
          <w:tcPr>
            <w:tcW w:w="0" w:type="auto"/>
            <w:vAlign w:val="center"/>
            <w:hideMark/>
          </w:tcPr>
          <w:p w14:paraId="56050530"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Username</w:t>
            </w:r>
          </w:p>
        </w:tc>
      </w:tr>
      <w:tr w:rsidR="00C30FBA" w:rsidRPr="00C30FBA" w14:paraId="793E8400" w14:textId="77777777" w:rsidTr="00C30FBA">
        <w:trPr>
          <w:tblCellSpacing w:w="15" w:type="dxa"/>
        </w:trPr>
        <w:tc>
          <w:tcPr>
            <w:tcW w:w="0" w:type="auto"/>
            <w:vAlign w:val="center"/>
            <w:hideMark/>
          </w:tcPr>
          <w:p w14:paraId="63E2CA21"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1</w:t>
            </w:r>
          </w:p>
        </w:tc>
        <w:tc>
          <w:tcPr>
            <w:tcW w:w="0" w:type="auto"/>
            <w:vAlign w:val="center"/>
            <w:hideMark/>
          </w:tcPr>
          <w:p w14:paraId="0E7134F3"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Mark</w:t>
            </w:r>
          </w:p>
        </w:tc>
        <w:tc>
          <w:tcPr>
            <w:tcW w:w="0" w:type="auto"/>
            <w:vAlign w:val="center"/>
            <w:hideMark/>
          </w:tcPr>
          <w:p w14:paraId="28090367"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Otto</w:t>
            </w:r>
          </w:p>
        </w:tc>
        <w:tc>
          <w:tcPr>
            <w:tcW w:w="0" w:type="auto"/>
            <w:vAlign w:val="center"/>
            <w:hideMark/>
          </w:tcPr>
          <w:p w14:paraId="7CD457F0"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w:t>
            </w:r>
            <w:proofErr w:type="spellStart"/>
            <w:r w:rsidRPr="00C30FBA">
              <w:rPr>
                <w:rFonts w:ascii="Times New Roman" w:eastAsia="Times New Roman" w:hAnsi="Times New Roman" w:cs="Times New Roman"/>
                <w:sz w:val="24"/>
                <w:szCs w:val="24"/>
              </w:rPr>
              <w:t>mdo</w:t>
            </w:r>
            <w:proofErr w:type="spellEnd"/>
          </w:p>
        </w:tc>
      </w:tr>
      <w:tr w:rsidR="00C30FBA" w:rsidRPr="00C30FBA" w14:paraId="1F444F03" w14:textId="77777777" w:rsidTr="00C30FBA">
        <w:trPr>
          <w:tblCellSpacing w:w="15" w:type="dxa"/>
        </w:trPr>
        <w:tc>
          <w:tcPr>
            <w:tcW w:w="0" w:type="auto"/>
            <w:vAlign w:val="center"/>
            <w:hideMark/>
          </w:tcPr>
          <w:p w14:paraId="6E5AF0E7"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2</w:t>
            </w:r>
          </w:p>
        </w:tc>
        <w:tc>
          <w:tcPr>
            <w:tcW w:w="0" w:type="auto"/>
            <w:vAlign w:val="center"/>
            <w:hideMark/>
          </w:tcPr>
          <w:p w14:paraId="31D8C654"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Jacob</w:t>
            </w:r>
          </w:p>
        </w:tc>
        <w:tc>
          <w:tcPr>
            <w:tcW w:w="0" w:type="auto"/>
            <w:vAlign w:val="center"/>
            <w:hideMark/>
          </w:tcPr>
          <w:p w14:paraId="643D5A75"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Thornton</w:t>
            </w:r>
          </w:p>
        </w:tc>
        <w:tc>
          <w:tcPr>
            <w:tcW w:w="0" w:type="auto"/>
            <w:vAlign w:val="center"/>
            <w:hideMark/>
          </w:tcPr>
          <w:p w14:paraId="20C42175"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@fat</w:t>
            </w:r>
          </w:p>
        </w:tc>
      </w:tr>
      <w:tr w:rsidR="00C30FBA" w:rsidRPr="00C30FBA" w14:paraId="0467DFE0" w14:textId="77777777" w:rsidTr="00C30FBA">
        <w:trPr>
          <w:tblCellSpacing w:w="15" w:type="dxa"/>
        </w:trPr>
        <w:tc>
          <w:tcPr>
            <w:tcW w:w="0" w:type="auto"/>
            <w:vAlign w:val="center"/>
            <w:hideMark/>
          </w:tcPr>
          <w:p w14:paraId="1A97E0D6"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3</w:t>
            </w:r>
          </w:p>
        </w:tc>
        <w:tc>
          <w:tcPr>
            <w:tcW w:w="0" w:type="auto"/>
            <w:vAlign w:val="center"/>
            <w:hideMark/>
          </w:tcPr>
          <w:p w14:paraId="4F9934CD"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Larry</w:t>
            </w:r>
          </w:p>
        </w:tc>
        <w:tc>
          <w:tcPr>
            <w:tcW w:w="0" w:type="auto"/>
            <w:vAlign w:val="center"/>
            <w:hideMark/>
          </w:tcPr>
          <w:p w14:paraId="438B8C1E"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the Bird</w:t>
            </w:r>
          </w:p>
        </w:tc>
        <w:tc>
          <w:tcPr>
            <w:tcW w:w="0" w:type="auto"/>
            <w:vAlign w:val="center"/>
            <w:hideMark/>
          </w:tcPr>
          <w:p w14:paraId="5B8B2719"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@twitter</w:t>
            </w:r>
          </w:p>
        </w:tc>
      </w:tr>
    </w:tbl>
    <w:p w14:paraId="2004362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&lt;table class="table"&gt;</w:t>
      </w:r>
    </w:p>
    <w:p w14:paraId="5C9EE66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56F94AD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&lt;/table&gt;</w:t>
      </w:r>
    </w:p>
    <w:p w14:paraId="34B90302"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Striped rows</w:t>
      </w:r>
    </w:p>
    <w:p w14:paraId="38B52298"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 xml:space="preserve">Use </w:t>
      </w:r>
      <w:r w:rsidRPr="00C30FBA">
        <w:rPr>
          <w:rFonts w:ascii="Courier New" w:eastAsia="Times New Roman" w:hAnsi="Courier New" w:cs="Courier New"/>
          <w:sz w:val="20"/>
          <w:szCs w:val="20"/>
        </w:rPr>
        <w:t>.table</w:t>
      </w:r>
      <w:proofErr w:type="gramEnd"/>
      <w:r w:rsidRPr="00C30FBA">
        <w:rPr>
          <w:rFonts w:ascii="Courier New" w:eastAsia="Times New Roman" w:hAnsi="Courier New" w:cs="Courier New"/>
          <w:sz w:val="20"/>
          <w:szCs w:val="20"/>
        </w:rPr>
        <w:t>-striped</w:t>
      </w:r>
      <w:r w:rsidRPr="00C30FBA">
        <w:rPr>
          <w:rFonts w:ascii="Times New Roman" w:eastAsia="Times New Roman" w:hAnsi="Times New Roman" w:cs="Times New Roman"/>
          <w:sz w:val="24"/>
          <w:szCs w:val="24"/>
        </w:rPr>
        <w:t xml:space="preserve"> to add zebra-striping to any table row within the </w:t>
      </w:r>
      <w:r w:rsidRPr="00C30FBA">
        <w:rPr>
          <w:rFonts w:ascii="Courier New" w:eastAsia="Times New Roman" w:hAnsi="Courier New" w:cs="Courier New"/>
          <w:sz w:val="20"/>
          <w:szCs w:val="20"/>
        </w:rPr>
        <w:t>&lt;</w:t>
      </w:r>
      <w:proofErr w:type="spellStart"/>
      <w:r w:rsidRPr="00C30FBA">
        <w:rPr>
          <w:rFonts w:ascii="Courier New" w:eastAsia="Times New Roman" w:hAnsi="Courier New" w:cs="Courier New"/>
          <w:sz w:val="20"/>
          <w:szCs w:val="20"/>
        </w:rPr>
        <w:t>tbody</w:t>
      </w:r>
      <w:proofErr w:type="spellEnd"/>
      <w:r w:rsidRPr="00C30FBA">
        <w:rPr>
          <w:rFonts w:ascii="Courier New" w:eastAsia="Times New Roman" w:hAnsi="Courier New" w:cs="Courier New"/>
          <w:sz w:val="20"/>
          <w:szCs w:val="20"/>
        </w:rPr>
        <w:t>&gt;</w:t>
      </w:r>
      <w:r w:rsidRPr="00C30FBA">
        <w:rPr>
          <w:rFonts w:ascii="Times New Roman" w:eastAsia="Times New Roman" w:hAnsi="Times New Roman" w:cs="Times New Roman"/>
          <w:sz w:val="24"/>
          <w:szCs w:val="24"/>
        </w:rPr>
        <w:t>.</w:t>
      </w:r>
    </w:p>
    <w:p w14:paraId="17FCE3E8"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Cross-browser compatibility</w:t>
      </w:r>
    </w:p>
    <w:p w14:paraId="5BC00815"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Striped tables are styled via </w:t>
      </w:r>
      <w:proofErr w:type="gramStart"/>
      <w:r w:rsidRPr="00C30FBA">
        <w:rPr>
          <w:rFonts w:ascii="Times New Roman" w:eastAsia="Times New Roman" w:hAnsi="Times New Roman" w:cs="Times New Roman"/>
          <w:sz w:val="24"/>
          <w:szCs w:val="24"/>
        </w:rPr>
        <w:t xml:space="preserve">the </w:t>
      </w:r>
      <w:r w:rsidRPr="00C30FBA">
        <w:rPr>
          <w:rFonts w:ascii="Courier New" w:eastAsia="Times New Roman" w:hAnsi="Courier New" w:cs="Courier New"/>
          <w:sz w:val="20"/>
          <w:szCs w:val="20"/>
        </w:rPr>
        <w:t>:nth</w:t>
      </w:r>
      <w:proofErr w:type="gramEnd"/>
      <w:r w:rsidRPr="00C30FBA">
        <w:rPr>
          <w:rFonts w:ascii="Courier New" w:eastAsia="Times New Roman" w:hAnsi="Courier New" w:cs="Courier New"/>
          <w:sz w:val="20"/>
          <w:szCs w:val="20"/>
        </w:rPr>
        <w:t>-child</w:t>
      </w:r>
      <w:r w:rsidRPr="00C30FBA">
        <w:rPr>
          <w:rFonts w:ascii="Times New Roman" w:eastAsia="Times New Roman" w:hAnsi="Times New Roman" w:cs="Times New Roman"/>
          <w:sz w:val="24"/>
          <w:szCs w:val="24"/>
        </w:rPr>
        <w:t xml:space="preserve"> CSS selector, which is not available in Internet Explorer 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213"/>
        <w:gridCol w:w="1174"/>
        <w:gridCol w:w="1115"/>
      </w:tblGrid>
      <w:tr w:rsidR="00C30FBA" w:rsidRPr="00C30FBA" w14:paraId="508936E0" w14:textId="77777777" w:rsidTr="00C30FBA">
        <w:trPr>
          <w:tblHeader/>
          <w:tblCellSpacing w:w="15" w:type="dxa"/>
        </w:trPr>
        <w:tc>
          <w:tcPr>
            <w:tcW w:w="0" w:type="auto"/>
            <w:vAlign w:val="center"/>
            <w:hideMark/>
          </w:tcPr>
          <w:p w14:paraId="7102EE6F"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w:t>
            </w:r>
          </w:p>
        </w:tc>
        <w:tc>
          <w:tcPr>
            <w:tcW w:w="0" w:type="auto"/>
            <w:vAlign w:val="center"/>
            <w:hideMark/>
          </w:tcPr>
          <w:p w14:paraId="18820C3E"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First Name</w:t>
            </w:r>
          </w:p>
        </w:tc>
        <w:tc>
          <w:tcPr>
            <w:tcW w:w="0" w:type="auto"/>
            <w:vAlign w:val="center"/>
            <w:hideMark/>
          </w:tcPr>
          <w:p w14:paraId="501C5A00"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Last Name</w:t>
            </w:r>
          </w:p>
        </w:tc>
        <w:tc>
          <w:tcPr>
            <w:tcW w:w="0" w:type="auto"/>
            <w:vAlign w:val="center"/>
            <w:hideMark/>
          </w:tcPr>
          <w:p w14:paraId="6AB583AB"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Username</w:t>
            </w:r>
          </w:p>
        </w:tc>
      </w:tr>
      <w:tr w:rsidR="00C30FBA" w:rsidRPr="00C30FBA" w14:paraId="2C098F68" w14:textId="77777777" w:rsidTr="00C30FBA">
        <w:trPr>
          <w:tblCellSpacing w:w="15" w:type="dxa"/>
        </w:trPr>
        <w:tc>
          <w:tcPr>
            <w:tcW w:w="0" w:type="auto"/>
            <w:vAlign w:val="center"/>
            <w:hideMark/>
          </w:tcPr>
          <w:p w14:paraId="3B0AFD9A"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1</w:t>
            </w:r>
          </w:p>
        </w:tc>
        <w:tc>
          <w:tcPr>
            <w:tcW w:w="0" w:type="auto"/>
            <w:vAlign w:val="center"/>
            <w:hideMark/>
          </w:tcPr>
          <w:p w14:paraId="2FAFC8B3"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Mark</w:t>
            </w:r>
          </w:p>
        </w:tc>
        <w:tc>
          <w:tcPr>
            <w:tcW w:w="0" w:type="auto"/>
            <w:vAlign w:val="center"/>
            <w:hideMark/>
          </w:tcPr>
          <w:p w14:paraId="05B34702"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Otto</w:t>
            </w:r>
          </w:p>
        </w:tc>
        <w:tc>
          <w:tcPr>
            <w:tcW w:w="0" w:type="auto"/>
            <w:vAlign w:val="center"/>
            <w:hideMark/>
          </w:tcPr>
          <w:p w14:paraId="49B7D23F"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w:t>
            </w:r>
            <w:proofErr w:type="spellStart"/>
            <w:r w:rsidRPr="00C30FBA">
              <w:rPr>
                <w:rFonts w:ascii="Times New Roman" w:eastAsia="Times New Roman" w:hAnsi="Times New Roman" w:cs="Times New Roman"/>
                <w:sz w:val="24"/>
                <w:szCs w:val="24"/>
              </w:rPr>
              <w:t>mdo</w:t>
            </w:r>
            <w:proofErr w:type="spellEnd"/>
          </w:p>
        </w:tc>
      </w:tr>
      <w:tr w:rsidR="00C30FBA" w:rsidRPr="00C30FBA" w14:paraId="67858EB6" w14:textId="77777777" w:rsidTr="00C30FBA">
        <w:trPr>
          <w:tblCellSpacing w:w="15" w:type="dxa"/>
        </w:trPr>
        <w:tc>
          <w:tcPr>
            <w:tcW w:w="0" w:type="auto"/>
            <w:vAlign w:val="center"/>
            <w:hideMark/>
          </w:tcPr>
          <w:p w14:paraId="05CF5E6E"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2</w:t>
            </w:r>
          </w:p>
        </w:tc>
        <w:tc>
          <w:tcPr>
            <w:tcW w:w="0" w:type="auto"/>
            <w:vAlign w:val="center"/>
            <w:hideMark/>
          </w:tcPr>
          <w:p w14:paraId="7F6646AC"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Jacob</w:t>
            </w:r>
          </w:p>
        </w:tc>
        <w:tc>
          <w:tcPr>
            <w:tcW w:w="0" w:type="auto"/>
            <w:vAlign w:val="center"/>
            <w:hideMark/>
          </w:tcPr>
          <w:p w14:paraId="11B234D7"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Thornton</w:t>
            </w:r>
          </w:p>
        </w:tc>
        <w:tc>
          <w:tcPr>
            <w:tcW w:w="0" w:type="auto"/>
            <w:vAlign w:val="center"/>
            <w:hideMark/>
          </w:tcPr>
          <w:p w14:paraId="7CA1D56C"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@fat</w:t>
            </w:r>
          </w:p>
        </w:tc>
      </w:tr>
      <w:tr w:rsidR="00C30FBA" w:rsidRPr="00C30FBA" w14:paraId="6504E9D8" w14:textId="77777777" w:rsidTr="00C30FBA">
        <w:trPr>
          <w:tblCellSpacing w:w="15" w:type="dxa"/>
        </w:trPr>
        <w:tc>
          <w:tcPr>
            <w:tcW w:w="0" w:type="auto"/>
            <w:vAlign w:val="center"/>
            <w:hideMark/>
          </w:tcPr>
          <w:p w14:paraId="09C0CD56"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3</w:t>
            </w:r>
          </w:p>
        </w:tc>
        <w:tc>
          <w:tcPr>
            <w:tcW w:w="0" w:type="auto"/>
            <w:vAlign w:val="center"/>
            <w:hideMark/>
          </w:tcPr>
          <w:p w14:paraId="44922153"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Larry</w:t>
            </w:r>
          </w:p>
        </w:tc>
        <w:tc>
          <w:tcPr>
            <w:tcW w:w="0" w:type="auto"/>
            <w:vAlign w:val="center"/>
            <w:hideMark/>
          </w:tcPr>
          <w:p w14:paraId="35155920"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the Bird</w:t>
            </w:r>
          </w:p>
        </w:tc>
        <w:tc>
          <w:tcPr>
            <w:tcW w:w="0" w:type="auto"/>
            <w:vAlign w:val="center"/>
            <w:hideMark/>
          </w:tcPr>
          <w:p w14:paraId="0F08F0A7"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@twitter</w:t>
            </w:r>
          </w:p>
        </w:tc>
      </w:tr>
    </w:tbl>
    <w:p w14:paraId="088BDFA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&lt;table class="table table-striped"&gt;</w:t>
      </w:r>
    </w:p>
    <w:p w14:paraId="790F0D5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5180758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&lt;/table&gt;</w:t>
      </w:r>
    </w:p>
    <w:p w14:paraId="4828FC6E"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Bordered table</w:t>
      </w:r>
    </w:p>
    <w:p w14:paraId="6768D9A1"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 xml:space="preserve">Add </w:t>
      </w:r>
      <w:r w:rsidRPr="00C30FBA">
        <w:rPr>
          <w:rFonts w:ascii="Courier New" w:eastAsia="Times New Roman" w:hAnsi="Courier New" w:cs="Courier New"/>
          <w:sz w:val="20"/>
          <w:szCs w:val="20"/>
        </w:rPr>
        <w:t>.table</w:t>
      </w:r>
      <w:proofErr w:type="gramEnd"/>
      <w:r w:rsidRPr="00C30FBA">
        <w:rPr>
          <w:rFonts w:ascii="Courier New" w:eastAsia="Times New Roman" w:hAnsi="Courier New" w:cs="Courier New"/>
          <w:sz w:val="20"/>
          <w:szCs w:val="20"/>
        </w:rPr>
        <w:t>-bordered</w:t>
      </w:r>
      <w:r w:rsidRPr="00C30FBA">
        <w:rPr>
          <w:rFonts w:ascii="Times New Roman" w:eastAsia="Times New Roman" w:hAnsi="Times New Roman" w:cs="Times New Roman"/>
          <w:sz w:val="24"/>
          <w:szCs w:val="24"/>
        </w:rPr>
        <w:t xml:space="preserve"> for borders on all sides of the table and cells.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213"/>
        <w:gridCol w:w="1174"/>
        <w:gridCol w:w="1115"/>
      </w:tblGrid>
      <w:tr w:rsidR="00C30FBA" w:rsidRPr="00C30FBA" w14:paraId="5215EEDC" w14:textId="77777777" w:rsidTr="00C30FBA">
        <w:trPr>
          <w:tblHeader/>
          <w:tblCellSpacing w:w="15" w:type="dxa"/>
        </w:trPr>
        <w:tc>
          <w:tcPr>
            <w:tcW w:w="0" w:type="auto"/>
            <w:vAlign w:val="center"/>
            <w:hideMark/>
          </w:tcPr>
          <w:p w14:paraId="3C71F53E"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w:t>
            </w:r>
          </w:p>
        </w:tc>
        <w:tc>
          <w:tcPr>
            <w:tcW w:w="0" w:type="auto"/>
            <w:vAlign w:val="center"/>
            <w:hideMark/>
          </w:tcPr>
          <w:p w14:paraId="7ADA19BF"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First Name</w:t>
            </w:r>
          </w:p>
        </w:tc>
        <w:tc>
          <w:tcPr>
            <w:tcW w:w="0" w:type="auto"/>
            <w:vAlign w:val="center"/>
            <w:hideMark/>
          </w:tcPr>
          <w:p w14:paraId="1C1AA681"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Last Name</w:t>
            </w:r>
          </w:p>
        </w:tc>
        <w:tc>
          <w:tcPr>
            <w:tcW w:w="0" w:type="auto"/>
            <w:vAlign w:val="center"/>
            <w:hideMark/>
          </w:tcPr>
          <w:p w14:paraId="45726EEA"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Username</w:t>
            </w:r>
          </w:p>
        </w:tc>
      </w:tr>
      <w:tr w:rsidR="00C30FBA" w:rsidRPr="00C30FBA" w14:paraId="3BF0395A" w14:textId="77777777" w:rsidTr="00C30FBA">
        <w:trPr>
          <w:tblCellSpacing w:w="15" w:type="dxa"/>
        </w:trPr>
        <w:tc>
          <w:tcPr>
            <w:tcW w:w="0" w:type="auto"/>
            <w:vAlign w:val="center"/>
            <w:hideMark/>
          </w:tcPr>
          <w:p w14:paraId="2E793E52"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1</w:t>
            </w:r>
          </w:p>
        </w:tc>
        <w:tc>
          <w:tcPr>
            <w:tcW w:w="0" w:type="auto"/>
            <w:vAlign w:val="center"/>
            <w:hideMark/>
          </w:tcPr>
          <w:p w14:paraId="7C58A5CE"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Mark</w:t>
            </w:r>
          </w:p>
        </w:tc>
        <w:tc>
          <w:tcPr>
            <w:tcW w:w="0" w:type="auto"/>
            <w:vAlign w:val="center"/>
            <w:hideMark/>
          </w:tcPr>
          <w:p w14:paraId="6FDDBDC1"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Otto</w:t>
            </w:r>
          </w:p>
        </w:tc>
        <w:tc>
          <w:tcPr>
            <w:tcW w:w="0" w:type="auto"/>
            <w:vAlign w:val="center"/>
            <w:hideMark/>
          </w:tcPr>
          <w:p w14:paraId="28C580F0"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w:t>
            </w:r>
            <w:proofErr w:type="spellStart"/>
            <w:r w:rsidRPr="00C30FBA">
              <w:rPr>
                <w:rFonts w:ascii="Times New Roman" w:eastAsia="Times New Roman" w:hAnsi="Times New Roman" w:cs="Times New Roman"/>
                <w:sz w:val="24"/>
                <w:szCs w:val="24"/>
              </w:rPr>
              <w:t>mdo</w:t>
            </w:r>
            <w:proofErr w:type="spellEnd"/>
          </w:p>
        </w:tc>
      </w:tr>
      <w:tr w:rsidR="00C30FBA" w:rsidRPr="00C30FBA" w14:paraId="51DF860D" w14:textId="77777777" w:rsidTr="00C30FBA">
        <w:trPr>
          <w:tblCellSpacing w:w="15" w:type="dxa"/>
        </w:trPr>
        <w:tc>
          <w:tcPr>
            <w:tcW w:w="0" w:type="auto"/>
            <w:vAlign w:val="center"/>
            <w:hideMark/>
          </w:tcPr>
          <w:p w14:paraId="09D4F416"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2</w:t>
            </w:r>
          </w:p>
        </w:tc>
        <w:tc>
          <w:tcPr>
            <w:tcW w:w="0" w:type="auto"/>
            <w:vAlign w:val="center"/>
            <w:hideMark/>
          </w:tcPr>
          <w:p w14:paraId="49A4A0EC"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Jacob</w:t>
            </w:r>
          </w:p>
        </w:tc>
        <w:tc>
          <w:tcPr>
            <w:tcW w:w="0" w:type="auto"/>
            <w:vAlign w:val="center"/>
            <w:hideMark/>
          </w:tcPr>
          <w:p w14:paraId="4BBE48AA"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Thornton</w:t>
            </w:r>
          </w:p>
        </w:tc>
        <w:tc>
          <w:tcPr>
            <w:tcW w:w="0" w:type="auto"/>
            <w:vAlign w:val="center"/>
            <w:hideMark/>
          </w:tcPr>
          <w:p w14:paraId="5DF66DCF"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@fat</w:t>
            </w:r>
          </w:p>
        </w:tc>
      </w:tr>
      <w:tr w:rsidR="00C30FBA" w:rsidRPr="00C30FBA" w14:paraId="48E44DC4" w14:textId="77777777" w:rsidTr="00C30FBA">
        <w:trPr>
          <w:tblCellSpacing w:w="15" w:type="dxa"/>
        </w:trPr>
        <w:tc>
          <w:tcPr>
            <w:tcW w:w="0" w:type="auto"/>
            <w:vAlign w:val="center"/>
            <w:hideMark/>
          </w:tcPr>
          <w:p w14:paraId="07267120"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3</w:t>
            </w:r>
          </w:p>
        </w:tc>
        <w:tc>
          <w:tcPr>
            <w:tcW w:w="0" w:type="auto"/>
            <w:vAlign w:val="center"/>
            <w:hideMark/>
          </w:tcPr>
          <w:p w14:paraId="68CE8847"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Larry</w:t>
            </w:r>
          </w:p>
        </w:tc>
        <w:tc>
          <w:tcPr>
            <w:tcW w:w="0" w:type="auto"/>
            <w:vAlign w:val="center"/>
            <w:hideMark/>
          </w:tcPr>
          <w:p w14:paraId="564EF9B6"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the Bird</w:t>
            </w:r>
          </w:p>
        </w:tc>
        <w:tc>
          <w:tcPr>
            <w:tcW w:w="0" w:type="auto"/>
            <w:vAlign w:val="center"/>
            <w:hideMark/>
          </w:tcPr>
          <w:p w14:paraId="2ECEA6DE"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@twitter</w:t>
            </w:r>
          </w:p>
        </w:tc>
      </w:tr>
    </w:tbl>
    <w:p w14:paraId="79883E1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&lt;table class="table table-bordered"&gt;</w:t>
      </w:r>
    </w:p>
    <w:p w14:paraId="7AC36CD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36338EF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&lt;/table&gt;</w:t>
      </w:r>
    </w:p>
    <w:p w14:paraId="73011E67"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Hover rows</w:t>
      </w:r>
    </w:p>
    <w:p w14:paraId="0CF852DA"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lastRenderedPageBreak/>
        <w:t xml:space="preserve">Add </w:t>
      </w:r>
      <w:r w:rsidRPr="00C30FBA">
        <w:rPr>
          <w:rFonts w:ascii="Courier New" w:eastAsia="Times New Roman" w:hAnsi="Courier New" w:cs="Courier New"/>
          <w:sz w:val="20"/>
          <w:szCs w:val="20"/>
        </w:rPr>
        <w:t>.table</w:t>
      </w:r>
      <w:proofErr w:type="gramEnd"/>
      <w:r w:rsidRPr="00C30FBA">
        <w:rPr>
          <w:rFonts w:ascii="Courier New" w:eastAsia="Times New Roman" w:hAnsi="Courier New" w:cs="Courier New"/>
          <w:sz w:val="20"/>
          <w:szCs w:val="20"/>
        </w:rPr>
        <w:t>-hover</w:t>
      </w:r>
      <w:r w:rsidRPr="00C30FBA">
        <w:rPr>
          <w:rFonts w:ascii="Times New Roman" w:eastAsia="Times New Roman" w:hAnsi="Times New Roman" w:cs="Times New Roman"/>
          <w:sz w:val="24"/>
          <w:szCs w:val="24"/>
        </w:rPr>
        <w:t xml:space="preserve"> to enable a hover state on table rows within a </w:t>
      </w:r>
      <w:r w:rsidRPr="00C30FBA">
        <w:rPr>
          <w:rFonts w:ascii="Courier New" w:eastAsia="Times New Roman" w:hAnsi="Courier New" w:cs="Courier New"/>
          <w:sz w:val="20"/>
          <w:szCs w:val="20"/>
        </w:rPr>
        <w:t>&lt;</w:t>
      </w:r>
      <w:proofErr w:type="spellStart"/>
      <w:r w:rsidRPr="00C30FBA">
        <w:rPr>
          <w:rFonts w:ascii="Courier New" w:eastAsia="Times New Roman" w:hAnsi="Courier New" w:cs="Courier New"/>
          <w:sz w:val="20"/>
          <w:szCs w:val="20"/>
        </w:rPr>
        <w:t>tbody</w:t>
      </w:r>
      <w:proofErr w:type="spellEnd"/>
      <w:r w:rsidRPr="00C30FBA">
        <w:rPr>
          <w:rFonts w:ascii="Courier New" w:eastAsia="Times New Roman" w:hAnsi="Courier New" w:cs="Courier New"/>
          <w:sz w:val="20"/>
          <w:szCs w:val="20"/>
        </w:rPr>
        <w:t>&gt;</w:t>
      </w:r>
      <w:r w:rsidRPr="00C30FBA">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213"/>
        <w:gridCol w:w="1174"/>
        <w:gridCol w:w="1115"/>
      </w:tblGrid>
      <w:tr w:rsidR="00C30FBA" w:rsidRPr="00C30FBA" w14:paraId="65B00067" w14:textId="77777777" w:rsidTr="00C30FBA">
        <w:trPr>
          <w:tblHeader/>
          <w:tblCellSpacing w:w="15" w:type="dxa"/>
        </w:trPr>
        <w:tc>
          <w:tcPr>
            <w:tcW w:w="0" w:type="auto"/>
            <w:vAlign w:val="center"/>
            <w:hideMark/>
          </w:tcPr>
          <w:p w14:paraId="2D8F2B5F"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w:t>
            </w:r>
          </w:p>
        </w:tc>
        <w:tc>
          <w:tcPr>
            <w:tcW w:w="0" w:type="auto"/>
            <w:vAlign w:val="center"/>
            <w:hideMark/>
          </w:tcPr>
          <w:p w14:paraId="687F9B80"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First Name</w:t>
            </w:r>
          </w:p>
        </w:tc>
        <w:tc>
          <w:tcPr>
            <w:tcW w:w="0" w:type="auto"/>
            <w:vAlign w:val="center"/>
            <w:hideMark/>
          </w:tcPr>
          <w:p w14:paraId="027D5BFD"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Last Name</w:t>
            </w:r>
          </w:p>
        </w:tc>
        <w:tc>
          <w:tcPr>
            <w:tcW w:w="0" w:type="auto"/>
            <w:vAlign w:val="center"/>
            <w:hideMark/>
          </w:tcPr>
          <w:p w14:paraId="1E3EAE43"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Username</w:t>
            </w:r>
          </w:p>
        </w:tc>
      </w:tr>
      <w:tr w:rsidR="00C30FBA" w:rsidRPr="00C30FBA" w14:paraId="775D3800" w14:textId="77777777" w:rsidTr="00C30FBA">
        <w:trPr>
          <w:tblCellSpacing w:w="15" w:type="dxa"/>
        </w:trPr>
        <w:tc>
          <w:tcPr>
            <w:tcW w:w="0" w:type="auto"/>
            <w:vAlign w:val="center"/>
            <w:hideMark/>
          </w:tcPr>
          <w:p w14:paraId="2C0C6BE0"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1</w:t>
            </w:r>
          </w:p>
        </w:tc>
        <w:tc>
          <w:tcPr>
            <w:tcW w:w="0" w:type="auto"/>
            <w:vAlign w:val="center"/>
            <w:hideMark/>
          </w:tcPr>
          <w:p w14:paraId="73933EE6"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Mark</w:t>
            </w:r>
          </w:p>
        </w:tc>
        <w:tc>
          <w:tcPr>
            <w:tcW w:w="0" w:type="auto"/>
            <w:vAlign w:val="center"/>
            <w:hideMark/>
          </w:tcPr>
          <w:p w14:paraId="72E0E52E"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Otto</w:t>
            </w:r>
          </w:p>
        </w:tc>
        <w:tc>
          <w:tcPr>
            <w:tcW w:w="0" w:type="auto"/>
            <w:vAlign w:val="center"/>
            <w:hideMark/>
          </w:tcPr>
          <w:p w14:paraId="38C4F7A5"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w:t>
            </w:r>
            <w:proofErr w:type="spellStart"/>
            <w:r w:rsidRPr="00C30FBA">
              <w:rPr>
                <w:rFonts w:ascii="Times New Roman" w:eastAsia="Times New Roman" w:hAnsi="Times New Roman" w:cs="Times New Roman"/>
                <w:sz w:val="24"/>
                <w:szCs w:val="24"/>
              </w:rPr>
              <w:t>mdo</w:t>
            </w:r>
            <w:proofErr w:type="spellEnd"/>
          </w:p>
        </w:tc>
      </w:tr>
      <w:tr w:rsidR="00C30FBA" w:rsidRPr="00C30FBA" w14:paraId="45B1F115" w14:textId="77777777" w:rsidTr="00C30FBA">
        <w:trPr>
          <w:tblCellSpacing w:w="15" w:type="dxa"/>
        </w:trPr>
        <w:tc>
          <w:tcPr>
            <w:tcW w:w="0" w:type="auto"/>
            <w:vAlign w:val="center"/>
            <w:hideMark/>
          </w:tcPr>
          <w:p w14:paraId="4E3A47A5"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2</w:t>
            </w:r>
          </w:p>
        </w:tc>
        <w:tc>
          <w:tcPr>
            <w:tcW w:w="0" w:type="auto"/>
            <w:vAlign w:val="center"/>
            <w:hideMark/>
          </w:tcPr>
          <w:p w14:paraId="2CDB514B"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Jacob</w:t>
            </w:r>
          </w:p>
        </w:tc>
        <w:tc>
          <w:tcPr>
            <w:tcW w:w="0" w:type="auto"/>
            <w:vAlign w:val="center"/>
            <w:hideMark/>
          </w:tcPr>
          <w:p w14:paraId="74CA879B"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Thornton</w:t>
            </w:r>
          </w:p>
        </w:tc>
        <w:tc>
          <w:tcPr>
            <w:tcW w:w="0" w:type="auto"/>
            <w:vAlign w:val="center"/>
            <w:hideMark/>
          </w:tcPr>
          <w:p w14:paraId="18C12B97"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@fat</w:t>
            </w:r>
          </w:p>
        </w:tc>
      </w:tr>
      <w:tr w:rsidR="00C30FBA" w:rsidRPr="00C30FBA" w14:paraId="0E96CF82" w14:textId="77777777" w:rsidTr="00C30FBA">
        <w:trPr>
          <w:tblCellSpacing w:w="15" w:type="dxa"/>
        </w:trPr>
        <w:tc>
          <w:tcPr>
            <w:tcW w:w="0" w:type="auto"/>
            <w:vAlign w:val="center"/>
            <w:hideMark/>
          </w:tcPr>
          <w:p w14:paraId="567A996E"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3</w:t>
            </w:r>
          </w:p>
        </w:tc>
        <w:tc>
          <w:tcPr>
            <w:tcW w:w="0" w:type="auto"/>
            <w:vAlign w:val="center"/>
            <w:hideMark/>
          </w:tcPr>
          <w:p w14:paraId="385CF2E5"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Larry</w:t>
            </w:r>
          </w:p>
        </w:tc>
        <w:tc>
          <w:tcPr>
            <w:tcW w:w="0" w:type="auto"/>
            <w:vAlign w:val="center"/>
            <w:hideMark/>
          </w:tcPr>
          <w:p w14:paraId="60DEFE2D"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the Bird</w:t>
            </w:r>
          </w:p>
        </w:tc>
        <w:tc>
          <w:tcPr>
            <w:tcW w:w="0" w:type="auto"/>
            <w:vAlign w:val="center"/>
            <w:hideMark/>
          </w:tcPr>
          <w:p w14:paraId="65C9ED05"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@twitter</w:t>
            </w:r>
          </w:p>
        </w:tc>
      </w:tr>
    </w:tbl>
    <w:p w14:paraId="4AA356E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&lt;table class="table table-hover"&gt;</w:t>
      </w:r>
    </w:p>
    <w:p w14:paraId="774A1AA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70EE96F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&lt;/table&gt;</w:t>
      </w:r>
    </w:p>
    <w:p w14:paraId="0C21A6FF"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Condensed table</w:t>
      </w:r>
    </w:p>
    <w:p w14:paraId="02103977"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 xml:space="preserve">Add </w:t>
      </w:r>
      <w:r w:rsidRPr="00C30FBA">
        <w:rPr>
          <w:rFonts w:ascii="Courier New" w:eastAsia="Times New Roman" w:hAnsi="Courier New" w:cs="Courier New"/>
          <w:sz w:val="20"/>
          <w:szCs w:val="20"/>
        </w:rPr>
        <w:t>.table</w:t>
      </w:r>
      <w:proofErr w:type="gramEnd"/>
      <w:r w:rsidRPr="00C30FBA">
        <w:rPr>
          <w:rFonts w:ascii="Courier New" w:eastAsia="Times New Roman" w:hAnsi="Courier New" w:cs="Courier New"/>
          <w:sz w:val="20"/>
          <w:szCs w:val="20"/>
        </w:rPr>
        <w:t>-condensed</w:t>
      </w:r>
      <w:r w:rsidRPr="00C30FBA">
        <w:rPr>
          <w:rFonts w:ascii="Times New Roman" w:eastAsia="Times New Roman" w:hAnsi="Times New Roman" w:cs="Times New Roman"/>
          <w:sz w:val="24"/>
          <w:szCs w:val="24"/>
        </w:rPr>
        <w:t xml:space="preserve"> to make tables more compact by cutting cell padding in half.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213"/>
        <w:gridCol w:w="1174"/>
        <w:gridCol w:w="1115"/>
      </w:tblGrid>
      <w:tr w:rsidR="00C30FBA" w:rsidRPr="00C30FBA" w14:paraId="05ECE49B" w14:textId="77777777" w:rsidTr="00C30FBA">
        <w:trPr>
          <w:tblHeader/>
          <w:tblCellSpacing w:w="15" w:type="dxa"/>
        </w:trPr>
        <w:tc>
          <w:tcPr>
            <w:tcW w:w="0" w:type="auto"/>
            <w:vAlign w:val="center"/>
            <w:hideMark/>
          </w:tcPr>
          <w:p w14:paraId="43793FE1"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w:t>
            </w:r>
          </w:p>
        </w:tc>
        <w:tc>
          <w:tcPr>
            <w:tcW w:w="0" w:type="auto"/>
            <w:vAlign w:val="center"/>
            <w:hideMark/>
          </w:tcPr>
          <w:p w14:paraId="1D9476AE"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First Name</w:t>
            </w:r>
          </w:p>
        </w:tc>
        <w:tc>
          <w:tcPr>
            <w:tcW w:w="0" w:type="auto"/>
            <w:vAlign w:val="center"/>
            <w:hideMark/>
          </w:tcPr>
          <w:p w14:paraId="6399B6D1"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Last Name</w:t>
            </w:r>
          </w:p>
        </w:tc>
        <w:tc>
          <w:tcPr>
            <w:tcW w:w="0" w:type="auto"/>
            <w:vAlign w:val="center"/>
            <w:hideMark/>
          </w:tcPr>
          <w:p w14:paraId="1B076651"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Username</w:t>
            </w:r>
          </w:p>
        </w:tc>
      </w:tr>
      <w:tr w:rsidR="00C30FBA" w:rsidRPr="00C30FBA" w14:paraId="5A77C112" w14:textId="77777777" w:rsidTr="00C30FBA">
        <w:trPr>
          <w:tblCellSpacing w:w="15" w:type="dxa"/>
        </w:trPr>
        <w:tc>
          <w:tcPr>
            <w:tcW w:w="0" w:type="auto"/>
            <w:vAlign w:val="center"/>
            <w:hideMark/>
          </w:tcPr>
          <w:p w14:paraId="6C0AC41B"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1</w:t>
            </w:r>
          </w:p>
        </w:tc>
        <w:tc>
          <w:tcPr>
            <w:tcW w:w="0" w:type="auto"/>
            <w:vAlign w:val="center"/>
            <w:hideMark/>
          </w:tcPr>
          <w:p w14:paraId="741229AE"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Mark</w:t>
            </w:r>
          </w:p>
        </w:tc>
        <w:tc>
          <w:tcPr>
            <w:tcW w:w="0" w:type="auto"/>
            <w:vAlign w:val="center"/>
            <w:hideMark/>
          </w:tcPr>
          <w:p w14:paraId="77D5EB5F"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Otto</w:t>
            </w:r>
          </w:p>
        </w:tc>
        <w:tc>
          <w:tcPr>
            <w:tcW w:w="0" w:type="auto"/>
            <w:vAlign w:val="center"/>
            <w:hideMark/>
          </w:tcPr>
          <w:p w14:paraId="64B3A2C1"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w:t>
            </w:r>
            <w:proofErr w:type="spellStart"/>
            <w:r w:rsidRPr="00C30FBA">
              <w:rPr>
                <w:rFonts w:ascii="Times New Roman" w:eastAsia="Times New Roman" w:hAnsi="Times New Roman" w:cs="Times New Roman"/>
                <w:sz w:val="24"/>
                <w:szCs w:val="24"/>
              </w:rPr>
              <w:t>mdo</w:t>
            </w:r>
            <w:proofErr w:type="spellEnd"/>
          </w:p>
        </w:tc>
      </w:tr>
      <w:tr w:rsidR="00C30FBA" w:rsidRPr="00C30FBA" w14:paraId="23F9BE8B" w14:textId="77777777" w:rsidTr="00C30FBA">
        <w:trPr>
          <w:tblCellSpacing w:w="15" w:type="dxa"/>
        </w:trPr>
        <w:tc>
          <w:tcPr>
            <w:tcW w:w="0" w:type="auto"/>
            <w:vAlign w:val="center"/>
            <w:hideMark/>
          </w:tcPr>
          <w:p w14:paraId="3F36AC27"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2</w:t>
            </w:r>
          </w:p>
        </w:tc>
        <w:tc>
          <w:tcPr>
            <w:tcW w:w="0" w:type="auto"/>
            <w:vAlign w:val="center"/>
            <w:hideMark/>
          </w:tcPr>
          <w:p w14:paraId="2F771B20"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Jacob</w:t>
            </w:r>
          </w:p>
        </w:tc>
        <w:tc>
          <w:tcPr>
            <w:tcW w:w="0" w:type="auto"/>
            <w:vAlign w:val="center"/>
            <w:hideMark/>
          </w:tcPr>
          <w:p w14:paraId="075874FE"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Thornton</w:t>
            </w:r>
          </w:p>
        </w:tc>
        <w:tc>
          <w:tcPr>
            <w:tcW w:w="0" w:type="auto"/>
            <w:vAlign w:val="center"/>
            <w:hideMark/>
          </w:tcPr>
          <w:p w14:paraId="678CE9FF"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@fat</w:t>
            </w:r>
          </w:p>
        </w:tc>
      </w:tr>
      <w:tr w:rsidR="00C30FBA" w:rsidRPr="00C30FBA" w14:paraId="757B58F2" w14:textId="77777777" w:rsidTr="00C30FBA">
        <w:trPr>
          <w:tblCellSpacing w:w="15" w:type="dxa"/>
        </w:trPr>
        <w:tc>
          <w:tcPr>
            <w:tcW w:w="0" w:type="auto"/>
            <w:vAlign w:val="center"/>
            <w:hideMark/>
          </w:tcPr>
          <w:p w14:paraId="3F0FAB58"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3</w:t>
            </w:r>
          </w:p>
        </w:tc>
        <w:tc>
          <w:tcPr>
            <w:tcW w:w="0" w:type="auto"/>
            <w:gridSpan w:val="2"/>
            <w:vAlign w:val="center"/>
            <w:hideMark/>
          </w:tcPr>
          <w:p w14:paraId="572D286F"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Larry the Bird</w:t>
            </w:r>
          </w:p>
        </w:tc>
        <w:tc>
          <w:tcPr>
            <w:tcW w:w="0" w:type="auto"/>
            <w:vAlign w:val="center"/>
            <w:hideMark/>
          </w:tcPr>
          <w:p w14:paraId="7A74FF84"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@twitter</w:t>
            </w:r>
          </w:p>
        </w:tc>
      </w:tr>
    </w:tbl>
    <w:p w14:paraId="18102EA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&lt;table class="table table-condensed"&gt;</w:t>
      </w:r>
    </w:p>
    <w:p w14:paraId="3FD9B3E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1DD851F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&lt;/table&gt;</w:t>
      </w:r>
    </w:p>
    <w:p w14:paraId="0ECDDD95"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Contextual classes</w:t>
      </w:r>
    </w:p>
    <w:p w14:paraId="0ABA56FA"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Use contextual classes to color table rows or individual cells.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6"/>
        <w:gridCol w:w="881"/>
        <w:gridCol w:w="881"/>
        <w:gridCol w:w="2473"/>
        <w:gridCol w:w="2473"/>
        <w:gridCol w:w="45"/>
      </w:tblGrid>
      <w:tr w:rsidR="00C30FBA" w:rsidRPr="00C30FBA" w14:paraId="66E187DC" w14:textId="77777777" w:rsidTr="00C30FBA">
        <w:trPr>
          <w:tblHeader/>
          <w:tblCellSpacing w:w="15" w:type="dxa"/>
        </w:trPr>
        <w:tc>
          <w:tcPr>
            <w:tcW w:w="0" w:type="auto"/>
            <w:gridSpan w:val="2"/>
            <w:vAlign w:val="center"/>
            <w:hideMark/>
          </w:tcPr>
          <w:p w14:paraId="29A770FD"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Class</w:t>
            </w:r>
          </w:p>
        </w:tc>
        <w:tc>
          <w:tcPr>
            <w:tcW w:w="0" w:type="auto"/>
            <w:gridSpan w:val="4"/>
            <w:vAlign w:val="center"/>
            <w:hideMark/>
          </w:tcPr>
          <w:p w14:paraId="17A66E48"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Description</w:t>
            </w:r>
          </w:p>
        </w:tc>
      </w:tr>
      <w:tr w:rsidR="00C30FBA" w:rsidRPr="00C30FBA" w14:paraId="5BEDA496" w14:textId="77777777" w:rsidTr="00C30FBA">
        <w:trPr>
          <w:tblCellSpacing w:w="15" w:type="dxa"/>
        </w:trPr>
        <w:tc>
          <w:tcPr>
            <w:tcW w:w="0" w:type="auto"/>
            <w:gridSpan w:val="2"/>
            <w:vAlign w:val="center"/>
            <w:hideMark/>
          </w:tcPr>
          <w:p w14:paraId="7525FC9A"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proofErr w:type="gramStart"/>
            <w:r w:rsidRPr="00C30FBA">
              <w:rPr>
                <w:rFonts w:ascii="Courier New" w:eastAsia="Times New Roman" w:hAnsi="Courier New" w:cs="Courier New"/>
                <w:b/>
                <w:bCs/>
                <w:sz w:val="20"/>
                <w:szCs w:val="20"/>
              </w:rPr>
              <w:t>.active</w:t>
            </w:r>
            <w:proofErr w:type="gramEnd"/>
            <w:r w:rsidRPr="00C30FBA">
              <w:rPr>
                <w:rFonts w:ascii="Times New Roman" w:eastAsia="Times New Roman" w:hAnsi="Times New Roman" w:cs="Times New Roman"/>
                <w:b/>
                <w:bCs/>
                <w:sz w:val="24"/>
                <w:szCs w:val="24"/>
              </w:rPr>
              <w:t xml:space="preserve"> </w:t>
            </w:r>
          </w:p>
        </w:tc>
        <w:tc>
          <w:tcPr>
            <w:tcW w:w="0" w:type="auto"/>
            <w:gridSpan w:val="4"/>
            <w:vAlign w:val="center"/>
            <w:hideMark/>
          </w:tcPr>
          <w:p w14:paraId="4D589F8C"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Applies the hover color to a particular row or cell</w:t>
            </w:r>
          </w:p>
        </w:tc>
      </w:tr>
      <w:tr w:rsidR="00C30FBA" w:rsidRPr="00C30FBA" w14:paraId="6423ECF8" w14:textId="77777777" w:rsidTr="00C30FBA">
        <w:trPr>
          <w:tblCellSpacing w:w="15" w:type="dxa"/>
        </w:trPr>
        <w:tc>
          <w:tcPr>
            <w:tcW w:w="0" w:type="auto"/>
            <w:gridSpan w:val="2"/>
            <w:vAlign w:val="center"/>
            <w:hideMark/>
          </w:tcPr>
          <w:p w14:paraId="46CFE974"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proofErr w:type="gramStart"/>
            <w:r w:rsidRPr="00C30FBA">
              <w:rPr>
                <w:rFonts w:ascii="Courier New" w:eastAsia="Times New Roman" w:hAnsi="Courier New" w:cs="Courier New"/>
                <w:b/>
                <w:bCs/>
                <w:sz w:val="20"/>
                <w:szCs w:val="20"/>
              </w:rPr>
              <w:t>.success</w:t>
            </w:r>
            <w:proofErr w:type="gramEnd"/>
            <w:r w:rsidRPr="00C30FBA">
              <w:rPr>
                <w:rFonts w:ascii="Times New Roman" w:eastAsia="Times New Roman" w:hAnsi="Times New Roman" w:cs="Times New Roman"/>
                <w:b/>
                <w:bCs/>
                <w:sz w:val="24"/>
                <w:szCs w:val="24"/>
              </w:rPr>
              <w:t xml:space="preserve"> </w:t>
            </w:r>
          </w:p>
        </w:tc>
        <w:tc>
          <w:tcPr>
            <w:tcW w:w="0" w:type="auto"/>
            <w:gridSpan w:val="4"/>
            <w:vAlign w:val="center"/>
            <w:hideMark/>
          </w:tcPr>
          <w:p w14:paraId="313BF49D"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Indicates a successful or positive action</w:t>
            </w:r>
          </w:p>
        </w:tc>
      </w:tr>
      <w:tr w:rsidR="00C30FBA" w:rsidRPr="00C30FBA" w14:paraId="5738634B" w14:textId="77777777" w:rsidTr="00C30FBA">
        <w:trPr>
          <w:tblCellSpacing w:w="15" w:type="dxa"/>
        </w:trPr>
        <w:tc>
          <w:tcPr>
            <w:tcW w:w="0" w:type="auto"/>
            <w:gridSpan w:val="2"/>
            <w:vAlign w:val="center"/>
            <w:hideMark/>
          </w:tcPr>
          <w:p w14:paraId="5146E04D"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Courier New" w:eastAsia="Times New Roman" w:hAnsi="Courier New" w:cs="Courier New"/>
                <w:b/>
                <w:bCs/>
                <w:sz w:val="20"/>
                <w:szCs w:val="20"/>
              </w:rPr>
              <w:t>.info</w:t>
            </w:r>
            <w:r w:rsidRPr="00C30FBA">
              <w:rPr>
                <w:rFonts w:ascii="Times New Roman" w:eastAsia="Times New Roman" w:hAnsi="Times New Roman" w:cs="Times New Roman"/>
                <w:b/>
                <w:bCs/>
                <w:sz w:val="24"/>
                <w:szCs w:val="24"/>
              </w:rPr>
              <w:t xml:space="preserve"> </w:t>
            </w:r>
          </w:p>
        </w:tc>
        <w:tc>
          <w:tcPr>
            <w:tcW w:w="0" w:type="auto"/>
            <w:gridSpan w:val="4"/>
            <w:vAlign w:val="center"/>
            <w:hideMark/>
          </w:tcPr>
          <w:p w14:paraId="2717CDA1"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Indicates a neutral informative change or action</w:t>
            </w:r>
          </w:p>
        </w:tc>
      </w:tr>
      <w:tr w:rsidR="00C30FBA" w:rsidRPr="00C30FBA" w14:paraId="60D210D9" w14:textId="77777777" w:rsidTr="00C30FBA">
        <w:trPr>
          <w:tblCellSpacing w:w="15" w:type="dxa"/>
        </w:trPr>
        <w:tc>
          <w:tcPr>
            <w:tcW w:w="0" w:type="auto"/>
            <w:gridSpan w:val="2"/>
            <w:vAlign w:val="center"/>
            <w:hideMark/>
          </w:tcPr>
          <w:p w14:paraId="29460ADD"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proofErr w:type="gramStart"/>
            <w:r w:rsidRPr="00C30FBA">
              <w:rPr>
                <w:rFonts w:ascii="Courier New" w:eastAsia="Times New Roman" w:hAnsi="Courier New" w:cs="Courier New"/>
                <w:b/>
                <w:bCs/>
                <w:sz w:val="20"/>
                <w:szCs w:val="20"/>
              </w:rPr>
              <w:t>.warning</w:t>
            </w:r>
            <w:proofErr w:type="gramEnd"/>
            <w:r w:rsidRPr="00C30FBA">
              <w:rPr>
                <w:rFonts w:ascii="Times New Roman" w:eastAsia="Times New Roman" w:hAnsi="Times New Roman" w:cs="Times New Roman"/>
                <w:b/>
                <w:bCs/>
                <w:sz w:val="24"/>
                <w:szCs w:val="24"/>
              </w:rPr>
              <w:t xml:space="preserve"> </w:t>
            </w:r>
          </w:p>
        </w:tc>
        <w:tc>
          <w:tcPr>
            <w:tcW w:w="0" w:type="auto"/>
            <w:gridSpan w:val="4"/>
            <w:vAlign w:val="center"/>
            <w:hideMark/>
          </w:tcPr>
          <w:p w14:paraId="7F1B9939"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Indicates a warning that might need attention</w:t>
            </w:r>
          </w:p>
        </w:tc>
      </w:tr>
      <w:tr w:rsidR="00C30FBA" w:rsidRPr="00C30FBA" w14:paraId="61E2BE53" w14:textId="77777777" w:rsidTr="00C30FBA">
        <w:trPr>
          <w:tblCellSpacing w:w="15" w:type="dxa"/>
        </w:trPr>
        <w:tc>
          <w:tcPr>
            <w:tcW w:w="0" w:type="auto"/>
            <w:gridSpan w:val="2"/>
            <w:vAlign w:val="center"/>
            <w:hideMark/>
          </w:tcPr>
          <w:p w14:paraId="75DD3975"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proofErr w:type="gramStart"/>
            <w:r w:rsidRPr="00C30FBA">
              <w:rPr>
                <w:rFonts w:ascii="Courier New" w:eastAsia="Times New Roman" w:hAnsi="Courier New" w:cs="Courier New"/>
                <w:b/>
                <w:bCs/>
                <w:sz w:val="20"/>
                <w:szCs w:val="20"/>
              </w:rPr>
              <w:t>.danger</w:t>
            </w:r>
            <w:proofErr w:type="gramEnd"/>
            <w:r w:rsidRPr="00C30FBA">
              <w:rPr>
                <w:rFonts w:ascii="Times New Roman" w:eastAsia="Times New Roman" w:hAnsi="Times New Roman" w:cs="Times New Roman"/>
                <w:b/>
                <w:bCs/>
                <w:sz w:val="24"/>
                <w:szCs w:val="24"/>
              </w:rPr>
              <w:t xml:space="preserve"> </w:t>
            </w:r>
          </w:p>
        </w:tc>
        <w:tc>
          <w:tcPr>
            <w:tcW w:w="0" w:type="auto"/>
            <w:gridSpan w:val="4"/>
            <w:vAlign w:val="center"/>
            <w:hideMark/>
          </w:tcPr>
          <w:p w14:paraId="42F23B89"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Indicates a dangerous or potentially negative action</w:t>
            </w:r>
          </w:p>
        </w:tc>
      </w:tr>
      <w:tr w:rsidR="00C30FBA" w:rsidRPr="00C30FBA" w14:paraId="7219E041" w14:textId="77777777" w:rsidTr="00C30FBA">
        <w:trPr>
          <w:gridAfter w:val="1"/>
          <w:tblHeader/>
          <w:tblCellSpacing w:w="15" w:type="dxa"/>
        </w:trPr>
        <w:tc>
          <w:tcPr>
            <w:tcW w:w="0" w:type="auto"/>
            <w:vAlign w:val="center"/>
            <w:hideMark/>
          </w:tcPr>
          <w:p w14:paraId="52AC61E6"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w:t>
            </w:r>
          </w:p>
        </w:tc>
        <w:tc>
          <w:tcPr>
            <w:tcW w:w="0" w:type="auto"/>
            <w:gridSpan w:val="2"/>
            <w:vAlign w:val="center"/>
            <w:hideMark/>
          </w:tcPr>
          <w:p w14:paraId="3A349609"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Column heading</w:t>
            </w:r>
          </w:p>
        </w:tc>
        <w:tc>
          <w:tcPr>
            <w:tcW w:w="0" w:type="auto"/>
            <w:vAlign w:val="center"/>
            <w:hideMark/>
          </w:tcPr>
          <w:p w14:paraId="0E6CBD2D"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Column heading</w:t>
            </w:r>
          </w:p>
        </w:tc>
        <w:tc>
          <w:tcPr>
            <w:tcW w:w="0" w:type="auto"/>
            <w:vAlign w:val="center"/>
            <w:hideMark/>
          </w:tcPr>
          <w:p w14:paraId="7CA21C05"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Column heading</w:t>
            </w:r>
          </w:p>
        </w:tc>
      </w:tr>
      <w:tr w:rsidR="00C30FBA" w:rsidRPr="00C30FBA" w14:paraId="62EC1856" w14:textId="77777777" w:rsidTr="00C30FBA">
        <w:trPr>
          <w:gridAfter w:val="1"/>
          <w:tblCellSpacing w:w="15" w:type="dxa"/>
        </w:trPr>
        <w:tc>
          <w:tcPr>
            <w:tcW w:w="0" w:type="auto"/>
            <w:vAlign w:val="center"/>
            <w:hideMark/>
          </w:tcPr>
          <w:p w14:paraId="65BD01F1"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1</w:t>
            </w:r>
          </w:p>
        </w:tc>
        <w:tc>
          <w:tcPr>
            <w:tcW w:w="0" w:type="auto"/>
            <w:gridSpan w:val="2"/>
            <w:vAlign w:val="center"/>
            <w:hideMark/>
          </w:tcPr>
          <w:p w14:paraId="1F005CC9"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Column content</w:t>
            </w:r>
          </w:p>
        </w:tc>
        <w:tc>
          <w:tcPr>
            <w:tcW w:w="0" w:type="auto"/>
            <w:vAlign w:val="center"/>
            <w:hideMark/>
          </w:tcPr>
          <w:p w14:paraId="6BF44383"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Column content</w:t>
            </w:r>
          </w:p>
        </w:tc>
        <w:tc>
          <w:tcPr>
            <w:tcW w:w="0" w:type="auto"/>
            <w:vAlign w:val="center"/>
            <w:hideMark/>
          </w:tcPr>
          <w:p w14:paraId="14CEF726"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Column content</w:t>
            </w:r>
          </w:p>
        </w:tc>
      </w:tr>
      <w:tr w:rsidR="00C30FBA" w:rsidRPr="00C30FBA" w14:paraId="18430395" w14:textId="77777777" w:rsidTr="00C30FBA">
        <w:trPr>
          <w:gridAfter w:val="1"/>
          <w:tblCellSpacing w:w="15" w:type="dxa"/>
        </w:trPr>
        <w:tc>
          <w:tcPr>
            <w:tcW w:w="0" w:type="auto"/>
            <w:vAlign w:val="center"/>
            <w:hideMark/>
          </w:tcPr>
          <w:p w14:paraId="166E898A"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2</w:t>
            </w:r>
          </w:p>
        </w:tc>
        <w:tc>
          <w:tcPr>
            <w:tcW w:w="0" w:type="auto"/>
            <w:gridSpan w:val="2"/>
            <w:vAlign w:val="center"/>
            <w:hideMark/>
          </w:tcPr>
          <w:p w14:paraId="299F34FF"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Column content</w:t>
            </w:r>
          </w:p>
        </w:tc>
        <w:tc>
          <w:tcPr>
            <w:tcW w:w="0" w:type="auto"/>
            <w:vAlign w:val="center"/>
            <w:hideMark/>
          </w:tcPr>
          <w:p w14:paraId="5BC0E783"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Column content</w:t>
            </w:r>
          </w:p>
        </w:tc>
        <w:tc>
          <w:tcPr>
            <w:tcW w:w="0" w:type="auto"/>
            <w:vAlign w:val="center"/>
            <w:hideMark/>
          </w:tcPr>
          <w:p w14:paraId="127E745E"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Column content</w:t>
            </w:r>
          </w:p>
        </w:tc>
      </w:tr>
      <w:tr w:rsidR="00C30FBA" w:rsidRPr="00C30FBA" w14:paraId="79A0E596" w14:textId="77777777" w:rsidTr="00C30FBA">
        <w:trPr>
          <w:gridAfter w:val="1"/>
          <w:tblCellSpacing w:w="15" w:type="dxa"/>
        </w:trPr>
        <w:tc>
          <w:tcPr>
            <w:tcW w:w="0" w:type="auto"/>
            <w:vAlign w:val="center"/>
            <w:hideMark/>
          </w:tcPr>
          <w:p w14:paraId="5DED1EE7"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3</w:t>
            </w:r>
          </w:p>
        </w:tc>
        <w:tc>
          <w:tcPr>
            <w:tcW w:w="0" w:type="auto"/>
            <w:gridSpan w:val="2"/>
            <w:vAlign w:val="center"/>
            <w:hideMark/>
          </w:tcPr>
          <w:p w14:paraId="6CC77176"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Column content</w:t>
            </w:r>
          </w:p>
        </w:tc>
        <w:tc>
          <w:tcPr>
            <w:tcW w:w="0" w:type="auto"/>
            <w:vAlign w:val="center"/>
            <w:hideMark/>
          </w:tcPr>
          <w:p w14:paraId="3A58AB23"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Column content</w:t>
            </w:r>
          </w:p>
        </w:tc>
        <w:tc>
          <w:tcPr>
            <w:tcW w:w="0" w:type="auto"/>
            <w:vAlign w:val="center"/>
            <w:hideMark/>
          </w:tcPr>
          <w:p w14:paraId="76AA2D83"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Column content</w:t>
            </w:r>
          </w:p>
        </w:tc>
      </w:tr>
      <w:tr w:rsidR="00C30FBA" w:rsidRPr="00C30FBA" w14:paraId="2ACB909F" w14:textId="77777777" w:rsidTr="00C30FBA">
        <w:trPr>
          <w:gridAfter w:val="1"/>
          <w:tblCellSpacing w:w="15" w:type="dxa"/>
        </w:trPr>
        <w:tc>
          <w:tcPr>
            <w:tcW w:w="0" w:type="auto"/>
            <w:vAlign w:val="center"/>
            <w:hideMark/>
          </w:tcPr>
          <w:p w14:paraId="2C949405"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4</w:t>
            </w:r>
          </w:p>
        </w:tc>
        <w:tc>
          <w:tcPr>
            <w:tcW w:w="0" w:type="auto"/>
            <w:gridSpan w:val="2"/>
            <w:vAlign w:val="center"/>
            <w:hideMark/>
          </w:tcPr>
          <w:p w14:paraId="5AFF4647"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Column content</w:t>
            </w:r>
          </w:p>
        </w:tc>
        <w:tc>
          <w:tcPr>
            <w:tcW w:w="0" w:type="auto"/>
            <w:vAlign w:val="center"/>
            <w:hideMark/>
          </w:tcPr>
          <w:p w14:paraId="0E37F00E"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Column content</w:t>
            </w:r>
          </w:p>
        </w:tc>
        <w:tc>
          <w:tcPr>
            <w:tcW w:w="0" w:type="auto"/>
            <w:vAlign w:val="center"/>
            <w:hideMark/>
          </w:tcPr>
          <w:p w14:paraId="13010FE5"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Column content</w:t>
            </w:r>
          </w:p>
        </w:tc>
      </w:tr>
      <w:tr w:rsidR="00C30FBA" w:rsidRPr="00C30FBA" w14:paraId="55DA5A28" w14:textId="77777777" w:rsidTr="00C30FBA">
        <w:trPr>
          <w:gridAfter w:val="1"/>
          <w:tblCellSpacing w:w="15" w:type="dxa"/>
        </w:trPr>
        <w:tc>
          <w:tcPr>
            <w:tcW w:w="0" w:type="auto"/>
            <w:vAlign w:val="center"/>
            <w:hideMark/>
          </w:tcPr>
          <w:p w14:paraId="5E77E1BA"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5</w:t>
            </w:r>
          </w:p>
        </w:tc>
        <w:tc>
          <w:tcPr>
            <w:tcW w:w="0" w:type="auto"/>
            <w:gridSpan w:val="2"/>
            <w:vAlign w:val="center"/>
            <w:hideMark/>
          </w:tcPr>
          <w:p w14:paraId="381B7EBA"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Column content</w:t>
            </w:r>
          </w:p>
        </w:tc>
        <w:tc>
          <w:tcPr>
            <w:tcW w:w="0" w:type="auto"/>
            <w:vAlign w:val="center"/>
            <w:hideMark/>
          </w:tcPr>
          <w:p w14:paraId="11D97D77"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Column content</w:t>
            </w:r>
          </w:p>
        </w:tc>
        <w:tc>
          <w:tcPr>
            <w:tcW w:w="0" w:type="auto"/>
            <w:vAlign w:val="center"/>
            <w:hideMark/>
          </w:tcPr>
          <w:p w14:paraId="5FAEF42D"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Column content</w:t>
            </w:r>
          </w:p>
        </w:tc>
      </w:tr>
      <w:tr w:rsidR="00C30FBA" w:rsidRPr="00C30FBA" w14:paraId="55018F03" w14:textId="77777777" w:rsidTr="00C30FBA">
        <w:trPr>
          <w:gridAfter w:val="1"/>
          <w:tblCellSpacing w:w="15" w:type="dxa"/>
        </w:trPr>
        <w:tc>
          <w:tcPr>
            <w:tcW w:w="0" w:type="auto"/>
            <w:vAlign w:val="center"/>
            <w:hideMark/>
          </w:tcPr>
          <w:p w14:paraId="34C19B61"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6</w:t>
            </w:r>
          </w:p>
        </w:tc>
        <w:tc>
          <w:tcPr>
            <w:tcW w:w="0" w:type="auto"/>
            <w:gridSpan w:val="2"/>
            <w:vAlign w:val="center"/>
            <w:hideMark/>
          </w:tcPr>
          <w:p w14:paraId="0272B2D5"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Column content</w:t>
            </w:r>
          </w:p>
        </w:tc>
        <w:tc>
          <w:tcPr>
            <w:tcW w:w="0" w:type="auto"/>
            <w:vAlign w:val="center"/>
            <w:hideMark/>
          </w:tcPr>
          <w:p w14:paraId="054339A6"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Column content</w:t>
            </w:r>
          </w:p>
        </w:tc>
        <w:tc>
          <w:tcPr>
            <w:tcW w:w="0" w:type="auto"/>
            <w:vAlign w:val="center"/>
            <w:hideMark/>
          </w:tcPr>
          <w:p w14:paraId="7F07457B"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Column content</w:t>
            </w:r>
          </w:p>
        </w:tc>
      </w:tr>
      <w:tr w:rsidR="00C30FBA" w:rsidRPr="00C30FBA" w14:paraId="14BF7760" w14:textId="77777777" w:rsidTr="00C30FBA">
        <w:trPr>
          <w:gridAfter w:val="1"/>
          <w:tblCellSpacing w:w="15" w:type="dxa"/>
        </w:trPr>
        <w:tc>
          <w:tcPr>
            <w:tcW w:w="0" w:type="auto"/>
            <w:vAlign w:val="center"/>
            <w:hideMark/>
          </w:tcPr>
          <w:p w14:paraId="37D84314"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7</w:t>
            </w:r>
          </w:p>
        </w:tc>
        <w:tc>
          <w:tcPr>
            <w:tcW w:w="0" w:type="auto"/>
            <w:gridSpan w:val="2"/>
            <w:vAlign w:val="center"/>
            <w:hideMark/>
          </w:tcPr>
          <w:p w14:paraId="7E9219B3"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Column content</w:t>
            </w:r>
          </w:p>
        </w:tc>
        <w:tc>
          <w:tcPr>
            <w:tcW w:w="0" w:type="auto"/>
            <w:vAlign w:val="center"/>
            <w:hideMark/>
          </w:tcPr>
          <w:p w14:paraId="45F0D426"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Column content</w:t>
            </w:r>
          </w:p>
        </w:tc>
        <w:tc>
          <w:tcPr>
            <w:tcW w:w="0" w:type="auto"/>
            <w:vAlign w:val="center"/>
            <w:hideMark/>
          </w:tcPr>
          <w:p w14:paraId="430793D7"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Column content</w:t>
            </w:r>
          </w:p>
        </w:tc>
      </w:tr>
      <w:tr w:rsidR="00C30FBA" w:rsidRPr="00C30FBA" w14:paraId="65892802" w14:textId="77777777" w:rsidTr="00C30FBA">
        <w:trPr>
          <w:gridAfter w:val="1"/>
          <w:tblCellSpacing w:w="15" w:type="dxa"/>
        </w:trPr>
        <w:tc>
          <w:tcPr>
            <w:tcW w:w="0" w:type="auto"/>
            <w:vAlign w:val="center"/>
            <w:hideMark/>
          </w:tcPr>
          <w:p w14:paraId="1053504E"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8</w:t>
            </w:r>
          </w:p>
        </w:tc>
        <w:tc>
          <w:tcPr>
            <w:tcW w:w="0" w:type="auto"/>
            <w:gridSpan w:val="2"/>
            <w:vAlign w:val="center"/>
            <w:hideMark/>
          </w:tcPr>
          <w:p w14:paraId="673C7D2D"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Column content</w:t>
            </w:r>
          </w:p>
        </w:tc>
        <w:tc>
          <w:tcPr>
            <w:tcW w:w="0" w:type="auto"/>
            <w:vAlign w:val="center"/>
            <w:hideMark/>
          </w:tcPr>
          <w:p w14:paraId="169B1412"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Column content</w:t>
            </w:r>
          </w:p>
        </w:tc>
        <w:tc>
          <w:tcPr>
            <w:tcW w:w="0" w:type="auto"/>
            <w:vAlign w:val="center"/>
            <w:hideMark/>
          </w:tcPr>
          <w:p w14:paraId="565DBF85"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Column content</w:t>
            </w:r>
          </w:p>
        </w:tc>
      </w:tr>
      <w:tr w:rsidR="00C30FBA" w:rsidRPr="00C30FBA" w14:paraId="35734EF7" w14:textId="77777777" w:rsidTr="00C30FBA">
        <w:trPr>
          <w:gridAfter w:val="1"/>
          <w:tblCellSpacing w:w="15" w:type="dxa"/>
        </w:trPr>
        <w:tc>
          <w:tcPr>
            <w:tcW w:w="0" w:type="auto"/>
            <w:vAlign w:val="center"/>
            <w:hideMark/>
          </w:tcPr>
          <w:p w14:paraId="59D0B4A2"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lastRenderedPageBreak/>
              <w:t>9</w:t>
            </w:r>
          </w:p>
        </w:tc>
        <w:tc>
          <w:tcPr>
            <w:tcW w:w="0" w:type="auto"/>
            <w:gridSpan w:val="2"/>
            <w:vAlign w:val="center"/>
            <w:hideMark/>
          </w:tcPr>
          <w:p w14:paraId="36AE97E0"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Column content</w:t>
            </w:r>
          </w:p>
        </w:tc>
        <w:tc>
          <w:tcPr>
            <w:tcW w:w="0" w:type="auto"/>
            <w:vAlign w:val="center"/>
            <w:hideMark/>
          </w:tcPr>
          <w:p w14:paraId="63052ADD"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Column content</w:t>
            </w:r>
          </w:p>
        </w:tc>
        <w:tc>
          <w:tcPr>
            <w:tcW w:w="0" w:type="auto"/>
            <w:vAlign w:val="center"/>
            <w:hideMark/>
          </w:tcPr>
          <w:p w14:paraId="584A4CDB"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Column content</w:t>
            </w:r>
          </w:p>
        </w:tc>
      </w:tr>
    </w:tbl>
    <w:p w14:paraId="23A938A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&lt;!--</w:t>
      </w:r>
      <w:proofErr w:type="gramEnd"/>
      <w:r w:rsidRPr="00C30FBA">
        <w:rPr>
          <w:rFonts w:ascii="Courier New" w:eastAsia="Times New Roman" w:hAnsi="Courier New" w:cs="Courier New"/>
          <w:sz w:val="20"/>
          <w:szCs w:val="20"/>
        </w:rPr>
        <w:t xml:space="preserve"> On rows --&gt;</w:t>
      </w:r>
    </w:p>
    <w:p w14:paraId="2DEFB0E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&lt;tr class="active"&gt;...&lt;/tr&gt;</w:t>
      </w:r>
    </w:p>
    <w:p w14:paraId="5F62F51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&lt;tr class="success"&gt;...&lt;/tr&gt;</w:t>
      </w:r>
    </w:p>
    <w:p w14:paraId="72609B3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&lt;tr class="warning"&gt;...&lt;/tr&gt;</w:t>
      </w:r>
    </w:p>
    <w:p w14:paraId="7F305BF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&lt;tr class="danger"&gt;...&lt;/tr&gt;</w:t>
      </w:r>
    </w:p>
    <w:p w14:paraId="7D45B0E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&lt;tr class="info"&gt;...&lt;/tr&gt;</w:t>
      </w:r>
    </w:p>
    <w:p w14:paraId="759F9BF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2EAEF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&lt;!--</w:t>
      </w:r>
      <w:proofErr w:type="gramEnd"/>
      <w:r w:rsidRPr="00C30FBA">
        <w:rPr>
          <w:rFonts w:ascii="Courier New" w:eastAsia="Times New Roman" w:hAnsi="Courier New" w:cs="Courier New"/>
          <w:sz w:val="20"/>
          <w:szCs w:val="20"/>
        </w:rPr>
        <w:t xml:space="preserve"> On cells (`td` or `</w:t>
      </w:r>
      <w:proofErr w:type="spellStart"/>
      <w:r w:rsidRPr="00C30FBA">
        <w:rPr>
          <w:rFonts w:ascii="Courier New" w:eastAsia="Times New Roman" w:hAnsi="Courier New" w:cs="Courier New"/>
          <w:sz w:val="20"/>
          <w:szCs w:val="20"/>
        </w:rPr>
        <w:t>th</w:t>
      </w:r>
      <w:proofErr w:type="spellEnd"/>
      <w:r w:rsidRPr="00C30FBA">
        <w:rPr>
          <w:rFonts w:ascii="Courier New" w:eastAsia="Times New Roman" w:hAnsi="Courier New" w:cs="Courier New"/>
          <w:sz w:val="20"/>
          <w:szCs w:val="20"/>
        </w:rPr>
        <w:t>`) --&gt;</w:t>
      </w:r>
    </w:p>
    <w:p w14:paraId="24FC078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&lt;tr&gt;</w:t>
      </w:r>
    </w:p>
    <w:p w14:paraId="73B9F4A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&lt;td class="active"&gt;...&lt;/td&gt;</w:t>
      </w:r>
    </w:p>
    <w:p w14:paraId="3FEA808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&lt;td class="success"&gt;...&lt;/td&gt;</w:t>
      </w:r>
    </w:p>
    <w:p w14:paraId="2250C1B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&lt;td class="warning"&gt;...&lt;/td&gt;</w:t>
      </w:r>
    </w:p>
    <w:p w14:paraId="0F25203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&lt;td class="danger"&gt;...&lt;/td&gt;</w:t>
      </w:r>
    </w:p>
    <w:p w14:paraId="1E51AC6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&lt;td class="info"&gt;...&lt;/td&gt;</w:t>
      </w:r>
    </w:p>
    <w:p w14:paraId="3E50D89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&lt;/tr&gt;</w:t>
      </w:r>
    </w:p>
    <w:p w14:paraId="3E930B60"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Conveying meaning to assistive technologies</w:t>
      </w:r>
    </w:p>
    <w:p w14:paraId="2A2843E2"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Using color to add meaning to a table row or individual cell only provides a visual indication, which will not be conveyed to users of assistive technologies – such as screen readers. Ensure that information denoted by the color is either obvious from the content itself (the visible text in the relevant table row/cell), or is included through alternative means, such as additional text hidden with the </w:t>
      </w:r>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w:t>
      </w:r>
      <w:r w:rsidRPr="00C30FBA">
        <w:rPr>
          <w:rFonts w:ascii="Times New Roman" w:eastAsia="Times New Roman" w:hAnsi="Times New Roman" w:cs="Times New Roman"/>
          <w:sz w:val="24"/>
          <w:szCs w:val="24"/>
        </w:rPr>
        <w:t xml:space="preserve"> class.</w:t>
      </w:r>
    </w:p>
    <w:p w14:paraId="65C0FF0E"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Responsive tables</w:t>
      </w:r>
    </w:p>
    <w:p w14:paraId="3805A0A4"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Create responsive tables by wrapping </w:t>
      </w:r>
      <w:proofErr w:type="gramStart"/>
      <w:r w:rsidRPr="00C30FBA">
        <w:rPr>
          <w:rFonts w:ascii="Times New Roman" w:eastAsia="Times New Roman" w:hAnsi="Times New Roman" w:cs="Times New Roman"/>
          <w:sz w:val="24"/>
          <w:szCs w:val="24"/>
        </w:rPr>
        <w:t xml:space="preserve">any </w:t>
      </w:r>
      <w:r w:rsidRPr="00C30FBA">
        <w:rPr>
          <w:rFonts w:ascii="Courier New" w:eastAsia="Times New Roman" w:hAnsi="Courier New" w:cs="Courier New"/>
          <w:sz w:val="20"/>
          <w:szCs w:val="20"/>
        </w:rPr>
        <w:t>.table</w:t>
      </w:r>
      <w:proofErr w:type="gramEnd"/>
      <w:r w:rsidRPr="00C30FBA">
        <w:rPr>
          <w:rFonts w:ascii="Times New Roman" w:eastAsia="Times New Roman" w:hAnsi="Times New Roman" w:cs="Times New Roman"/>
          <w:sz w:val="24"/>
          <w:szCs w:val="24"/>
        </w:rPr>
        <w:t xml:space="preserve"> in </w:t>
      </w:r>
      <w:r w:rsidRPr="00C30FBA">
        <w:rPr>
          <w:rFonts w:ascii="Courier New" w:eastAsia="Times New Roman" w:hAnsi="Courier New" w:cs="Courier New"/>
          <w:sz w:val="20"/>
          <w:szCs w:val="20"/>
        </w:rPr>
        <w:t>.table-responsive</w:t>
      </w:r>
      <w:r w:rsidRPr="00C30FBA">
        <w:rPr>
          <w:rFonts w:ascii="Times New Roman" w:eastAsia="Times New Roman" w:hAnsi="Times New Roman" w:cs="Times New Roman"/>
          <w:sz w:val="24"/>
          <w:szCs w:val="24"/>
        </w:rPr>
        <w:t xml:space="preserve"> to make them scroll horizontally on small devices (under 768px). When viewing on anything larger than 768px wide, you will not see any difference in these tables.</w:t>
      </w:r>
    </w:p>
    <w:p w14:paraId="4AF08447"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Vertical clipping/truncation</w:t>
      </w:r>
    </w:p>
    <w:p w14:paraId="080F6353"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Responsive tables make use of </w:t>
      </w:r>
      <w:r w:rsidRPr="00C30FBA">
        <w:rPr>
          <w:rFonts w:ascii="Courier New" w:eastAsia="Times New Roman" w:hAnsi="Courier New" w:cs="Courier New"/>
          <w:sz w:val="20"/>
          <w:szCs w:val="20"/>
        </w:rPr>
        <w:t>overflow-y: hidden</w:t>
      </w:r>
      <w:r w:rsidRPr="00C30FBA">
        <w:rPr>
          <w:rFonts w:ascii="Times New Roman" w:eastAsia="Times New Roman" w:hAnsi="Times New Roman" w:cs="Times New Roman"/>
          <w:sz w:val="24"/>
          <w:szCs w:val="24"/>
        </w:rPr>
        <w:t>, which clips off any content that goes beyond the bottom or top edges of the table. In particular, this can clip off dropdown menus and other third-party widgets.</w:t>
      </w:r>
    </w:p>
    <w:p w14:paraId="51621E39"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 xml:space="preserve">Firefox and </w:t>
      </w:r>
      <w:proofErr w:type="spellStart"/>
      <w:r w:rsidRPr="00C30FBA">
        <w:rPr>
          <w:rFonts w:ascii="Times New Roman" w:eastAsia="Times New Roman" w:hAnsi="Times New Roman" w:cs="Times New Roman"/>
          <w:b/>
          <w:bCs/>
          <w:sz w:val="24"/>
          <w:szCs w:val="24"/>
        </w:rPr>
        <w:t>fieldsets</w:t>
      </w:r>
      <w:proofErr w:type="spellEnd"/>
    </w:p>
    <w:p w14:paraId="3C2E5DF4"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Firefox has some awkward </w:t>
      </w:r>
      <w:proofErr w:type="spellStart"/>
      <w:r w:rsidRPr="00C30FBA">
        <w:rPr>
          <w:rFonts w:ascii="Times New Roman" w:eastAsia="Times New Roman" w:hAnsi="Times New Roman" w:cs="Times New Roman"/>
          <w:sz w:val="24"/>
          <w:szCs w:val="24"/>
        </w:rPr>
        <w:t>fieldset</w:t>
      </w:r>
      <w:proofErr w:type="spellEnd"/>
      <w:r w:rsidRPr="00C30FBA">
        <w:rPr>
          <w:rFonts w:ascii="Times New Roman" w:eastAsia="Times New Roman" w:hAnsi="Times New Roman" w:cs="Times New Roman"/>
          <w:sz w:val="24"/>
          <w:szCs w:val="24"/>
        </w:rPr>
        <w:t xml:space="preserve"> styling involving </w:t>
      </w:r>
      <w:r w:rsidRPr="00C30FBA">
        <w:rPr>
          <w:rFonts w:ascii="Courier New" w:eastAsia="Times New Roman" w:hAnsi="Courier New" w:cs="Courier New"/>
          <w:sz w:val="20"/>
          <w:szCs w:val="20"/>
        </w:rPr>
        <w:t>width</w:t>
      </w:r>
      <w:r w:rsidRPr="00C30FBA">
        <w:rPr>
          <w:rFonts w:ascii="Times New Roman" w:eastAsia="Times New Roman" w:hAnsi="Times New Roman" w:cs="Times New Roman"/>
          <w:sz w:val="24"/>
          <w:szCs w:val="24"/>
        </w:rPr>
        <w:t xml:space="preserve"> that interferes with the responsive table. This cannot be overridden without a Firefox-specific hack that we </w:t>
      </w:r>
      <w:r w:rsidRPr="00C30FBA">
        <w:rPr>
          <w:rFonts w:ascii="Times New Roman" w:eastAsia="Times New Roman" w:hAnsi="Times New Roman" w:cs="Times New Roman"/>
          <w:b/>
          <w:bCs/>
          <w:sz w:val="24"/>
          <w:szCs w:val="24"/>
        </w:rPr>
        <w:t>don't</w:t>
      </w:r>
      <w:r w:rsidRPr="00C30FBA">
        <w:rPr>
          <w:rFonts w:ascii="Times New Roman" w:eastAsia="Times New Roman" w:hAnsi="Times New Roman" w:cs="Times New Roman"/>
          <w:sz w:val="24"/>
          <w:szCs w:val="24"/>
        </w:rPr>
        <w:t xml:space="preserve"> provide in Bootstrap:</w:t>
      </w:r>
    </w:p>
    <w:p w14:paraId="59D72D0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moz</w:t>
      </w:r>
      <w:proofErr w:type="spellEnd"/>
      <w:r w:rsidRPr="00C30FBA">
        <w:rPr>
          <w:rFonts w:ascii="Courier New" w:eastAsia="Times New Roman" w:hAnsi="Courier New" w:cs="Courier New"/>
          <w:sz w:val="20"/>
          <w:szCs w:val="20"/>
        </w:rPr>
        <w:t xml:space="preserve">-document </w:t>
      </w:r>
      <w:proofErr w:type="spellStart"/>
      <w:r w:rsidRPr="00C30FBA">
        <w:rPr>
          <w:rFonts w:ascii="Courier New" w:eastAsia="Times New Roman" w:hAnsi="Courier New" w:cs="Courier New"/>
          <w:sz w:val="20"/>
          <w:szCs w:val="20"/>
        </w:rPr>
        <w:t>url</w:t>
      </w:r>
      <w:proofErr w:type="spellEnd"/>
      <w:r w:rsidRPr="00C30FBA">
        <w:rPr>
          <w:rFonts w:ascii="Courier New" w:eastAsia="Times New Roman" w:hAnsi="Courier New" w:cs="Courier New"/>
          <w:sz w:val="20"/>
          <w:szCs w:val="20"/>
        </w:rPr>
        <w:t>-</w:t>
      </w:r>
      <w:proofErr w:type="gramStart"/>
      <w:r w:rsidRPr="00C30FBA">
        <w:rPr>
          <w:rFonts w:ascii="Courier New" w:eastAsia="Times New Roman" w:hAnsi="Courier New" w:cs="Courier New"/>
          <w:sz w:val="20"/>
          <w:szCs w:val="20"/>
        </w:rPr>
        <w:t>prefix(</w:t>
      </w:r>
      <w:proofErr w:type="gramEnd"/>
      <w:r w:rsidRPr="00C30FBA">
        <w:rPr>
          <w:rFonts w:ascii="Courier New" w:eastAsia="Times New Roman" w:hAnsi="Courier New" w:cs="Courier New"/>
          <w:sz w:val="20"/>
          <w:szCs w:val="20"/>
        </w:rPr>
        <w:t>) {</w:t>
      </w:r>
    </w:p>
    <w:p w14:paraId="2EE7927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fieldset</w:t>
      </w:r>
      <w:proofErr w:type="spellEnd"/>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 display</w:t>
      </w:r>
      <w:proofErr w:type="gramEnd"/>
      <w:r w:rsidRPr="00C30FBA">
        <w:rPr>
          <w:rFonts w:ascii="Courier New" w:eastAsia="Times New Roman" w:hAnsi="Courier New" w:cs="Courier New"/>
          <w:sz w:val="20"/>
          <w:szCs w:val="20"/>
        </w:rPr>
        <w:t>: table-cell; }</w:t>
      </w:r>
    </w:p>
    <w:p w14:paraId="04EB34D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4E576390"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lastRenderedPageBreak/>
        <w:t xml:space="preserve">For more information, read </w:t>
      </w:r>
      <w:hyperlink r:id="rId14" w:anchor="17863685" w:history="1">
        <w:r w:rsidRPr="00C30FBA">
          <w:rPr>
            <w:rFonts w:ascii="Times New Roman" w:eastAsia="Times New Roman" w:hAnsi="Times New Roman" w:cs="Times New Roman"/>
            <w:color w:val="0000FF"/>
            <w:sz w:val="24"/>
            <w:szCs w:val="24"/>
            <w:u w:val="single"/>
          </w:rPr>
          <w:t>this Stack Overflow answer</w:t>
        </w:r>
      </w:hyperlink>
      <w:r w:rsidRPr="00C30FBA">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521"/>
        <w:gridCol w:w="1521"/>
        <w:gridCol w:w="1521"/>
        <w:gridCol w:w="1521"/>
        <w:gridCol w:w="1521"/>
        <w:gridCol w:w="1536"/>
      </w:tblGrid>
      <w:tr w:rsidR="00C30FBA" w:rsidRPr="00C30FBA" w14:paraId="22E7BB37" w14:textId="77777777" w:rsidTr="00C30FBA">
        <w:trPr>
          <w:tblHeader/>
          <w:tblCellSpacing w:w="15" w:type="dxa"/>
        </w:trPr>
        <w:tc>
          <w:tcPr>
            <w:tcW w:w="0" w:type="auto"/>
            <w:vAlign w:val="center"/>
            <w:hideMark/>
          </w:tcPr>
          <w:p w14:paraId="09937963"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w:t>
            </w:r>
          </w:p>
        </w:tc>
        <w:tc>
          <w:tcPr>
            <w:tcW w:w="0" w:type="auto"/>
            <w:vAlign w:val="center"/>
            <w:hideMark/>
          </w:tcPr>
          <w:p w14:paraId="79A477EB"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Table heading</w:t>
            </w:r>
          </w:p>
        </w:tc>
        <w:tc>
          <w:tcPr>
            <w:tcW w:w="0" w:type="auto"/>
            <w:vAlign w:val="center"/>
            <w:hideMark/>
          </w:tcPr>
          <w:p w14:paraId="359971FA"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Table heading</w:t>
            </w:r>
          </w:p>
        </w:tc>
        <w:tc>
          <w:tcPr>
            <w:tcW w:w="0" w:type="auto"/>
            <w:vAlign w:val="center"/>
            <w:hideMark/>
          </w:tcPr>
          <w:p w14:paraId="5AB6442F"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Table heading</w:t>
            </w:r>
          </w:p>
        </w:tc>
        <w:tc>
          <w:tcPr>
            <w:tcW w:w="0" w:type="auto"/>
            <w:vAlign w:val="center"/>
            <w:hideMark/>
          </w:tcPr>
          <w:p w14:paraId="1D629A0A"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Table heading</w:t>
            </w:r>
          </w:p>
        </w:tc>
        <w:tc>
          <w:tcPr>
            <w:tcW w:w="0" w:type="auto"/>
            <w:vAlign w:val="center"/>
            <w:hideMark/>
          </w:tcPr>
          <w:p w14:paraId="6ABC38BD"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Table heading</w:t>
            </w:r>
          </w:p>
        </w:tc>
        <w:tc>
          <w:tcPr>
            <w:tcW w:w="0" w:type="auto"/>
            <w:vAlign w:val="center"/>
            <w:hideMark/>
          </w:tcPr>
          <w:p w14:paraId="51D992F6"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Table heading</w:t>
            </w:r>
          </w:p>
        </w:tc>
      </w:tr>
      <w:tr w:rsidR="00C30FBA" w:rsidRPr="00C30FBA" w14:paraId="66352EEE" w14:textId="77777777" w:rsidTr="00C30FBA">
        <w:trPr>
          <w:tblCellSpacing w:w="15" w:type="dxa"/>
        </w:trPr>
        <w:tc>
          <w:tcPr>
            <w:tcW w:w="0" w:type="auto"/>
            <w:vAlign w:val="center"/>
            <w:hideMark/>
          </w:tcPr>
          <w:p w14:paraId="2F05EA46"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1</w:t>
            </w:r>
          </w:p>
        </w:tc>
        <w:tc>
          <w:tcPr>
            <w:tcW w:w="0" w:type="auto"/>
            <w:vAlign w:val="center"/>
            <w:hideMark/>
          </w:tcPr>
          <w:p w14:paraId="10F9493D"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467B596A"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05221074"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06DDD68F"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077CEA12"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5E2C57E7"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r>
      <w:tr w:rsidR="00C30FBA" w:rsidRPr="00C30FBA" w14:paraId="4922C46A" w14:textId="77777777" w:rsidTr="00C30FBA">
        <w:trPr>
          <w:tblCellSpacing w:w="15" w:type="dxa"/>
        </w:trPr>
        <w:tc>
          <w:tcPr>
            <w:tcW w:w="0" w:type="auto"/>
            <w:vAlign w:val="center"/>
            <w:hideMark/>
          </w:tcPr>
          <w:p w14:paraId="21563D86"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2</w:t>
            </w:r>
          </w:p>
        </w:tc>
        <w:tc>
          <w:tcPr>
            <w:tcW w:w="0" w:type="auto"/>
            <w:vAlign w:val="center"/>
            <w:hideMark/>
          </w:tcPr>
          <w:p w14:paraId="04830816"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31D9F5A1"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11B0FFD3"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4E530F6D"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6383B744"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4F1A9068"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r>
      <w:tr w:rsidR="00C30FBA" w:rsidRPr="00C30FBA" w14:paraId="3513E27B" w14:textId="77777777" w:rsidTr="00C30FBA">
        <w:trPr>
          <w:tblCellSpacing w:w="15" w:type="dxa"/>
        </w:trPr>
        <w:tc>
          <w:tcPr>
            <w:tcW w:w="0" w:type="auto"/>
            <w:vAlign w:val="center"/>
            <w:hideMark/>
          </w:tcPr>
          <w:p w14:paraId="55D60028"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3</w:t>
            </w:r>
          </w:p>
        </w:tc>
        <w:tc>
          <w:tcPr>
            <w:tcW w:w="0" w:type="auto"/>
            <w:vAlign w:val="center"/>
            <w:hideMark/>
          </w:tcPr>
          <w:p w14:paraId="0DD0DCB8"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20B03EAF"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24619020"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4DE2D937"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12B3F8A9"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1D573188"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r>
      <w:tr w:rsidR="00C30FBA" w:rsidRPr="00C30FBA" w14:paraId="3E9BB1F1" w14:textId="77777777" w:rsidTr="00C30FBA">
        <w:trPr>
          <w:tblHeader/>
          <w:tblCellSpacing w:w="15" w:type="dxa"/>
        </w:trPr>
        <w:tc>
          <w:tcPr>
            <w:tcW w:w="0" w:type="auto"/>
            <w:vAlign w:val="center"/>
            <w:hideMark/>
          </w:tcPr>
          <w:p w14:paraId="56E46BBD"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w:t>
            </w:r>
          </w:p>
        </w:tc>
        <w:tc>
          <w:tcPr>
            <w:tcW w:w="0" w:type="auto"/>
            <w:vAlign w:val="center"/>
            <w:hideMark/>
          </w:tcPr>
          <w:p w14:paraId="14061073"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Table heading</w:t>
            </w:r>
          </w:p>
        </w:tc>
        <w:tc>
          <w:tcPr>
            <w:tcW w:w="0" w:type="auto"/>
            <w:vAlign w:val="center"/>
            <w:hideMark/>
          </w:tcPr>
          <w:p w14:paraId="47B1B6A3"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Table heading</w:t>
            </w:r>
          </w:p>
        </w:tc>
        <w:tc>
          <w:tcPr>
            <w:tcW w:w="0" w:type="auto"/>
            <w:vAlign w:val="center"/>
            <w:hideMark/>
          </w:tcPr>
          <w:p w14:paraId="07B86129"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Table heading</w:t>
            </w:r>
          </w:p>
        </w:tc>
        <w:tc>
          <w:tcPr>
            <w:tcW w:w="0" w:type="auto"/>
            <w:vAlign w:val="center"/>
            <w:hideMark/>
          </w:tcPr>
          <w:p w14:paraId="4774227C"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Table heading</w:t>
            </w:r>
          </w:p>
        </w:tc>
        <w:tc>
          <w:tcPr>
            <w:tcW w:w="0" w:type="auto"/>
            <w:vAlign w:val="center"/>
            <w:hideMark/>
          </w:tcPr>
          <w:p w14:paraId="4D5BB88D"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Table heading</w:t>
            </w:r>
          </w:p>
        </w:tc>
        <w:tc>
          <w:tcPr>
            <w:tcW w:w="0" w:type="auto"/>
            <w:vAlign w:val="center"/>
            <w:hideMark/>
          </w:tcPr>
          <w:p w14:paraId="52C3DA54"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Table heading</w:t>
            </w:r>
          </w:p>
        </w:tc>
      </w:tr>
      <w:tr w:rsidR="00C30FBA" w:rsidRPr="00C30FBA" w14:paraId="296CA083" w14:textId="77777777" w:rsidTr="00C30FBA">
        <w:trPr>
          <w:tblCellSpacing w:w="15" w:type="dxa"/>
        </w:trPr>
        <w:tc>
          <w:tcPr>
            <w:tcW w:w="0" w:type="auto"/>
            <w:vAlign w:val="center"/>
            <w:hideMark/>
          </w:tcPr>
          <w:p w14:paraId="760633D4"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1</w:t>
            </w:r>
          </w:p>
        </w:tc>
        <w:tc>
          <w:tcPr>
            <w:tcW w:w="0" w:type="auto"/>
            <w:vAlign w:val="center"/>
            <w:hideMark/>
          </w:tcPr>
          <w:p w14:paraId="66FF3E94"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6910A9A0"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3F48549D"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54E2DDAE"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1E5F4377"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47ABEB3F"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r>
      <w:tr w:rsidR="00C30FBA" w:rsidRPr="00C30FBA" w14:paraId="6BE47328" w14:textId="77777777" w:rsidTr="00C30FBA">
        <w:trPr>
          <w:tblCellSpacing w:w="15" w:type="dxa"/>
        </w:trPr>
        <w:tc>
          <w:tcPr>
            <w:tcW w:w="0" w:type="auto"/>
            <w:vAlign w:val="center"/>
            <w:hideMark/>
          </w:tcPr>
          <w:p w14:paraId="47568626"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2</w:t>
            </w:r>
          </w:p>
        </w:tc>
        <w:tc>
          <w:tcPr>
            <w:tcW w:w="0" w:type="auto"/>
            <w:vAlign w:val="center"/>
            <w:hideMark/>
          </w:tcPr>
          <w:p w14:paraId="5D65415C"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1089534C"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7F4D3B29"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50E388B5"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4400687D"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5EB549FE"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r>
      <w:tr w:rsidR="00C30FBA" w:rsidRPr="00C30FBA" w14:paraId="5B64457B" w14:textId="77777777" w:rsidTr="00C30FBA">
        <w:trPr>
          <w:tblCellSpacing w:w="15" w:type="dxa"/>
        </w:trPr>
        <w:tc>
          <w:tcPr>
            <w:tcW w:w="0" w:type="auto"/>
            <w:vAlign w:val="center"/>
            <w:hideMark/>
          </w:tcPr>
          <w:p w14:paraId="3622B639"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3</w:t>
            </w:r>
          </w:p>
        </w:tc>
        <w:tc>
          <w:tcPr>
            <w:tcW w:w="0" w:type="auto"/>
            <w:vAlign w:val="center"/>
            <w:hideMark/>
          </w:tcPr>
          <w:p w14:paraId="6CB589BD"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0B71FA1F"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2E951E73"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29BDFB8B"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7867CE32"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c>
          <w:tcPr>
            <w:tcW w:w="0" w:type="auto"/>
            <w:vAlign w:val="center"/>
            <w:hideMark/>
          </w:tcPr>
          <w:p w14:paraId="415E580A"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Table cell</w:t>
            </w:r>
          </w:p>
        </w:tc>
      </w:tr>
    </w:tbl>
    <w:p w14:paraId="30CA755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class="table-responsive"&gt;</w:t>
      </w:r>
    </w:p>
    <w:p w14:paraId="6203AB5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&lt;table class="table"&gt;</w:t>
      </w:r>
    </w:p>
    <w:p w14:paraId="41D23A8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391BE67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&lt;/table&gt;</w:t>
      </w:r>
    </w:p>
    <w:p w14:paraId="7E646CF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6DB63459" w14:textId="77777777" w:rsidR="00C30FBA" w:rsidRPr="00C30FBA" w:rsidRDefault="00C30FBA" w:rsidP="00C30F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30FBA">
        <w:rPr>
          <w:rFonts w:ascii="Times New Roman" w:eastAsia="Times New Roman" w:hAnsi="Times New Roman" w:cs="Times New Roman"/>
          <w:b/>
          <w:bCs/>
          <w:kern w:val="36"/>
          <w:sz w:val="48"/>
          <w:szCs w:val="48"/>
        </w:rPr>
        <w:t>Forms</w:t>
      </w:r>
    </w:p>
    <w:p w14:paraId="02031FB7"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Basic example</w:t>
      </w:r>
    </w:p>
    <w:p w14:paraId="4CE459D1"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Individual form controls automatically </w:t>
      </w:r>
      <w:proofErr w:type="gramStart"/>
      <w:r w:rsidRPr="00C30FBA">
        <w:rPr>
          <w:rFonts w:ascii="Times New Roman" w:eastAsia="Times New Roman" w:hAnsi="Times New Roman" w:cs="Times New Roman"/>
          <w:sz w:val="24"/>
          <w:szCs w:val="24"/>
        </w:rPr>
        <w:t>receive</w:t>
      </w:r>
      <w:proofErr w:type="gramEnd"/>
      <w:r w:rsidRPr="00C30FBA">
        <w:rPr>
          <w:rFonts w:ascii="Times New Roman" w:eastAsia="Times New Roman" w:hAnsi="Times New Roman" w:cs="Times New Roman"/>
          <w:sz w:val="24"/>
          <w:szCs w:val="24"/>
        </w:rPr>
        <w:t xml:space="preserve"> some global styling. All textual </w:t>
      </w:r>
      <w:r w:rsidRPr="00C30FBA">
        <w:rPr>
          <w:rFonts w:ascii="Courier New" w:eastAsia="Times New Roman" w:hAnsi="Courier New" w:cs="Courier New"/>
          <w:sz w:val="20"/>
          <w:szCs w:val="20"/>
        </w:rPr>
        <w:t>&lt;input&gt;</w:t>
      </w:r>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&lt;</w:t>
      </w:r>
      <w:proofErr w:type="spellStart"/>
      <w:r w:rsidRPr="00C30FBA">
        <w:rPr>
          <w:rFonts w:ascii="Courier New" w:eastAsia="Times New Roman" w:hAnsi="Courier New" w:cs="Courier New"/>
          <w:sz w:val="20"/>
          <w:szCs w:val="20"/>
        </w:rPr>
        <w:t>textarea</w:t>
      </w:r>
      <w:proofErr w:type="spellEnd"/>
      <w:r w:rsidRPr="00C30FBA">
        <w:rPr>
          <w:rFonts w:ascii="Courier New" w:eastAsia="Times New Roman" w:hAnsi="Courier New" w:cs="Courier New"/>
          <w:sz w:val="20"/>
          <w:szCs w:val="20"/>
        </w:rPr>
        <w:t>&gt;</w:t>
      </w:r>
      <w:r w:rsidRPr="00C30FBA">
        <w:rPr>
          <w:rFonts w:ascii="Times New Roman" w:eastAsia="Times New Roman" w:hAnsi="Times New Roman" w:cs="Times New Roman"/>
          <w:sz w:val="24"/>
          <w:szCs w:val="24"/>
        </w:rPr>
        <w:t xml:space="preserve">, and </w:t>
      </w:r>
      <w:r w:rsidRPr="00C30FBA">
        <w:rPr>
          <w:rFonts w:ascii="Courier New" w:eastAsia="Times New Roman" w:hAnsi="Courier New" w:cs="Courier New"/>
          <w:sz w:val="20"/>
          <w:szCs w:val="20"/>
        </w:rPr>
        <w:t>&lt;select&gt;</w:t>
      </w:r>
      <w:r w:rsidRPr="00C30FBA">
        <w:rPr>
          <w:rFonts w:ascii="Times New Roman" w:eastAsia="Times New Roman" w:hAnsi="Times New Roman" w:cs="Times New Roman"/>
          <w:sz w:val="24"/>
          <w:szCs w:val="24"/>
        </w:rPr>
        <w:t xml:space="preserve"> elements </w:t>
      </w:r>
      <w:proofErr w:type="gramStart"/>
      <w:r w:rsidRPr="00C30FBA">
        <w:rPr>
          <w:rFonts w:ascii="Times New Roman" w:eastAsia="Times New Roman" w:hAnsi="Times New Roman" w:cs="Times New Roman"/>
          <w:sz w:val="24"/>
          <w:szCs w:val="24"/>
        </w:rPr>
        <w:t xml:space="preserve">with </w:t>
      </w:r>
      <w:r w:rsidRPr="00C30FBA">
        <w:rPr>
          <w:rFonts w:ascii="Courier New" w:eastAsia="Times New Roman" w:hAnsi="Courier New" w:cs="Courier New"/>
          <w:sz w:val="20"/>
          <w:szCs w:val="20"/>
        </w:rPr>
        <w:t>.form</w:t>
      </w:r>
      <w:proofErr w:type="gramEnd"/>
      <w:r w:rsidRPr="00C30FBA">
        <w:rPr>
          <w:rFonts w:ascii="Courier New" w:eastAsia="Times New Roman" w:hAnsi="Courier New" w:cs="Courier New"/>
          <w:sz w:val="20"/>
          <w:szCs w:val="20"/>
        </w:rPr>
        <w:t>-control</w:t>
      </w:r>
      <w:r w:rsidRPr="00C30FBA">
        <w:rPr>
          <w:rFonts w:ascii="Times New Roman" w:eastAsia="Times New Roman" w:hAnsi="Times New Roman" w:cs="Times New Roman"/>
          <w:sz w:val="24"/>
          <w:szCs w:val="24"/>
        </w:rPr>
        <w:t xml:space="preserve"> are set to </w:t>
      </w:r>
      <w:r w:rsidRPr="00C30FBA">
        <w:rPr>
          <w:rFonts w:ascii="Courier New" w:eastAsia="Times New Roman" w:hAnsi="Courier New" w:cs="Courier New"/>
          <w:sz w:val="20"/>
          <w:szCs w:val="20"/>
        </w:rPr>
        <w:t>width: 100%;</w:t>
      </w:r>
      <w:r w:rsidRPr="00C30FBA">
        <w:rPr>
          <w:rFonts w:ascii="Times New Roman" w:eastAsia="Times New Roman" w:hAnsi="Times New Roman" w:cs="Times New Roman"/>
          <w:sz w:val="24"/>
          <w:szCs w:val="24"/>
        </w:rPr>
        <w:t xml:space="preserve"> by default. Wrap labels and controls </w:t>
      </w:r>
      <w:proofErr w:type="gramStart"/>
      <w:r w:rsidRPr="00C30FBA">
        <w:rPr>
          <w:rFonts w:ascii="Times New Roman" w:eastAsia="Times New Roman" w:hAnsi="Times New Roman" w:cs="Times New Roman"/>
          <w:sz w:val="24"/>
          <w:szCs w:val="24"/>
        </w:rPr>
        <w:t xml:space="preserve">in </w:t>
      </w:r>
      <w:r w:rsidRPr="00C30FBA">
        <w:rPr>
          <w:rFonts w:ascii="Courier New" w:eastAsia="Times New Roman" w:hAnsi="Courier New" w:cs="Courier New"/>
          <w:sz w:val="20"/>
          <w:szCs w:val="20"/>
        </w:rPr>
        <w:t>.form</w:t>
      </w:r>
      <w:proofErr w:type="gramEnd"/>
      <w:r w:rsidRPr="00C30FBA">
        <w:rPr>
          <w:rFonts w:ascii="Courier New" w:eastAsia="Times New Roman" w:hAnsi="Courier New" w:cs="Courier New"/>
          <w:sz w:val="20"/>
          <w:szCs w:val="20"/>
        </w:rPr>
        <w:t>-group</w:t>
      </w:r>
      <w:r w:rsidRPr="00C30FBA">
        <w:rPr>
          <w:rFonts w:ascii="Times New Roman" w:eastAsia="Times New Roman" w:hAnsi="Times New Roman" w:cs="Times New Roman"/>
          <w:sz w:val="24"/>
          <w:szCs w:val="24"/>
        </w:rPr>
        <w:t xml:space="preserve"> for optimum spacing.</w:t>
      </w:r>
    </w:p>
    <w:p w14:paraId="6F567274"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6271C094"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Email address </w:t>
      </w:r>
    </w:p>
    <w:p w14:paraId="40F5D218" w14:textId="0119BB62"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Password </w:t>
      </w:r>
      <w:r w:rsidRPr="00C30FBA">
        <w:rPr>
          <w:rFonts w:ascii="Times New Roman" w:eastAsia="Times New Roman" w:hAnsi="Times New Roman" w:cs="Times New Roman"/>
          <w:sz w:val="24"/>
          <w:szCs w:val="24"/>
        </w:rPr>
        <w:object w:dxaOrig="225" w:dyaOrig="225" w14:anchorId="1890AD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9" type="#_x0000_t75" style="width:1in;height:18pt" o:ole="">
            <v:imagedata r:id="rId15" o:title=""/>
          </v:shape>
          <w:control r:id="rId16" w:name="DefaultOcxName" w:shapeid="_x0000_i1189"/>
        </w:object>
      </w:r>
    </w:p>
    <w:p w14:paraId="3189C4E0"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File input </w:t>
      </w:r>
    </w:p>
    <w:p w14:paraId="0D529D45"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Example block-level help text here.</w:t>
      </w:r>
    </w:p>
    <w:p w14:paraId="35681604" w14:textId="5CA1F53B"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0153DAEE">
          <v:shape id="_x0000_i1188" type="#_x0000_t75" style="width:17.7pt;height:15.7pt" o:ole="">
            <v:imagedata r:id="rId17" o:title=""/>
          </v:shape>
          <w:control r:id="rId18" w:name="DefaultOcxName1" w:shapeid="_x0000_i1188"/>
        </w:object>
      </w:r>
      <w:r w:rsidRPr="00C30FBA">
        <w:rPr>
          <w:rFonts w:ascii="Times New Roman" w:eastAsia="Times New Roman" w:hAnsi="Times New Roman" w:cs="Times New Roman"/>
          <w:sz w:val="24"/>
          <w:szCs w:val="24"/>
        </w:rPr>
        <w:t xml:space="preserve">Check me out </w:t>
      </w:r>
    </w:p>
    <w:p w14:paraId="752168E6"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1DC22A6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&lt;form&gt;</w:t>
      </w:r>
    </w:p>
    <w:p w14:paraId="3CE18C2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class="form-group"&gt;</w:t>
      </w:r>
    </w:p>
    <w:p w14:paraId="33CAB31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for="exampleInputEmail1"&gt;Email address&lt;/label&gt;</w:t>
      </w:r>
    </w:p>
    <w:p w14:paraId="0245946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type="email" class="form-control" id="exampleInputEmail1" placeholder="Email"&gt;</w:t>
      </w:r>
    </w:p>
    <w:p w14:paraId="425A465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1C48A60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class="form-group"&gt;</w:t>
      </w:r>
    </w:p>
    <w:p w14:paraId="2A1592F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for="exampleInputPassword1"&gt;Password&lt;/label&gt;</w:t>
      </w:r>
    </w:p>
    <w:p w14:paraId="18B4BBD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type="password" class="form-control" id="exampleInputPassword1" placeholder="Password"&gt;</w:t>
      </w:r>
    </w:p>
    <w:p w14:paraId="68970F5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0633FCC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class="form-group"&gt;</w:t>
      </w:r>
    </w:p>
    <w:p w14:paraId="13745FE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for="</w:t>
      </w:r>
      <w:proofErr w:type="spellStart"/>
      <w:r w:rsidRPr="00C30FBA">
        <w:rPr>
          <w:rFonts w:ascii="Courier New" w:eastAsia="Times New Roman" w:hAnsi="Courier New" w:cs="Courier New"/>
          <w:sz w:val="20"/>
          <w:szCs w:val="20"/>
        </w:rPr>
        <w:t>exampleInputFile</w:t>
      </w:r>
      <w:proofErr w:type="spellEnd"/>
      <w:r w:rsidRPr="00C30FBA">
        <w:rPr>
          <w:rFonts w:ascii="Courier New" w:eastAsia="Times New Roman" w:hAnsi="Courier New" w:cs="Courier New"/>
          <w:sz w:val="20"/>
          <w:szCs w:val="20"/>
        </w:rPr>
        <w:t>"&gt;File input&lt;/label&gt;</w:t>
      </w:r>
    </w:p>
    <w:p w14:paraId="728F774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type="file" id="</w:t>
      </w:r>
      <w:proofErr w:type="spellStart"/>
      <w:r w:rsidRPr="00C30FBA">
        <w:rPr>
          <w:rFonts w:ascii="Courier New" w:eastAsia="Times New Roman" w:hAnsi="Courier New" w:cs="Courier New"/>
          <w:sz w:val="20"/>
          <w:szCs w:val="20"/>
        </w:rPr>
        <w:t>exampleInputFile</w:t>
      </w:r>
      <w:proofErr w:type="spellEnd"/>
      <w:r w:rsidRPr="00C30FBA">
        <w:rPr>
          <w:rFonts w:ascii="Courier New" w:eastAsia="Times New Roman" w:hAnsi="Courier New" w:cs="Courier New"/>
          <w:sz w:val="20"/>
          <w:szCs w:val="20"/>
        </w:rPr>
        <w:t>"&gt;</w:t>
      </w:r>
    </w:p>
    <w:p w14:paraId="04DEF91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&lt;p class="help-block"&gt;Example block-level help text </w:t>
      </w:r>
      <w:proofErr w:type="gramStart"/>
      <w:r w:rsidRPr="00C30FBA">
        <w:rPr>
          <w:rFonts w:ascii="Courier New" w:eastAsia="Times New Roman" w:hAnsi="Courier New" w:cs="Courier New"/>
          <w:sz w:val="20"/>
          <w:szCs w:val="20"/>
        </w:rPr>
        <w:t>here.&lt;</w:t>
      </w:r>
      <w:proofErr w:type="gramEnd"/>
      <w:r w:rsidRPr="00C30FBA">
        <w:rPr>
          <w:rFonts w:ascii="Courier New" w:eastAsia="Times New Roman" w:hAnsi="Courier New" w:cs="Courier New"/>
          <w:sz w:val="20"/>
          <w:szCs w:val="20"/>
        </w:rPr>
        <w:t>/p&gt;</w:t>
      </w:r>
    </w:p>
    <w:p w14:paraId="7907BB2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lastRenderedPageBreak/>
        <w:t xml:space="preserve">  &lt;/div&gt;</w:t>
      </w:r>
    </w:p>
    <w:p w14:paraId="38A3BD6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class="checkbox"&gt;</w:t>
      </w:r>
    </w:p>
    <w:p w14:paraId="7CA60A8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&lt;label&gt;</w:t>
      </w:r>
    </w:p>
    <w:p w14:paraId="08EEF5C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type="checkbox"&gt; Check me out</w:t>
      </w:r>
    </w:p>
    <w:p w14:paraId="5256816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&lt;/label&gt;</w:t>
      </w:r>
    </w:p>
    <w:p w14:paraId="5BAFC85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01A50BE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&lt;button type="submit"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-default"&gt;Submit&lt;/button&gt;</w:t>
      </w:r>
    </w:p>
    <w:p w14:paraId="33C7023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&lt;/form&gt;</w:t>
      </w:r>
    </w:p>
    <w:p w14:paraId="74AC3179"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Don't mix form groups with input groups</w:t>
      </w:r>
    </w:p>
    <w:p w14:paraId="0CF2D739"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Do not mix form groups directly with </w:t>
      </w:r>
      <w:hyperlink r:id="rId19" w:anchor="input-groups" w:history="1">
        <w:r w:rsidRPr="00C30FBA">
          <w:rPr>
            <w:rFonts w:ascii="Times New Roman" w:eastAsia="Times New Roman" w:hAnsi="Times New Roman" w:cs="Times New Roman"/>
            <w:color w:val="0000FF"/>
            <w:sz w:val="24"/>
            <w:szCs w:val="24"/>
            <w:u w:val="single"/>
          </w:rPr>
          <w:t>input groups</w:t>
        </w:r>
      </w:hyperlink>
      <w:r w:rsidRPr="00C30FBA">
        <w:rPr>
          <w:rFonts w:ascii="Times New Roman" w:eastAsia="Times New Roman" w:hAnsi="Times New Roman" w:cs="Times New Roman"/>
          <w:sz w:val="24"/>
          <w:szCs w:val="24"/>
        </w:rPr>
        <w:t>. Instead, nest the input group inside of the form group.</w:t>
      </w:r>
    </w:p>
    <w:p w14:paraId="5B3762EC"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Inline form</w:t>
      </w:r>
    </w:p>
    <w:p w14:paraId="76DAE0EE"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proofErr w:type="gramStart"/>
      <w:r w:rsidRPr="00C30FBA">
        <w:rPr>
          <w:rFonts w:ascii="Times New Roman" w:eastAsia="Times New Roman" w:hAnsi="Times New Roman" w:cs="Times New Roman"/>
          <w:sz w:val="24"/>
          <w:szCs w:val="24"/>
        </w:rPr>
        <w:t xml:space="preserve">Add </w:t>
      </w:r>
      <w:r w:rsidRPr="00C30FBA">
        <w:rPr>
          <w:rFonts w:ascii="Courier New" w:eastAsia="Times New Roman" w:hAnsi="Courier New" w:cs="Courier New"/>
          <w:sz w:val="20"/>
          <w:szCs w:val="20"/>
        </w:rPr>
        <w:t>.form</w:t>
      </w:r>
      <w:proofErr w:type="gramEnd"/>
      <w:r w:rsidRPr="00C30FBA">
        <w:rPr>
          <w:rFonts w:ascii="Courier New" w:eastAsia="Times New Roman" w:hAnsi="Courier New" w:cs="Courier New"/>
          <w:sz w:val="20"/>
          <w:szCs w:val="20"/>
        </w:rPr>
        <w:t>-inline</w:t>
      </w:r>
      <w:r w:rsidRPr="00C30FBA">
        <w:rPr>
          <w:rFonts w:ascii="Times New Roman" w:eastAsia="Times New Roman" w:hAnsi="Times New Roman" w:cs="Times New Roman"/>
          <w:sz w:val="24"/>
          <w:szCs w:val="24"/>
        </w:rPr>
        <w:t xml:space="preserve"> to your form (which doesn't have to be a </w:t>
      </w:r>
      <w:r w:rsidRPr="00C30FBA">
        <w:rPr>
          <w:rFonts w:ascii="Courier New" w:eastAsia="Times New Roman" w:hAnsi="Courier New" w:cs="Courier New"/>
          <w:sz w:val="20"/>
          <w:szCs w:val="20"/>
        </w:rPr>
        <w:t>&lt;form&gt;</w:t>
      </w:r>
      <w:r w:rsidRPr="00C30FBA">
        <w:rPr>
          <w:rFonts w:ascii="Times New Roman" w:eastAsia="Times New Roman" w:hAnsi="Times New Roman" w:cs="Times New Roman"/>
          <w:sz w:val="24"/>
          <w:szCs w:val="24"/>
        </w:rPr>
        <w:t xml:space="preserve">) for left-aligned and inline-block controls. </w:t>
      </w:r>
      <w:r w:rsidRPr="00C30FBA">
        <w:rPr>
          <w:rFonts w:ascii="Times New Roman" w:eastAsia="Times New Roman" w:hAnsi="Times New Roman" w:cs="Times New Roman"/>
          <w:b/>
          <w:bCs/>
          <w:sz w:val="24"/>
          <w:szCs w:val="24"/>
        </w:rPr>
        <w:t>This only applies to forms within viewports that are at least 768px wide.</w:t>
      </w:r>
    </w:p>
    <w:p w14:paraId="45F40B90"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May require custom widths</w:t>
      </w:r>
    </w:p>
    <w:p w14:paraId="3E6C6BF4"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Inputs and selects have </w:t>
      </w:r>
      <w:r w:rsidRPr="00C30FBA">
        <w:rPr>
          <w:rFonts w:ascii="Courier New" w:eastAsia="Times New Roman" w:hAnsi="Courier New" w:cs="Courier New"/>
          <w:sz w:val="20"/>
          <w:szCs w:val="20"/>
        </w:rPr>
        <w:t>width: 100%;</w:t>
      </w:r>
      <w:r w:rsidRPr="00C30FBA">
        <w:rPr>
          <w:rFonts w:ascii="Times New Roman" w:eastAsia="Times New Roman" w:hAnsi="Times New Roman" w:cs="Times New Roman"/>
          <w:sz w:val="24"/>
          <w:szCs w:val="24"/>
        </w:rPr>
        <w:t xml:space="preserve"> applied by default in Bootstrap. Within inline forms, we reset that to </w:t>
      </w:r>
      <w:r w:rsidRPr="00C30FBA">
        <w:rPr>
          <w:rFonts w:ascii="Courier New" w:eastAsia="Times New Roman" w:hAnsi="Courier New" w:cs="Courier New"/>
          <w:sz w:val="20"/>
          <w:szCs w:val="20"/>
        </w:rPr>
        <w:t>width: auto;</w:t>
      </w:r>
      <w:r w:rsidRPr="00C30FBA">
        <w:rPr>
          <w:rFonts w:ascii="Times New Roman" w:eastAsia="Times New Roman" w:hAnsi="Times New Roman" w:cs="Times New Roman"/>
          <w:sz w:val="24"/>
          <w:szCs w:val="24"/>
        </w:rPr>
        <w:t xml:space="preserve"> so multiple controls can reside on the same line. Depending on your layout, additional custom widths may be required.</w:t>
      </w:r>
    </w:p>
    <w:p w14:paraId="607644E8"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Always add labels</w:t>
      </w:r>
    </w:p>
    <w:p w14:paraId="343E6D3F"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Screen readers will have trouble with your forms if you don't include a label for every input. For these inline forms, you can hide the labels using the </w:t>
      </w:r>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w:t>
      </w:r>
      <w:r w:rsidRPr="00C30FBA">
        <w:rPr>
          <w:rFonts w:ascii="Times New Roman" w:eastAsia="Times New Roman" w:hAnsi="Times New Roman" w:cs="Times New Roman"/>
          <w:sz w:val="24"/>
          <w:szCs w:val="24"/>
        </w:rPr>
        <w:t xml:space="preserve"> class. There are further alternative methods of providing a label for assistive technologies, such as the </w:t>
      </w:r>
      <w:r w:rsidRPr="00C30FBA">
        <w:rPr>
          <w:rFonts w:ascii="Courier New" w:eastAsia="Times New Roman" w:hAnsi="Courier New" w:cs="Courier New"/>
          <w:sz w:val="20"/>
          <w:szCs w:val="20"/>
        </w:rPr>
        <w:t>aria-label</w:t>
      </w:r>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aria-</w:t>
      </w:r>
      <w:proofErr w:type="spellStart"/>
      <w:r w:rsidRPr="00C30FBA">
        <w:rPr>
          <w:rFonts w:ascii="Courier New" w:eastAsia="Times New Roman" w:hAnsi="Courier New" w:cs="Courier New"/>
          <w:sz w:val="20"/>
          <w:szCs w:val="20"/>
        </w:rPr>
        <w:t>labelledby</w:t>
      </w:r>
      <w:proofErr w:type="spellEnd"/>
      <w:r w:rsidRPr="00C30FBA">
        <w:rPr>
          <w:rFonts w:ascii="Times New Roman" w:eastAsia="Times New Roman" w:hAnsi="Times New Roman" w:cs="Times New Roman"/>
          <w:sz w:val="24"/>
          <w:szCs w:val="24"/>
        </w:rPr>
        <w:t xml:space="preserve"> or </w:t>
      </w:r>
      <w:r w:rsidRPr="00C30FBA">
        <w:rPr>
          <w:rFonts w:ascii="Courier New" w:eastAsia="Times New Roman" w:hAnsi="Courier New" w:cs="Courier New"/>
          <w:sz w:val="20"/>
          <w:szCs w:val="20"/>
        </w:rPr>
        <w:t>title</w:t>
      </w:r>
      <w:r w:rsidRPr="00C30FBA">
        <w:rPr>
          <w:rFonts w:ascii="Times New Roman" w:eastAsia="Times New Roman" w:hAnsi="Times New Roman" w:cs="Times New Roman"/>
          <w:sz w:val="24"/>
          <w:szCs w:val="24"/>
        </w:rPr>
        <w:t xml:space="preserve"> attribute. If none of these is present, screen readers may resort to using the </w:t>
      </w:r>
      <w:r w:rsidRPr="00C30FBA">
        <w:rPr>
          <w:rFonts w:ascii="Courier New" w:eastAsia="Times New Roman" w:hAnsi="Courier New" w:cs="Courier New"/>
          <w:sz w:val="20"/>
          <w:szCs w:val="20"/>
        </w:rPr>
        <w:t>placeholder</w:t>
      </w:r>
      <w:r w:rsidRPr="00C30FBA">
        <w:rPr>
          <w:rFonts w:ascii="Times New Roman" w:eastAsia="Times New Roman" w:hAnsi="Times New Roman" w:cs="Times New Roman"/>
          <w:sz w:val="24"/>
          <w:szCs w:val="24"/>
        </w:rPr>
        <w:t xml:space="preserve"> attribute, if present, but note that use of </w:t>
      </w:r>
      <w:r w:rsidRPr="00C30FBA">
        <w:rPr>
          <w:rFonts w:ascii="Courier New" w:eastAsia="Times New Roman" w:hAnsi="Courier New" w:cs="Courier New"/>
          <w:sz w:val="20"/>
          <w:szCs w:val="20"/>
        </w:rPr>
        <w:t>placeholder</w:t>
      </w:r>
      <w:r w:rsidRPr="00C30FBA">
        <w:rPr>
          <w:rFonts w:ascii="Times New Roman" w:eastAsia="Times New Roman" w:hAnsi="Times New Roman" w:cs="Times New Roman"/>
          <w:sz w:val="24"/>
          <w:szCs w:val="24"/>
        </w:rPr>
        <w:t xml:space="preserve"> as a replacement for other labelling methods is not advised.</w:t>
      </w:r>
    </w:p>
    <w:p w14:paraId="59F1D21E"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2D16A6A3" w14:textId="6CD6E3CF"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Name </w:t>
      </w:r>
      <w:r w:rsidRPr="00C30FBA">
        <w:rPr>
          <w:rFonts w:ascii="Times New Roman" w:eastAsia="Times New Roman" w:hAnsi="Times New Roman" w:cs="Times New Roman"/>
          <w:sz w:val="24"/>
          <w:szCs w:val="24"/>
        </w:rPr>
        <w:object w:dxaOrig="225" w:dyaOrig="225" w14:anchorId="09028C0B">
          <v:shape id="_x0000_i1187" type="#_x0000_t75" style="width:1in;height:18pt" o:ole="">
            <v:imagedata r:id="rId15" o:title=""/>
          </v:shape>
          <w:control r:id="rId20" w:name="DefaultOcxName2" w:shapeid="_x0000_i1187"/>
        </w:object>
      </w:r>
    </w:p>
    <w:p w14:paraId="5903779B"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Email </w:t>
      </w:r>
    </w:p>
    <w:p w14:paraId="75105E94"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10095BD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&lt;form class="form-inline"&gt;</w:t>
      </w:r>
    </w:p>
    <w:p w14:paraId="5214F53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class="form-group"&gt;</w:t>
      </w:r>
    </w:p>
    <w:p w14:paraId="090F011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for="exampleInputName2"&gt;Name&lt;/label&gt;</w:t>
      </w:r>
    </w:p>
    <w:p w14:paraId="1FAA84B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type="text" class="form-control" id="exampleInputName2" placeholder="Jane Doe"&gt;</w:t>
      </w:r>
    </w:p>
    <w:p w14:paraId="6BB2F9E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4C2A42C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class="form-group"&gt;</w:t>
      </w:r>
    </w:p>
    <w:p w14:paraId="0C508BC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for="exampleInputEmail2"&gt;Email&lt;/label&gt;</w:t>
      </w:r>
    </w:p>
    <w:p w14:paraId="090E658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type="email" class="form-control" id="exampleInputEmail2" placeholder="jane.doe@example.com"&gt;</w:t>
      </w:r>
    </w:p>
    <w:p w14:paraId="085A7E0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12A2C2E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&lt;button type="submit"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-default"&gt;Send invitation&lt;/button&gt;</w:t>
      </w:r>
    </w:p>
    <w:p w14:paraId="091B7C9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&lt;/form&gt;</w:t>
      </w:r>
    </w:p>
    <w:p w14:paraId="7E86BB69"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lastRenderedPageBreak/>
        <w:t>Top of Form</w:t>
      </w:r>
    </w:p>
    <w:p w14:paraId="11D0AB33"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Email address </w:t>
      </w:r>
    </w:p>
    <w:p w14:paraId="0D448757" w14:textId="12A6259A"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Password </w:t>
      </w:r>
      <w:r w:rsidRPr="00C30FBA">
        <w:rPr>
          <w:rFonts w:ascii="Times New Roman" w:eastAsia="Times New Roman" w:hAnsi="Times New Roman" w:cs="Times New Roman"/>
          <w:sz w:val="24"/>
          <w:szCs w:val="24"/>
        </w:rPr>
        <w:object w:dxaOrig="225" w:dyaOrig="225" w14:anchorId="41C34296">
          <v:shape id="_x0000_i1186" type="#_x0000_t75" style="width:1in;height:18pt" o:ole="">
            <v:imagedata r:id="rId15" o:title=""/>
          </v:shape>
          <w:control r:id="rId21" w:name="DefaultOcxName3" w:shapeid="_x0000_i1186"/>
        </w:object>
      </w:r>
    </w:p>
    <w:p w14:paraId="1908D6D8" w14:textId="0C28F43B"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7ADE497F">
          <v:shape id="_x0000_i1185" type="#_x0000_t75" style="width:17.7pt;height:15.7pt" o:ole="">
            <v:imagedata r:id="rId17" o:title=""/>
          </v:shape>
          <w:control r:id="rId22" w:name="DefaultOcxName4" w:shapeid="_x0000_i1185"/>
        </w:object>
      </w:r>
      <w:r w:rsidRPr="00C30FBA">
        <w:rPr>
          <w:rFonts w:ascii="Times New Roman" w:eastAsia="Times New Roman" w:hAnsi="Times New Roman" w:cs="Times New Roman"/>
          <w:sz w:val="24"/>
          <w:szCs w:val="24"/>
        </w:rPr>
        <w:t xml:space="preserve">Remember me </w:t>
      </w:r>
    </w:p>
    <w:p w14:paraId="0326E5D4"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064BA2D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&lt;form class="form-inline"&gt;</w:t>
      </w:r>
    </w:p>
    <w:p w14:paraId="1EB243F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class="form-group"&gt;</w:t>
      </w:r>
    </w:p>
    <w:p w14:paraId="37E5ED8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class="</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 for="exampleInputEmail3"&gt;Email address&lt;/label&gt;</w:t>
      </w:r>
    </w:p>
    <w:p w14:paraId="0AD6355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type="email" class="form-control" id="exampleInputEmail3" placeholder="Email"&gt;</w:t>
      </w:r>
    </w:p>
    <w:p w14:paraId="56C90BF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79DC055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class="form-group"&gt;</w:t>
      </w:r>
    </w:p>
    <w:p w14:paraId="08C7122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class="</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 for="exampleInputPassword3"&gt;Password&lt;/label&gt;</w:t>
      </w:r>
    </w:p>
    <w:p w14:paraId="580F8FA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type="password" class="form-control" id="exampleInputPassword3" placeholder="Password"&gt;</w:t>
      </w:r>
    </w:p>
    <w:p w14:paraId="680793D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05BFC7E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class="checkbox"&gt;</w:t>
      </w:r>
    </w:p>
    <w:p w14:paraId="2965654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&lt;label&gt;</w:t>
      </w:r>
    </w:p>
    <w:p w14:paraId="31EB25A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type="checkbox"&gt; Remember me</w:t>
      </w:r>
    </w:p>
    <w:p w14:paraId="250FDE0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&lt;/label&gt;</w:t>
      </w:r>
    </w:p>
    <w:p w14:paraId="6CC6213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07F41C7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&lt;button type="submit"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-default"&gt;Sign in&lt;/button&gt;</w:t>
      </w:r>
    </w:p>
    <w:p w14:paraId="3AF39AA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&lt;/form&gt;</w:t>
      </w:r>
    </w:p>
    <w:p w14:paraId="2E81BC36"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421E2388"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Amount (in dollars) </w:t>
      </w:r>
    </w:p>
    <w:p w14:paraId="1945EFED"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w:t>
      </w:r>
    </w:p>
    <w:p w14:paraId="2B121092" w14:textId="7AAD11F1"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3CB67CEE">
          <v:shape id="_x0000_i1184" type="#_x0000_t75" style="width:1in;height:18pt" o:ole="">
            <v:imagedata r:id="rId15" o:title=""/>
          </v:shape>
          <w:control r:id="rId23" w:name="DefaultOcxName5" w:shapeid="_x0000_i1184"/>
        </w:object>
      </w:r>
    </w:p>
    <w:p w14:paraId="6F1270BA"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.00</w:t>
      </w:r>
    </w:p>
    <w:p w14:paraId="317B788C"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68CC58C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&lt;form class="form-inline"&gt;</w:t>
      </w:r>
    </w:p>
    <w:p w14:paraId="0276431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class="form-group"&gt;</w:t>
      </w:r>
    </w:p>
    <w:p w14:paraId="0DF9058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class="</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 for="</w:t>
      </w:r>
      <w:proofErr w:type="spellStart"/>
      <w:r w:rsidRPr="00C30FBA">
        <w:rPr>
          <w:rFonts w:ascii="Courier New" w:eastAsia="Times New Roman" w:hAnsi="Courier New" w:cs="Courier New"/>
          <w:sz w:val="20"/>
          <w:szCs w:val="20"/>
        </w:rPr>
        <w:t>exampleInputAmount</w:t>
      </w:r>
      <w:proofErr w:type="spellEnd"/>
      <w:r w:rsidRPr="00C30FBA">
        <w:rPr>
          <w:rFonts w:ascii="Courier New" w:eastAsia="Times New Roman" w:hAnsi="Courier New" w:cs="Courier New"/>
          <w:sz w:val="20"/>
          <w:szCs w:val="20"/>
        </w:rPr>
        <w:t xml:space="preserve">"&gt;Amount (in </w:t>
      </w:r>
      <w:proofErr w:type="gramStart"/>
      <w:r w:rsidRPr="00C30FBA">
        <w:rPr>
          <w:rFonts w:ascii="Courier New" w:eastAsia="Times New Roman" w:hAnsi="Courier New" w:cs="Courier New"/>
          <w:sz w:val="20"/>
          <w:szCs w:val="20"/>
        </w:rPr>
        <w:t>dollars)&lt;</w:t>
      </w:r>
      <w:proofErr w:type="gramEnd"/>
      <w:r w:rsidRPr="00C30FBA">
        <w:rPr>
          <w:rFonts w:ascii="Courier New" w:eastAsia="Times New Roman" w:hAnsi="Courier New" w:cs="Courier New"/>
          <w:sz w:val="20"/>
          <w:szCs w:val="20"/>
        </w:rPr>
        <w:t>/label&gt;</w:t>
      </w:r>
    </w:p>
    <w:p w14:paraId="2554DD2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class="input-group"&gt;</w:t>
      </w:r>
    </w:p>
    <w:p w14:paraId="43B560A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class="input-group-addon"&gt;$&lt;/div&gt;</w:t>
      </w:r>
    </w:p>
    <w:p w14:paraId="204AFDE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type="text" class="form-control" id="</w:t>
      </w:r>
      <w:proofErr w:type="spellStart"/>
      <w:r w:rsidRPr="00C30FBA">
        <w:rPr>
          <w:rFonts w:ascii="Courier New" w:eastAsia="Times New Roman" w:hAnsi="Courier New" w:cs="Courier New"/>
          <w:sz w:val="20"/>
          <w:szCs w:val="20"/>
        </w:rPr>
        <w:t>exampleInputAmount</w:t>
      </w:r>
      <w:proofErr w:type="spellEnd"/>
      <w:r w:rsidRPr="00C30FBA">
        <w:rPr>
          <w:rFonts w:ascii="Courier New" w:eastAsia="Times New Roman" w:hAnsi="Courier New" w:cs="Courier New"/>
          <w:sz w:val="20"/>
          <w:szCs w:val="20"/>
        </w:rPr>
        <w:t>" placeholder="Amount"&gt;</w:t>
      </w:r>
    </w:p>
    <w:p w14:paraId="77FB691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class="input-group-addon"&gt;.00&lt;/div&gt;</w:t>
      </w:r>
    </w:p>
    <w:p w14:paraId="02FAD5C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6BE8A92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57AD55C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&lt;button type="submit"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-primary"&gt;Transfer cash&lt;/button&gt;</w:t>
      </w:r>
    </w:p>
    <w:p w14:paraId="2FC03E0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&lt;/form&gt;</w:t>
      </w:r>
    </w:p>
    <w:p w14:paraId="7D17AB97"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Horizontal form</w:t>
      </w:r>
    </w:p>
    <w:p w14:paraId="101EAA08"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Use Bootstrap's predefined grid classes to align labels and groups of form controls in a horizontal layout by </w:t>
      </w:r>
      <w:proofErr w:type="gramStart"/>
      <w:r w:rsidRPr="00C30FBA">
        <w:rPr>
          <w:rFonts w:ascii="Times New Roman" w:eastAsia="Times New Roman" w:hAnsi="Times New Roman" w:cs="Times New Roman"/>
          <w:sz w:val="24"/>
          <w:szCs w:val="24"/>
        </w:rPr>
        <w:t xml:space="preserve">adding </w:t>
      </w:r>
      <w:r w:rsidRPr="00C30FBA">
        <w:rPr>
          <w:rFonts w:ascii="Courier New" w:eastAsia="Times New Roman" w:hAnsi="Courier New" w:cs="Courier New"/>
          <w:sz w:val="20"/>
          <w:szCs w:val="20"/>
        </w:rPr>
        <w:t>.form</w:t>
      </w:r>
      <w:proofErr w:type="gramEnd"/>
      <w:r w:rsidRPr="00C30FBA">
        <w:rPr>
          <w:rFonts w:ascii="Courier New" w:eastAsia="Times New Roman" w:hAnsi="Courier New" w:cs="Courier New"/>
          <w:sz w:val="20"/>
          <w:szCs w:val="20"/>
        </w:rPr>
        <w:t>-horizontal</w:t>
      </w:r>
      <w:r w:rsidRPr="00C30FBA">
        <w:rPr>
          <w:rFonts w:ascii="Times New Roman" w:eastAsia="Times New Roman" w:hAnsi="Times New Roman" w:cs="Times New Roman"/>
          <w:sz w:val="24"/>
          <w:szCs w:val="24"/>
        </w:rPr>
        <w:t xml:space="preserve"> to the form (which doesn't have to be a </w:t>
      </w:r>
      <w:r w:rsidRPr="00C30FBA">
        <w:rPr>
          <w:rFonts w:ascii="Courier New" w:eastAsia="Times New Roman" w:hAnsi="Courier New" w:cs="Courier New"/>
          <w:sz w:val="20"/>
          <w:szCs w:val="20"/>
        </w:rPr>
        <w:t>&lt;form&gt;</w:t>
      </w:r>
      <w:r w:rsidRPr="00C30FBA">
        <w:rPr>
          <w:rFonts w:ascii="Times New Roman" w:eastAsia="Times New Roman" w:hAnsi="Times New Roman" w:cs="Times New Roman"/>
          <w:sz w:val="24"/>
          <w:szCs w:val="24"/>
        </w:rPr>
        <w:t xml:space="preserve">). Doing so </w:t>
      </w:r>
      <w:proofErr w:type="gramStart"/>
      <w:r w:rsidRPr="00C30FBA">
        <w:rPr>
          <w:rFonts w:ascii="Times New Roman" w:eastAsia="Times New Roman" w:hAnsi="Times New Roman" w:cs="Times New Roman"/>
          <w:sz w:val="24"/>
          <w:szCs w:val="24"/>
        </w:rPr>
        <w:t xml:space="preserve">changes </w:t>
      </w:r>
      <w:r w:rsidRPr="00C30FBA">
        <w:rPr>
          <w:rFonts w:ascii="Courier New" w:eastAsia="Times New Roman" w:hAnsi="Courier New" w:cs="Courier New"/>
          <w:sz w:val="20"/>
          <w:szCs w:val="20"/>
        </w:rPr>
        <w:t>.form</w:t>
      </w:r>
      <w:proofErr w:type="gramEnd"/>
      <w:r w:rsidRPr="00C30FBA">
        <w:rPr>
          <w:rFonts w:ascii="Courier New" w:eastAsia="Times New Roman" w:hAnsi="Courier New" w:cs="Courier New"/>
          <w:sz w:val="20"/>
          <w:szCs w:val="20"/>
        </w:rPr>
        <w:t>-group</w:t>
      </w:r>
      <w:r w:rsidRPr="00C30FBA">
        <w:rPr>
          <w:rFonts w:ascii="Times New Roman" w:eastAsia="Times New Roman" w:hAnsi="Times New Roman" w:cs="Times New Roman"/>
          <w:sz w:val="24"/>
          <w:szCs w:val="24"/>
        </w:rPr>
        <w:t xml:space="preserve">s to behave as grid rows, so no need for </w:t>
      </w:r>
      <w:r w:rsidRPr="00C30FBA">
        <w:rPr>
          <w:rFonts w:ascii="Courier New" w:eastAsia="Times New Roman" w:hAnsi="Courier New" w:cs="Courier New"/>
          <w:sz w:val="20"/>
          <w:szCs w:val="20"/>
        </w:rPr>
        <w:t>.row</w:t>
      </w:r>
      <w:r w:rsidRPr="00C30FBA">
        <w:rPr>
          <w:rFonts w:ascii="Times New Roman" w:eastAsia="Times New Roman" w:hAnsi="Times New Roman" w:cs="Times New Roman"/>
          <w:sz w:val="24"/>
          <w:szCs w:val="24"/>
        </w:rPr>
        <w:t>.</w:t>
      </w:r>
    </w:p>
    <w:p w14:paraId="036DB739"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231AAFAB"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Email </w:t>
      </w:r>
    </w:p>
    <w:p w14:paraId="51D2022B"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Password </w:t>
      </w:r>
    </w:p>
    <w:p w14:paraId="00AA1DAB" w14:textId="7C6EEC7C"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3FE3909A">
          <v:shape id="_x0000_i1183" type="#_x0000_t75" style="width:1in;height:18pt" o:ole="">
            <v:imagedata r:id="rId15" o:title=""/>
          </v:shape>
          <w:control r:id="rId24" w:name="DefaultOcxName6" w:shapeid="_x0000_i1183"/>
        </w:object>
      </w:r>
    </w:p>
    <w:p w14:paraId="1940C7C5" w14:textId="387ABAEE"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182F2B21">
          <v:shape id="_x0000_i1182" type="#_x0000_t75" style="width:17.7pt;height:15.7pt" o:ole="">
            <v:imagedata r:id="rId17" o:title=""/>
          </v:shape>
          <w:control r:id="rId25" w:name="DefaultOcxName7" w:shapeid="_x0000_i1182"/>
        </w:object>
      </w:r>
      <w:r w:rsidRPr="00C30FBA">
        <w:rPr>
          <w:rFonts w:ascii="Times New Roman" w:eastAsia="Times New Roman" w:hAnsi="Times New Roman" w:cs="Times New Roman"/>
          <w:sz w:val="24"/>
          <w:szCs w:val="24"/>
        </w:rPr>
        <w:t xml:space="preserve">Remember me </w:t>
      </w:r>
    </w:p>
    <w:p w14:paraId="653C8F35"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5F4EC3E6"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6BBE3667"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7B3A042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&lt;form class="form-horizontal"&gt;</w:t>
      </w:r>
    </w:p>
    <w:p w14:paraId="7BBF2EC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lastRenderedPageBreak/>
        <w:t xml:space="preserve">  &lt;div class="form-group"&gt;</w:t>
      </w:r>
    </w:p>
    <w:p w14:paraId="7073636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for="inputEmail3" class="col-sm-2 control-label"&gt;Email&lt;/label&gt;</w:t>
      </w:r>
    </w:p>
    <w:p w14:paraId="15BA87F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class="col-sm-10"&gt;</w:t>
      </w:r>
    </w:p>
    <w:p w14:paraId="3000000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type="email" class="form-control" id="inputEmail3" placeholder="Email"&gt;</w:t>
      </w:r>
    </w:p>
    <w:p w14:paraId="0B0ED85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538DCDA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02186AC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class="form-group"&gt;</w:t>
      </w:r>
    </w:p>
    <w:p w14:paraId="7DC4EA3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for="inputPassword3" class="col-sm-2 control-label"&gt;Password&lt;/label&gt;</w:t>
      </w:r>
    </w:p>
    <w:p w14:paraId="065B553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class="col-sm-10"&gt;</w:t>
      </w:r>
    </w:p>
    <w:p w14:paraId="78E035B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type="password" class="form-control" id="inputPassword3" placeholder="Password"&gt;</w:t>
      </w:r>
    </w:p>
    <w:p w14:paraId="4C7932B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609BD89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55D2177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class="form-group"&gt;</w:t>
      </w:r>
    </w:p>
    <w:p w14:paraId="77DA0F0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class="col-sm-offset-2 col-sm-10"&gt;</w:t>
      </w:r>
    </w:p>
    <w:p w14:paraId="0380977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class="checkbox"&gt;</w:t>
      </w:r>
    </w:p>
    <w:p w14:paraId="773F114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&lt;label&gt;</w:t>
      </w:r>
    </w:p>
    <w:p w14:paraId="4986F6A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type="checkbox"&gt; Remember me</w:t>
      </w:r>
    </w:p>
    <w:p w14:paraId="59B2776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&lt;/label&gt;</w:t>
      </w:r>
    </w:p>
    <w:p w14:paraId="2E9BB6D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26C1F25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797B52E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0B27D9C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class="form-group"&gt;</w:t>
      </w:r>
    </w:p>
    <w:p w14:paraId="12D9B4B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class="col-sm-offset-2 col-sm-10"&gt;</w:t>
      </w:r>
    </w:p>
    <w:p w14:paraId="44F727D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&lt;button type="submit"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-default"&gt;Sign in&lt;/button&gt;</w:t>
      </w:r>
    </w:p>
    <w:p w14:paraId="58BFA4D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4B23A81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31F562D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&lt;/form&gt;</w:t>
      </w:r>
    </w:p>
    <w:p w14:paraId="2DDD80B6"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Supported controls</w:t>
      </w:r>
    </w:p>
    <w:p w14:paraId="259F9F35"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Examples of standard form controls supported in an example form layout.</w:t>
      </w:r>
    </w:p>
    <w:p w14:paraId="77AB8CF7"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Inputs</w:t>
      </w:r>
    </w:p>
    <w:p w14:paraId="0B4BE256"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Most common form control, text-based input fields. Includes support for all HTML5 types: </w:t>
      </w:r>
      <w:r w:rsidRPr="00C30FBA">
        <w:rPr>
          <w:rFonts w:ascii="Courier New" w:eastAsia="Times New Roman" w:hAnsi="Courier New" w:cs="Courier New"/>
          <w:sz w:val="20"/>
          <w:szCs w:val="20"/>
        </w:rPr>
        <w:t>text</w:t>
      </w:r>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password</w:t>
      </w:r>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datetime</w:t>
      </w:r>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datetime-local</w:t>
      </w:r>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date</w:t>
      </w:r>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month</w:t>
      </w:r>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time</w:t>
      </w:r>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week</w:t>
      </w:r>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number</w:t>
      </w:r>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email</w:t>
      </w:r>
      <w:r w:rsidRPr="00C30FBA">
        <w:rPr>
          <w:rFonts w:ascii="Times New Roman" w:eastAsia="Times New Roman" w:hAnsi="Times New Roman" w:cs="Times New Roman"/>
          <w:sz w:val="24"/>
          <w:szCs w:val="24"/>
        </w:rPr>
        <w:t xml:space="preserve">, </w:t>
      </w:r>
      <w:proofErr w:type="spellStart"/>
      <w:r w:rsidRPr="00C30FBA">
        <w:rPr>
          <w:rFonts w:ascii="Courier New" w:eastAsia="Times New Roman" w:hAnsi="Courier New" w:cs="Courier New"/>
          <w:sz w:val="20"/>
          <w:szCs w:val="20"/>
        </w:rPr>
        <w:t>url</w:t>
      </w:r>
      <w:proofErr w:type="spellEnd"/>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search</w:t>
      </w:r>
      <w:r w:rsidRPr="00C30FBA">
        <w:rPr>
          <w:rFonts w:ascii="Times New Roman" w:eastAsia="Times New Roman" w:hAnsi="Times New Roman" w:cs="Times New Roman"/>
          <w:sz w:val="24"/>
          <w:szCs w:val="24"/>
        </w:rPr>
        <w:t xml:space="preserve">, </w:t>
      </w:r>
      <w:proofErr w:type="spellStart"/>
      <w:r w:rsidRPr="00C30FBA">
        <w:rPr>
          <w:rFonts w:ascii="Courier New" w:eastAsia="Times New Roman" w:hAnsi="Courier New" w:cs="Courier New"/>
          <w:sz w:val="20"/>
          <w:szCs w:val="20"/>
        </w:rPr>
        <w:t>tel</w:t>
      </w:r>
      <w:proofErr w:type="spellEnd"/>
      <w:r w:rsidRPr="00C30FBA">
        <w:rPr>
          <w:rFonts w:ascii="Times New Roman" w:eastAsia="Times New Roman" w:hAnsi="Times New Roman" w:cs="Times New Roman"/>
          <w:sz w:val="24"/>
          <w:szCs w:val="24"/>
        </w:rPr>
        <w:t xml:space="preserve">, and </w:t>
      </w:r>
      <w:r w:rsidRPr="00C30FBA">
        <w:rPr>
          <w:rFonts w:ascii="Courier New" w:eastAsia="Times New Roman" w:hAnsi="Courier New" w:cs="Courier New"/>
          <w:sz w:val="20"/>
          <w:szCs w:val="20"/>
        </w:rPr>
        <w:t>color</w:t>
      </w:r>
      <w:r w:rsidRPr="00C30FBA">
        <w:rPr>
          <w:rFonts w:ascii="Times New Roman" w:eastAsia="Times New Roman" w:hAnsi="Times New Roman" w:cs="Times New Roman"/>
          <w:sz w:val="24"/>
          <w:szCs w:val="24"/>
        </w:rPr>
        <w:t>.</w:t>
      </w:r>
    </w:p>
    <w:p w14:paraId="7936A16E"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Type declaration required</w:t>
      </w:r>
    </w:p>
    <w:p w14:paraId="3FDBEEE6"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Inputs will only be fully styled if their </w:t>
      </w:r>
      <w:r w:rsidRPr="00C30FBA">
        <w:rPr>
          <w:rFonts w:ascii="Courier New" w:eastAsia="Times New Roman" w:hAnsi="Courier New" w:cs="Courier New"/>
          <w:sz w:val="20"/>
          <w:szCs w:val="20"/>
        </w:rPr>
        <w:t>type</w:t>
      </w:r>
      <w:r w:rsidRPr="00C30FBA">
        <w:rPr>
          <w:rFonts w:ascii="Times New Roman" w:eastAsia="Times New Roman" w:hAnsi="Times New Roman" w:cs="Times New Roman"/>
          <w:sz w:val="24"/>
          <w:szCs w:val="24"/>
        </w:rPr>
        <w:t xml:space="preserve"> is properly declared.</w:t>
      </w:r>
    </w:p>
    <w:p w14:paraId="7368C3CB"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152C4593" w14:textId="68A168EE"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649659E4">
          <v:shape id="_x0000_i1181" type="#_x0000_t75" style="width:1in;height:18pt" o:ole="">
            <v:imagedata r:id="rId15" o:title=""/>
          </v:shape>
          <w:control r:id="rId26" w:name="DefaultOcxName8" w:shapeid="_x0000_i1181"/>
        </w:object>
      </w:r>
    </w:p>
    <w:p w14:paraId="5E75D192"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68F5BE9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&lt;input type="text" class="form-control" placeholder="Text input"&gt;</w:t>
      </w:r>
    </w:p>
    <w:p w14:paraId="369D2D3A"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Input groups</w:t>
      </w:r>
    </w:p>
    <w:p w14:paraId="46DCCE68"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lastRenderedPageBreak/>
        <w:t xml:space="preserve">To add integrated text or buttons before and/or after any text-based </w:t>
      </w:r>
      <w:r w:rsidRPr="00C30FBA">
        <w:rPr>
          <w:rFonts w:ascii="Courier New" w:eastAsia="Times New Roman" w:hAnsi="Courier New" w:cs="Courier New"/>
          <w:sz w:val="20"/>
          <w:szCs w:val="20"/>
        </w:rPr>
        <w:t>&lt;input&gt;</w:t>
      </w:r>
      <w:r w:rsidRPr="00C30FBA">
        <w:rPr>
          <w:rFonts w:ascii="Times New Roman" w:eastAsia="Times New Roman" w:hAnsi="Times New Roman" w:cs="Times New Roman"/>
          <w:sz w:val="24"/>
          <w:szCs w:val="24"/>
        </w:rPr>
        <w:t xml:space="preserve">, </w:t>
      </w:r>
      <w:hyperlink r:id="rId27" w:anchor="input-groups" w:history="1">
        <w:r w:rsidRPr="00C30FBA">
          <w:rPr>
            <w:rFonts w:ascii="Times New Roman" w:eastAsia="Times New Roman" w:hAnsi="Times New Roman" w:cs="Times New Roman"/>
            <w:color w:val="0000FF"/>
            <w:sz w:val="24"/>
            <w:szCs w:val="24"/>
            <w:u w:val="single"/>
          </w:rPr>
          <w:t>check out the input group component</w:t>
        </w:r>
      </w:hyperlink>
      <w:r w:rsidRPr="00C30FBA">
        <w:rPr>
          <w:rFonts w:ascii="Times New Roman" w:eastAsia="Times New Roman" w:hAnsi="Times New Roman" w:cs="Times New Roman"/>
          <w:sz w:val="24"/>
          <w:szCs w:val="24"/>
        </w:rPr>
        <w:t>.</w:t>
      </w:r>
    </w:p>
    <w:p w14:paraId="1FE7386F"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C30FBA">
        <w:rPr>
          <w:rFonts w:ascii="Times New Roman" w:eastAsia="Times New Roman" w:hAnsi="Times New Roman" w:cs="Times New Roman"/>
          <w:b/>
          <w:bCs/>
          <w:sz w:val="27"/>
          <w:szCs w:val="27"/>
        </w:rPr>
        <w:t>Textarea</w:t>
      </w:r>
      <w:proofErr w:type="spellEnd"/>
    </w:p>
    <w:p w14:paraId="046CCD33"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Form control which supports multiple lines of text. Change </w:t>
      </w:r>
      <w:r w:rsidRPr="00C30FBA">
        <w:rPr>
          <w:rFonts w:ascii="Courier New" w:eastAsia="Times New Roman" w:hAnsi="Courier New" w:cs="Courier New"/>
          <w:sz w:val="20"/>
          <w:szCs w:val="20"/>
        </w:rPr>
        <w:t>rows</w:t>
      </w:r>
      <w:r w:rsidRPr="00C30FBA">
        <w:rPr>
          <w:rFonts w:ascii="Times New Roman" w:eastAsia="Times New Roman" w:hAnsi="Times New Roman" w:cs="Times New Roman"/>
          <w:sz w:val="24"/>
          <w:szCs w:val="24"/>
        </w:rPr>
        <w:t xml:space="preserve"> attribute as necessary.</w:t>
      </w:r>
    </w:p>
    <w:p w14:paraId="5D08CCF5"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35ABAC05" w14:textId="13D04C25"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770375E9">
          <v:shape id="_x0000_i1180" type="#_x0000_t75" style="width:150.7pt;height:47.6pt" o:ole="">
            <v:imagedata r:id="rId28" o:title=""/>
          </v:shape>
          <w:control r:id="rId29" w:name="DefaultOcxName9" w:shapeid="_x0000_i1180"/>
        </w:object>
      </w:r>
    </w:p>
    <w:p w14:paraId="15F30D91"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285C2DA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w:t>
      </w:r>
      <w:proofErr w:type="spellStart"/>
      <w:r w:rsidRPr="00C30FBA">
        <w:rPr>
          <w:rFonts w:ascii="Courier New" w:eastAsia="Times New Roman" w:hAnsi="Courier New" w:cs="Courier New"/>
          <w:sz w:val="20"/>
          <w:szCs w:val="20"/>
        </w:rPr>
        <w:t>textarea</w:t>
      </w:r>
      <w:proofErr w:type="spellEnd"/>
      <w:r w:rsidRPr="00C30FBA">
        <w:rPr>
          <w:rFonts w:ascii="Courier New" w:eastAsia="Times New Roman" w:hAnsi="Courier New" w:cs="Courier New"/>
          <w:sz w:val="20"/>
          <w:szCs w:val="20"/>
        </w:rPr>
        <w:t xml:space="preserve"> class="form-control" rows="3"&gt;&lt;/</w:t>
      </w:r>
      <w:proofErr w:type="spellStart"/>
      <w:r w:rsidRPr="00C30FBA">
        <w:rPr>
          <w:rFonts w:ascii="Courier New" w:eastAsia="Times New Roman" w:hAnsi="Courier New" w:cs="Courier New"/>
          <w:sz w:val="20"/>
          <w:szCs w:val="20"/>
        </w:rPr>
        <w:t>textarea</w:t>
      </w:r>
      <w:proofErr w:type="spellEnd"/>
      <w:r w:rsidRPr="00C30FBA">
        <w:rPr>
          <w:rFonts w:ascii="Courier New" w:eastAsia="Times New Roman" w:hAnsi="Courier New" w:cs="Courier New"/>
          <w:sz w:val="20"/>
          <w:szCs w:val="20"/>
        </w:rPr>
        <w:t>&gt;</w:t>
      </w:r>
    </w:p>
    <w:p w14:paraId="7350E996"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Checkboxes and radios</w:t>
      </w:r>
    </w:p>
    <w:p w14:paraId="021E11FD"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Checkboxes are for selecting one or several options in a list, while radios are for selecting one option from many.</w:t>
      </w:r>
    </w:p>
    <w:p w14:paraId="56A4B900"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Disabled checkboxes and radios are supported, but to provide a "not-allowed" cursor on hover of the parent </w:t>
      </w:r>
      <w:r w:rsidRPr="00C30FBA">
        <w:rPr>
          <w:rFonts w:ascii="Courier New" w:eastAsia="Times New Roman" w:hAnsi="Courier New" w:cs="Courier New"/>
          <w:sz w:val="20"/>
          <w:szCs w:val="20"/>
        </w:rPr>
        <w:t>&lt;label&gt;</w:t>
      </w:r>
      <w:r w:rsidRPr="00C30FBA">
        <w:rPr>
          <w:rFonts w:ascii="Times New Roman" w:eastAsia="Times New Roman" w:hAnsi="Times New Roman" w:cs="Times New Roman"/>
          <w:sz w:val="24"/>
          <w:szCs w:val="24"/>
        </w:rPr>
        <w:t xml:space="preserve">, you'll need to add </w:t>
      </w:r>
      <w:proofErr w:type="gramStart"/>
      <w:r w:rsidRPr="00C30FBA">
        <w:rPr>
          <w:rFonts w:ascii="Times New Roman" w:eastAsia="Times New Roman" w:hAnsi="Times New Roman" w:cs="Times New Roman"/>
          <w:sz w:val="24"/>
          <w:szCs w:val="24"/>
        </w:rPr>
        <w:t xml:space="preserve">the </w:t>
      </w:r>
      <w:r w:rsidRPr="00C30FBA">
        <w:rPr>
          <w:rFonts w:ascii="Courier New" w:eastAsia="Times New Roman" w:hAnsi="Courier New" w:cs="Courier New"/>
          <w:sz w:val="20"/>
          <w:szCs w:val="20"/>
        </w:rPr>
        <w:t>.disabled</w:t>
      </w:r>
      <w:proofErr w:type="gramEnd"/>
      <w:r w:rsidRPr="00C30FBA">
        <w:rPr>
          <w:rFonts w:ascii="Times New Roman" w:eastAsia="Times New Roman" w:hAnsi="Times New Roman" w:cs="Times New Roman"/>
          <w:sz w:val="24"/>
          <w:szCs w:val="24"/>
        </w:rPr>
        <w:t xml:space="preserve"> class to the parent </w:t>
      </w:r>
      <w:r w:rsidRPr="00C30FBA">
        <w:rPr>
          <w:rFonts w:ascii="Courier New" w:eastAsia="Times New Roman" w:hAnsi="Courier New" w:cs="Courier New"/>
          <w:sz w:val="20"/>
          <w:szCs w:val="20"/>
        </w:rPr>
        <w:t>.radio</w:t>
      </w:r>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.radio-inline</w:t>
      </w:r>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.checkbox</w:t>
      </w:r>
      <w:r w:rsidRPr="00C30FBA">
        <w:rPr>
          <w:rFonts w:ascii="Times New Roman" w:eastAsia="Times New Roman" w:hAnsi="Times New Roman" w:cs="Times New Roman"/>
          <w:sz w:val="24"/>
          <w:szCs w:val="24"/>
        </w:rPr>
        <w:t xml:space="preserve">, or </w:t>
      </w:r>
      <w:r w:rsidRPr="00C30FBA">
        <w:rPr>
          <w:rFonts w:ascii="Courier New" w:eastAsia="Times New Roman" w:hAnsi="Courier New" w:cs="Courier New"/>
          <w:sz w:val="20"/>
          <w:szCs w:val="20"/>
        </w:rPr>
        <w:t>.checkbox-inline</w:t>
      </w:r>
      <w:r w:rsidRPr="00C30FBA">
        <w:rPr>
          <w:rFonts w:ascii="Times New Roman" w:eastAsia="Times New Roman" w:hAnsi="Times New Roman" w:cs="Times New Roman"/>
          <w:sz w:val="24"/>
          <w:szCs w:val="24"/>
        </w:rPr>
        <w:t>.</w:t>
      </w:r>
    </w:p>
    <w:p w14:paraId="085A27A5"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Default (stacked)</w:t>
      </w:r>
    </w:p>
    <w:p w14:paraId="05AFABFA"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3F6550CA" w14:textId="48C0A92E"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5ACF7609">
          <v:shape id="_x0000_i1179" type="#_x0000_t75" style="width:17.7pt;height:15.7pt" o:ole="">
            <v:imagedata r:id="rId17" o:title=""/>
          </v:shape>
          <w:control r:id="rId30" w:name="DefaultOcxName10" w:shapeid="_x0000_i1179"/>
        </w:object>
      </w:r>
      <w:r w:rsidRPr="00C30FBA">
        <w:rPr>
          <w:rFonts w:ascii="Times New Roman" w:eastAsia="Times New Roman" w:hAnsi="Times New Roman" w:cs="Times New Roman"/>
          <w:sz w:val="24"/>
          <w:szCs w:val="24"/>
        </w:rPr>
        <w:t xml:space="preserve">Option one is this and that—be sure to include why it's great </w:t>
      </w:r>
    </w:p>
    <w:p w14:paraId="2CD92D5A" w14:textId="74A5C7C8"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63F023FD">
          <v:shape id="_x0000_i1178" type="#_x0000_t75" style="width:17.7pt;height:15.7pt" o:ole="">
            <v:imagedata r:id="rId17" o:title=""/>
          </v:shape>
          <w:control r:id="rId31" w:name="DefaultOcxName11" w:shapeid="_x0000_i1178"/>
        </w:object>
      </w:r>
      <w:r w:rsidRPr="00C30FBA">
        <w:rPr>
          <w:rFonts w:ascii="Times New Roman" w:eastAsia="Times New Roman" w:hAnsi="Times New Roman" w:cs="Times New Roman"/>
          <w:sz w:val="24"/>
          <w:szCs w:val="24"/>
        </w:rPr>
        <w:t xml:space="preserve">Option two is disabled </w:t>
      </w:r>
    </w:p>
    <w:p w14:paraId="22AD929D" w14:textId="77777777" w:rsidR="00C30FBA" w:rsidRPr="00C30FBA" w:rsidRDefault="00C30FBA" w:rsidP="00C30FBA">
      <w:pPr>
        <w:spacing w:after="0" w:line="240" w:lineRule="auto"/>
        <w:rPr>
          <w:rFonts w:ascii="Times New Roman" w:eastAsia="Times New Roman" w:hAnsi="Times New Roman" w:cs="Times New Roman"/>
          <w:sz w:val="24"/>
          <w:szCs w:val="24"/>
        </w:rPr>
      </w:pPr>
    </w:p>
    <w:p w14:paraId="77DE5E5C" w14:textId="2BC26B50"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0EA19042">
          <v:shape id="_x0000_i1177" type="#_x0000_t75" style="width:17.7pt;height:15.7pt" o:ole="">
            <v:imagedata r:id="rId32" o:title=""/>
          </v:shape>
          <w:control r:id="rId33" w:name="DefaultOcxName12" w:shapeid="_x0000_i1177"/>
        </w:object>
      </w:r>
      <w:r w:rsidRPr="00C30FBA">
        <w:rPr>
          <w:rFonts w:ascii="Times New Roman" w:eastAsia="Times New Roman" w:hAnsi="Times New Roman" w:cs="Times New Roman"/>
          <w:sz w:val="24"/>
          <w:szCs w:val="24"/>
        </w:rPr>
        <w:t xml:space="preserve">Option one is this and that—be sure to include why it's great </w:t>
      </w:r>
    </w:p>
    <w:p w14:paraId="28D6DAA5" w14:textId="32A228C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6727E44E">
          <v:shape id="_x0000_i1176" type="#_x0000_t75" style="width:17.7pt;height:15.7pt" o:ole="">
            <v:imagedata r:id="rId34" o:title=""/>
          </v:shape>
          <w:control r:id="rId35" w:name="DefaultOcxName13" w:shapeid="_x0000_i1176"/>
        </w:object>
      </w:r>
      <w:r w:rsidRPr="00C30FBA">
        <w:rPr>
          <w:rFonts w:ascii="Times New Roman" w:eastAsia="Times New Roman" w:hAnsi="Times New Roman" w:cs="Times New Roman"/>
          <w:sz w:val="24"/>
          <w:szCs w:val="24"/>
        </w:rPr>
        <w:t xml:space="preserve">Option two can be something else and selecting it will deselect option one </w:t>
      </w:r>
    </w:p>
    <w:p w14:paraId="558EC315" w14:textId="357217B5"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006E6440">
          <v:shape id="_x0000_i1175" type="#_x0000_t75" style="width:17.7pt;height:15.7pt" o:ole="">
            <v:imagedata r:id="rId34" o:title=""/>
          </v:shape>
          <w:control r:id="rId36" w:name="DefaultOcxName14" w:shapeid="_x0000_i1175"/>
        </w:object>
      </w:r>
      <w:r w:rsidRPr="00C30FBA">
        <w:rPr>
          <w:rFonts w:ascii="Times New Roman" w:eastAsia="Times New Roman" w:hAnsi="Times New Roman" w:cs="Times New Roman"/>
          <w:sz w:val="24"/>
          <w:szCs w:val="24"/>
        </w:rPr>
        <w:t xml:space="preserve">Option three is disabled </w:t>
      </w:r>
    </w:p>
    <w:p w14:paraId="60DEDFFB"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61439AD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class="checkbox"&gt;</w:t>
      </w:r>
    </w:p>
    <w:p w14:paraId="7998113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&lt;label&gt;</w:t>
      </w:r>
    </w:p>
    <w:p w14:paraId="59D8F5B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type="checkbox" value=""&gt;</w:t>
      </w:r>
    </w:p>
    <w:p w14:paraId="7356869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Option one is this and </w:t>
      </w:r>
      <w:proofErr w:type="spellStart"/>
      <w:r w:rsidRPr="00C30FBA">
        <w:rPr>
          <w:rFonts w:ascii="Courier New" w:eastAsia="Times New Roman" w:hAnsi="Courier New" w:cs="Courier New"/>
          <w:sz w:val="20"/>
          <w:szCs w:val="20"/>
        </w:rPr>
        <w:t>that&amp;</w:t>
      </w:r>
      <w:proofErr w:type="gramStart"/>
      <w:r w:rsidRPr="00C30FBA">
        <w:rPr>
          <w:rFonts w:ascii="Courier New" w:eastAsia="Times New Roman" w:hAnsi="Courier New" w:cs="Courier New"/>
          <w:sz w:val="20"/>
          <w:szCs w:val="20"/>
        </w:rPr>
        <w:t>mdash;be</w:t>
      </w:r>
      <w:proofErr w:type="spellEnd"/>
      <w:proofErr w:type="gramEnd"/>
      <w:r w:rsidRPr="00C30FBA">
        <w:rPr>
          <w:rFonts w:ascii="Courier New" w:eastAsia="Times New Roman" w:hAnsi="Courier New" w:cs="Courier New"/>
          <w:sz w:val="20"/>
          <w:szCs w:val="20"/>
        </w:rPr>
        <w:t xml:space="preserve"> sure to include why it's great</w:t>
      </w:r>
    </w:p>
    <w:p w14:paraId="5976B31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&lt;/label&gt;</w:t>
      </w:r>
    </w:p>
    <w:p w14:paraId="39C1379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447FA66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class="checkbox disabled"&gt;</w:t>
      </w:r>
    </w:p>
    <w:p w14:paraId="7020915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&lt;label&gt;</w:t>
      </w:r>
    </w:p>
    <w:p w14:paraId="2C75A0F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type="checkbox" value="" disabled&gt;</w:t>
      </w:r>
    </w:p>
    <w:p w14:paraId="37ACC0B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Option two is disabled</w:t>
      </w:r>
    </w:p>
    <w:p w14:paraId="796A84B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&lt;/label&gt;</w:t>
      </w:r>
    </w:p>
    <w:p w14:paraId="06728F4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73EFDAE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ACD12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class="radio"&gt;</w:t>
      </w:r>
    </w:p>
    <w:p w14:paraId="27E01F0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&lt;label&gt;</w:t>
      </w:r>
    </w:p>
    <w:p w14:paraId="5C133E4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type="radio" name="</w:t>
      </w:r>
      <w:proofErr w:type="spellStart"/>
      <w:r w:rsidRPr="00C30FBA">
        <w:rPr>
          <w:rFonts w:ascii="Courier New" w:eastAsia="Times New Roman" w:hAnsi="Courier New" w:cs="Courier New"/>
          <w:sz w:val="20"/>
          <w:szCs w:val="20"/>
        </w:rPr>
        <w:t>optionsRadios</w:t>
      </w:r>
      <w:proofErr w:type="spellEnd"/>
      <w:r w:rsidRPr="00C30FBA">
        <w:rPr>
          <w:rFonts w:ascii="Courier New" w:eastAsia="Times New Roman" w:hAnsi="Courier New" w:cs="Courier New"/>
          <w:sz w:val="20"/>
          <w:szCs w:val="20"/>
        </w:rPr>
        <w:t>" id="optionsRadios1" value="option1" checked&gt;</w:t>
      </w:r>
    </w:p>
    <w:p w14:paraId="6949623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Option one is this and </w:t>
      </w:r>
      <w:proofErr w:type="spellStart"/>
      <w:r w:rsidRPr="00C30FBA">
        <w:rPr>
          <w:rFonts w:ascii="Courier New" w:eastAsia="Times New Roman" w:hAnsi="Courier New" w:cs="Courier New"/>
          <w:sz w:val="20"/>
          <w:szCs w:val="20"/>
        </w:rPr>
        <w:t>that&amp;</w:t>
      </w:r>
      <w:proofErr w:type="gramStart"/>
      <w:r w:rsidRPr="00C30FBA">
        <w:rPr>
          <w:rFonts w:ascii="Courier New" w:eastAsia="Times New Roman" w:hAnsi="Courier New" w:cs="Courier New"/>
          <w:sz w:val="20"/>
          <w:szCs w:val="20"/>
        </w:rPr>
        <w:t>mdash;be</w:t>
      </w:r>
      <w:proofErr w:type="spellEnd"/>
      <w:proofErr w:type="gramEnd"/>
      <w:r w:rsidRPr="00C30FBA">
        <w:rPr>
          <w:rFonts w:ascii="Courier New" w:eastAsia="Times New Roman" w:hAnsi="Courier New" w:cs="Courier New"/>
          <w:sz w:val="20"/>
          <w:szCs w:val="20"/>
        </w:rPr>
        <w:t xml:space="preserve"> sure to include why it's great</w:t>
      </w:r>
    </w:p>
    <w:p w14:paraId="3F48CC5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&lt;/label&gt;</w:t>
      </w:r>
    </w:p>
    <w:p w14:paraId="66D3031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lastRenderedPageBreak/>
        <w:t>&lt;/div&gt;</w:t>
      </w:r>
    </w:p>
    <w:p w14:paraId="482A3DA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class="radio"&gt;</w:t>
      </w:r>
    </w:p>
    <w:p w14:paraId="178C27A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&lt;label&gt;</w:t>
      </w:r>
    </w:p>
    <w:p w14:paraId="76D91DE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type="radio" name="</w:t>
      </w:r>
      <w:proofErr w:type="spellStart"/>
      <w:r w:rsidRPr="00C30FBA">
        <w:rPr>
          <w:rFonts w:ascii="Courier New" w:eastAsia="Times New Roman" w:hAnsi="Courier New" w:cs="Courier New"/>
          <w:sz w:val="20"/>
          <w:szCs w:val="20"/>
        </w:rPr>
        <w:t>optionsRadios</w:t>
      </w:r>
      <w:proofErr w:type="spellEnd"/>
      <w:r w:rsidRPr="00C30FBA">
        <w:rPr>
          <w:rFonts w:ascii="Courier New" w:eastAsia="Times New Roman" w:hAnsi="Courier New" w:cs="Courier New"/>
          <w:sz w:val="20"/>
          <w:szCs w:val="20"/>
        </w:rPr>
        <w:t>" id="optionsRadios2" value="option2"&gt;</w:t>
      </w:r>
    </w:p>
    <w:p w14:paraId="025D45F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Option two can be something else and selecting it will deselect option one</w:t>
      </w:r>
    </w:p>
    <w:p w14:paraId="4F52ECB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&lt;/label&gt;</w:t>
      </w:r>
    </w:p>
    <w:p w14:paraId="3B50720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1833CBA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class="radio disabled"&gt;</w:t>
      </w:r>
    </w:p>
    <w:p w14:paraId="16181C8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&lt;label&gt;</w:t>
      </w:r>
    </w:p>
    <w:p w14:paraId="360B71F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type="radio" name="</w:t>
      </w:r>
      <w:proofErr w:type="spellStart"/>
      <w:r w:rsidRPr="00C30FBA">
        <w:rPr>
          <w:rFonts w:ascii="Courier New" w:eastAsia="Times New Roman" w:hAnsi="Courier New" w:cs="Courier New"/>
          <w:sz w:val="20"/>
          <w:szCs w:val="20"/>
        </w:rPr>
        <w:t>optionsRadios</w:t>
      </w:r>
      <w:proofErr w:type="spellEnd"/>
      <w:r w:rsidRPr="00C30FBA">
        <w:rPr>
          <w:rFonts w:ascii="Courier New" w:eastAsia="Times New Roman" w:hAnsi="Courier New" w:cs="Courier New"/>
          <w:sz w:val="20"/>
          <w:szCs w:val="20"/>
        </w:rPr>
        <w:t>" id="optionsRadios3" value="option3" disabled&gt;</w:t>
      </w:r>
    </w:p>
    <w:p w14:paraId="701FBB1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Option three is disabled</w:t>
      </w:r>
    </w:p>
    <w:p w14:paraId="0C5846B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&lt;/label&gt;</w:t>
      </w:r>
    </w:p>
    <w:p w14:paraId="319D44D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79663FE5"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Inline checkboxes and radios</w:t>
      </w:r>
    </w:p>
    <w:p w14:paraId="62AE2DF3"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Use </w:t>
      </w:r>
      <w:proofErr w:type="gramStart"/>
      <w:r w:rsidRPr="00C30FBA">
        <w:rPr>
          <w:rFonts w:ascii="Times New Roman" w:eastAsia="Times New Roman" w:hAnsi="Times New Roman" w:cs="Times New Roman"/>
          <w:sz w:val="24"/>
          <w:szCs w:val="24"/>
        </w:rPr>
        <w:t xml:space="preserve">the </w:t>
      </w:r>
      <w:r w:rsidRPr="00C30FBA">
        <w:rPr>
          <w:rFonts w:ascii="Courier New" w:eastAsia="Times New Roman" w:hAnsi="Courier New" w:cs="Courier New"/>
          <w:sz w:val="20"/>
          <w:szCs w:val="20"/>
        </w:rPr>
        <w:t>.checkbox</w:t>
      </w:r>
      <w:proofErr w:type="gramEnd"/>
      <w:r w:rsidRPr="00C30FBA">
        <w:rPr>
          <w:rFonts w:ascii="Courier New" w:eastAsia="Times New Roman" w:hAnsi="Courier New" w:cs="Courier New"/>
          <w:sz w:val="20"/>
          <w:szCs w:val="20"/>
        </w:rPr>
        <w:t>-inline</w:t>
      </w:r>
      <w:r w:rsidRPr="00C30FBA">
        <w:rPr>
          <w:rFonts w:ascii="Times New Roman" w:eastAsia="Times New Roman" w:hAnsi="Times New Roman" w:cs="Times New Roman"/>
          <w:sz w:val="24"/>
          <w:szCs w:val="24"/>
        </w:rPr>
        <w:t xml:space="preserve"> or </w:t>
      </w:r>
      <w:r w:rsidRPr="00C30FBA">
        <w:rPr>
          <w:rFonts w:ascii="Courier New" w:eastAsia="Times New Roman" w:hAnsi="Courier New" w:cs="Courier New"/>
          <w:sz w:val="20"/>
          <w:szCs w:val="20"/>
        </w:rPr>
        <w:t>.radio-inline</w:t>
      </w:r>
      <w:r w:rsidRPr="00C30FBA">
        <w:rPr>
          <w:rFonts w:ascii="Times New Roman" w:eastAsia="Times New Roman" w:hAnsi="Times New Roman" w:cs="Times New Roman"/>
          <w:sz w:val="24"/>
          <w:szCs w:val="24"/>
        </w:rPr>
        <w:t xml:space="preserve"> classes on a series of checkboxes or radios for controls that appear on the same line.</w:t>
      </w:r>
    </w:p>
    <w:p w14:paraId="4F25A38F"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72008E72" w14:textId="387EA113"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26088B8C">
          <v:shape id="_x0000_i1174" type="#_x0000_t75" style="width:17.7pt;height:15.7pt" o:ole="">
            <v:imagedata r:id="rId17" o:title=""/>
          </v:shape>
          <w:control r:id="rId37" w:name="DefaultOcxName15" w:shapeid="_x0000_i1174"/>
        </w:object>
      </w:r>
      <w:r w:rsidRPr="00C30FBA">
        <w:rPr>
          <w:rFonts w:ascii="Times New Roman" w:eastAsia="Times New Roman" w:hAnsi="Times New Roman" w:cs="Times New Roman"/>
          <w:sz w:val="24"/>
          <w:szCs w:val="24"/>
        </w:rPr>
        <w:t xml:space="preserve">1 </w:t>
      </w:r>
      <w:r w:rsidRPr="00C30FBA">
        <w:rPr>
          <w:rFonts w:ascii="Times New Roman" w:eastAsia="Times New Roman" w:hAnsi="Times New Roman" w:cs="Times New Roman"/>
          <w:sz w:val="24"/>
          <w:szCs w:val="24"/>
        </w:rPr>
        <w:object w:dxaOrig="225" w:dyaOrig="225" w14:anchorId="30DE385A">
          <v:shape id="_x0000_i1173" type="#_x0000_t75" style="width:17.7pt;height:15.7pt" o:ole="">
            <v:imagedata r:id="rId17" o:title=""/>
          </v:shape>
          <w:control r:id="rId38" w:name="DefaultOcxName16" w:shapeid="_x0000_i1173"/>
        </w:object>
      </w:r>
      <w:r w:rsidRPr="00C30FBA">
        <w:rPr>
          <w:rFonts w:ascii="Times New Roman" w:eastAsia="Times New Roman" w:hAnsi="Times New Roman" w:cs="Times New Roman"/>
          <w:sz w:val="24"/>
          <w:szCs w:val="24"/>
        </w:rPr>
        <w:t xml:space="preserve">2 </w:t>
      </w:r>
      <w:r w:rsidRPr="00C30FBA">
        <w:rPr>
          <w:rFonts w:ascii="Times New Roman" w:eastAsia="Times New Roman" w:hAnsi="Times New Roman" w:cs="Times New Roman"/>
          <w:sz w:val="24"/>
          <w:szCs w:val="24"/>
        </w:rPr>
        <w:object w:dxaOrig="225" w:dyaOrig="225" w14:anchorId="5824A667">
          <v:shape id="_x0000_i1172" type="#_x0000_t75" style="width:17.7pt;height:15.7pt" o:ole="">
            <v:imagedata r:id="rId17" o:title=""/>
          </v:shape>
          <w:control r:id="rId39" w:name="DefaultOcxName17" w:shapeid="_x0000_i1172"/>
        </w:object>
      </w:r>
      <w:r w:rsidRPr="00C30FBA">
        <w:rPr>
          <w:rFonts w:ascii="Times New Roman" w:eastAsia="Times New Roman" w:hAnsi="Times New Roman" w:cs="Times New Roman"/>
          <w:sz w:val="24"/>
          <w:szCs w:val="24"/>
        </w:rPr>
        <w:t xml:space="preserve">3 </w:t>
      </w:r>
    </w:p>
    <w:p w14:paraId="1A65A207"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4805AEB3" w14:textId="77777777" w:rsidR="00C30FBA" w:rsidRPr="00C30FBA" w:rsidRDefault="00C30FBA" w:rsidP="00C30FBA">
      <w:pPr>
        <w:spacing w:after="0" w:line="240" w:lineRule="auto"/>
        <w:rPr>
          <w:rFonts w:ascii="Times New Roman" w:eastAsia="Times New Roman" w:hAnsi="Times New Roman" w:cs="Times New Roman"/>
          <w:sz w:val="24"/>
          <w:szCs w:val="24"/>
        </w:rPr>
      </w:pPr>
    </w:p>
    <w:p w14:paraId="1D0BDFCC"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6B95559F" w14:textId="71A14624"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1110AD7A">
          <v:shape id="_x0000_i1171" type="#_x0000_t75" style="width:17.7pt;height:15.7pt" o:ole="">
            <v:imagedata r:id="rId34" o:title=""/>
          </v:shape>
          <w:control r:id="rId40" w:name="DefaultOcxName18" w:shapeid="_x0000_i1171"/>
        </w:object>
      </w:r>
      <w:r w:rsidRPr="00C30FBA">
        <w:rPr>
          <w:rFonts w:ascii="Times New Roman" w:eastAsia="Times New Roman" w:hAnsi="Times New Roman" w:cs="Times New Roman"/>
          <w:sz w:val="24"/>
          <w:szCs w:val="24"/>
        </w:rPr>
        <w:t xml:space="preserve">1 </w:t>
      </w:r>
      <w:r w:rsidRPr="00C30FBA">
        <w:rPr>
          <w:rFonts w:ascii="Times New Roman" w:eastAsia="Times New Roman" w:hAnsi="Times New Roman" w:cs="Times New Roman"/>
          <w:sz w:val="24"/>
          <w:szCs w:val="24"/>
        </w:rPr>
        <w:object w:dxaOrig="225" w:dyaOrig="225" w14:anchorId="47DBDA44">
          <v:shape id="_x0000_i1170" type="#_x0000_t75" style="width:17.7pt;height:15.7pt" o:ole="">
            <v:imagedata r:id="rId34" o:title=""/>
          </v:shape>
          <w:control r:id="rId41" w:name="DefaultOcxName19" w:shapeid="_x0000_i1170"/>
        </w:object>
      </w:r>
      <w:r w:rsidRPr="00C30FBA">
        <w:rPr>
          <w:rFonts w:ascii="Times New Roman" w:eastAsia="Times New Roman" w:hAnsi="Times New Roman" w:cs="Times New Roman"/>
          <w:sz w:val="24"/>
          <w:szCs w:val="24"/>
        </w:rPr>
        <w:t xml:space="preserve">2 </w:t>
      </w:r>
      <w:r w:rsidRPr="00C30FBA">
        <w:rPr>
          <w:rFonts w:ascii="Times New Roman" w:eastAsia="Times New Roman" w:hAnsi="Times New Roman" w:cs="Times New Roman"/>
          <w:sz w:val="24"/>
          <w:szCs w:val="24"/>
        </w:rPr>
        <w:object w:dxaOrig="225" w:dyaOrig="225" w14:anchorId="58513E57">
          <v:shape id="_x0000_i1169" type="#_x0000_t75" style="width:17.7pt;height:15.7pt" o:ole="">
            <v:imagedata r:id="rId34" o:title=""/>
          </v:shape>
          <w:control r:id="rId42" w:name="DefaultOcxName20" w:shapeid="_x0000_i1169"/>
        </w:object>
      </w:r>
      <w:r w:rsidRPr="00C30FBA">
        <w:rPr>
          <w:rFonts w:ascii="Times New Roman" w:eastAsia="Times New Roman" w:hAnsi="Times New Roman" w:cs="Times New Roman"/>
          <w:sz w:val="24"/>
          <w:szCs w:val="24"/>
        </w:rPr>
        <w:t xml:space="preserve">3 </w:t>
      </w:r>
    </w:p>
    <w:p w14:paraId="5B029DA9"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0E6741A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&lt;label class="checkbox-inline"&gt;</w:t>
      </w:r>
    </w:p>
    <w:p w14:paraId="2A4D59D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type="checkbox" id="inlineCheckbox1" value="option1"&gt; 1</w:t>
      </w:r>
    </w:p>
    <w:p w14:paraId="747B4D5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&lt;/label&gt;</w:t>
      </w:r>
    </w:p>
    <w:p w14:paraId="3953C99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&lt;label class="checkbox-inline"&gt;</w:t>
      </w:r>
    </w:p>
    <w:p w14:paraId="5E6999C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type="checkbox" id="inlineCheckbox2" value="option2"&gt; 2</w:t>
      </w:r>
    </w:p>
    <w:p w14:paraId="143CF45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&lt;/label&gt;</w:t>
      </w:r>
    </w:p>
    <w:p w14:paraId="01762B9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&lt;label class="checkbox-inline"&gt;</w:t>
      </w:r>
    </w:p>
    <w:p w14:paraId="2D72D0A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type="checkbox" id="inlineCheckbox3" value="option3"&gt; 3</w:t>
      </w:r>
    </w:p>
    <w:p w14:paraId="28BAF16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&lt;/label&gt;</w:t>
      </w:r>
    </w:p>
    <w:p w14:paraId="26CCE3B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49928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&lt;label class="radio-inline"&gt;</w:t>
      </w:r>
    </w:p>
    <w:p w14:paraId="2A87247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type="radio" name="</w:t>
      </w:r>
      <w:proofErr w:type="spellStart"/>
      <w:r w:rsidRPr="00C30FBA">
        <w:rPr>
          <w:rFonts w:ascii="Courier New" w:eastAsia="Times New Roman" w:hAnsi="Courier New" w:cs="Courier New"/>
          <w:sz w:val="20"/>
          <w:szCs w:val="20"/>
        </w:rPr>
        <w:t>inlineRadioOptions</w:t>
      </w:r>
      <w:proofErr w:type="spellEnd"/>
      <w:r w:rsidRPr="00C30FBA">
        <w:rPr>
          <w:rFonts w:ascii="Courier New" w:eastAsia="Times New Roman" w:hAnsi="Courier New" w:cs="Courier New"/>
          <w:sz w:val="20"/>
          <w:szCs w:val="20"/>
        </w:rPr>
        <w:t>" id="inlineRadio1" value="option1"&gt; 1</w:t>
      </w:r>
    </w:p>
    <w:p w14:paraId="1D8EBC2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&lt;/label&gt;</w:t>
      </w:r>
    </w:p>
    <w:p w14:paraId="07D4772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&lt;label class="radio-inline"&gt;</w:t>
      </w:r>
    </w:p>
    <w:p w14:paraId="7CECBD1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type="radio" name="</w:t>
      </w:r>
      <w:proofErr w:type="spellStart"/>
      <w:r w:rsidRPr="00C30FBA">
        <w:rPr>
          <w:rFonts w:ascii="Courier New" w:eastAsia="Times New Roman" w:hAnsi="Courier New" w:cs="Courier New"/>
          <w:sz w:val="20"/>
          <w:szCs w:val="20"/>
        </w:rPr>
        <w:t>inlineRadioOptions</w:t>
      </w:r>
      <w:proofErr w:type="spellEnd"/>
      <w:r w:rsidRPr="00C30FBA">
        <w:rPr>
          <w:rFonts w:ascii="Courier New" w:eastAsia="Times New Roman" w:hAnsi="Courier New" w:cs="Courier New"/>
          <w:sz w:val="20"/>
          <w:szCs w:val="20"/>
        </w:rPr>
        <w:t>" id="inlineRadio2" value="option2"&gt; 2</w:t>
      </w:r>
    </w:p>
    <w:p w14:paraId="2120203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&lt;/label&gt;</w:t>
      </w:r>
    </w:p>
    <w:p w14:paraId="687FFCC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&lt;label class="radio-inline"&gt;</w:t>
      </w:r>
    </w:p>
    <w:p w14:paraId="111207C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type="radio" name="</w:t>
      </w:r>
      <w:proofErr w:type="spellStart"/>
      <w:r w:rsidRPr="00C30FBA">
        <w:rPr>
          <w:rFonts w:ascii="Courier New" w:eastAsia="Times New Roman" w:hAnsi="Courier New" w:cs="Courier New"/>
          <w:sz w:val="20"/>
          <w:szCs w:val="20"/>
        </w:rPr>
        <w:t>inlineRadioOptions</w:t>
      </w:r>
      <w:proofErr w:type="spellEnd"/>
      <w:r w:rsidRPr="00C30FBA">
        <w:rPr>
          <w:rFonts w:ascii="Courier New" w:eastAsia="Times New Roman" w:hAnsi="Courier New" w:cs="Courier New"/>
          <w:sz w:val="20"/>
          <w:szCs w:val="20"/>
        </w:rPr>
        <w:t>" id="inlineRadio3" value="option3"&gt; 3</w:t>
      </w:r>
    </w:p>
    <w:p w14:paraId="7BC07BA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&lt;/label&gt;</w:t>
      </w:r>
    </w:p>
    <w:p w14:paraId="2254E899"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Checkboxes and radios without label text</w:t>
      </w:r>
    </w:p>
    <w:p w14:paraId="2E6C0622"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lastRenderedPageBreak/>
        <w:t xml:space="preserve">Should you have no text within the </w:t>
      </w:r>
      <w:r w:rsidRPr="00C30FBA">
        <w:rPr>
          <w:rFonts w:ascii="Courier New" w:eastAsia="Times New Roman" w:hAnsi="Courier New" w:cs="Courier New"/>
          <w:sz w:val="20"/>
          <w:szCs w:val="20"/>
        </w:rPr>
        <w:t>&lt;label&gt;</w:t>
      </w:r>
      <w:r w:rsidRPr="00C30FBA">
        <w:rPr>
          <w:rFonts w:ascii="Times New Roman" w:eastAsia="Times New Roman" w:hAnsi="Times New Roman" w:cs="Times New Roman"/>
          <w:sz w:val="24"/>
          <w:szCs w:val="24"/>
        </w:rPr>
        <w:t xml:space="preserve">, the input is positioned as you'd expect. </w:t>
      </w:r>
      <w:r w:rsidRPr="00C30FBA">
        <w:rPr>
          <w:rFonts w:ascii="Times New Roman" w:eastAsia="Times New Roman" w:hAnsi="Times New Roman" w:cs="Times New Roman"/>
          <w:b/>
          <w:bCs/>
          <w:sz w:val="24"/>
          <w:szCs w:val="24"/>
        </w:rPr>
        <w:t>Currently only works on non-inline checkboxes and radios.</w:t>
      </w:r>
      <w:r w:rsidRPr="00C30FBA">
        <w:rPr>
          <w:rFonts w:ascii="Times New Roman" w:eastAsia="Times New Roman" w:hAnsi="Times New Roman" w:cs="Times New Roman"/>
          <w:sz w:val="24"/>
          <w:szCs w:val="24"/>
        </w:rPr>
        <w:t xml:space="preserve"> Remember to still provide some form of label for assistive technologies (for instance, using </w:t>
      </w:r>
      <w:r w:rsidRPr="00C30FBA">
        <w:rPr>
          <w:rFonts w:ascii="Courier New" w:eastAsia="Times New Roman" w:hAnsi="Courier New" w:cs="Courier New"/>
          <w:sz w:val="20"/>
          <w:szCs w:val="20"/>
        </w:rPr>
        <w:t>aria-label</w:t>
      </w:r>
      <w:r w:rsidRPr="00C30FBA">
        <w:rPr>
          <w:rFonts w:ascii="Times New Roman" w:eastAsia="Times New Roman" w:hAnsi="Times New Roman" w:cs="Times New Roman"/>
          <w:sz w:val="24"/>
          <w:szCs w:val="24"/>
        </w:rPr>
        <w:t>).</w:t>
      </w:r>
    </w:p>
    <w:p w14:paraId="013403F2"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43881A3B" w14:textId="4D7E815F"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3FD16F10">
          <v:shape id="_x0000_i1168" type="#_x0000_t75" style="width:17.7pt;height:15.7pt" o:ole="">
            <v:imagedata r:id="rId17" o:title=""/>
          </v:shape>
          <w:control r:id="rId43" w:name="DefaultOcxName21" w:shapeid="_x0000_i1168"/>
        </w:object>
      </w:r>
    </w:p>
    <w:p w14:paraId="57630F91" w14:textId="03B348F0"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609EA263">
          <v:shape id="_x0000_i1167" type="#_x0000_t75" style="width:17.7pt;height:15.7pt" o:ole="">
            <v:imagedata r:id="rId34" o:title=""/>
          </v:shape>
          <w:control r:id="rId44" w:name="DefaultOcxName22" w:shapeid="_x0000_i1167"/>
        </w:object>
      </w:r>
    </w:p>
    <w:p w14:paraId="0E591395"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0A50EFC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class="checkbox"&gt;</w:t>
      </w:r>
    </w:p>
    <w:p w14:paraId="5E0C7FE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&lt;label&gt;</w:t>
      </w:r>
    </w:p>
    <w:p w14:paraId="2093F1D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type="checkbox" id="</w:t>
      </w:r>
      <w:proofErr w:type="spellStart"/>
      <w:r w:rsidRPr="00C30FBA">
        <w:rPr>
          <w:rFonts w:ascii="Courier New" w:eastAsia="Times New Roman" w:hAnsi="Courier New" w:cs="Courier New"/>
          <w:sz w:val="20"/>
          <w:szCs w:val="20"/>
        </w:rPr>
        <w:t>blankCheckbox</w:t>
      </w:r>
      <w:proofErr w:type="spellEnd"/>
      <w:r w:rsidRPr="00C30FBA">
        <w:rPr>
          <w:rFonts w:ascii="Courier New" w:eastAsia="Times New Roman" w:hAnsi="Courier New" w:cs="Courier New"/>
          <w:sz w:val="20"/>
          <w:szCs w:val="20"/>
        </w:rPr>
        <w:t>" value="option1" aria-label="..."&gt;</w:t>
      </w:r>
    </w:p>
    <w:p w14:paraId="66B0FFD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&lt;/label&gt;</w:t>
      </w:r>
    </w:p>
    <w:p w14:paraId="2F54EE2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6840DD0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class="radio"&gt;</w:t>
      </w:r>
    </w:p>
    <w:p w14:paraId="1B6B47D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&lt;label&gt;</w:t>
      </w:r>
    </w:p>
    <w:p w14:paraId="7DB063E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type="radio" name="</w:t>
      </w:r>
      <w:proofErr w:type="spellStart"/>
      <w:r w:rsidRPr="00C30FBA">
        <w:rPr>
          <w:rFonts w:ascii="Courier New" w:eastAsia="Times New Roman" w:hAnsi="Courier New" w:cs="Courier New"/>
          <w:sz w:val="20"/>
          <w:szCs w:val="20"/>
        </w:rPr>
        <w:t>blankRadio</w:t>
      </w:r>
      <w:proofErr w:type="spellEnd"/>
      <w:r w:rsidRPr="00C30FBA">
        <w:rPr>
          <w:rFonts w:ascii="Courier New" w:eastAsia="Times New Roman" w:hAnsi="Courier New" w:cs="Courier New"/>
          <w:sz w:val="20"/>
          <w:szCs w:val="20"/>
        </w:rPr>
        <w:t>" id="blankRadio1" value="option1" aria-label="..."&gt;</w:t>
      </w:r>
    </w:p>
    <w:p w14:paraId="72F4F8A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&lt;/label&gt;</w:t>
      </w:r>
    </w:p>
    <w:p w14:paraId="3AF4A60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5692B974"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Selects</w:t>
      </w:r>
    </w:p>
    <w:p w14:paraId="55E17F97"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Note that many </w:t>
      </w:r>
      <w:proofErr w:type="gramStart"/>
      <w:r w:rsidRPr="00C30FBA">
        <w:rPr>
          <w:rFonts w:ascii="Times New Roman" w:eastAsia="Times New Roman" w:hAnsi="Times New Roman" w:cs="Times New Roman"/>
          <w:sz w:val="24"/>
          <w:szCs w:val="24"/>
        </w:rPr>
        <w:t>native</w:t>
      </w:r>
      <w:proofErr w:type="gramEnd"/>
      <w:r w:rsidRPr="00C30FBA">
        <w:rPr>
          <w:rFonts w:ascii="Times New Roman" w:eastAsia="Times New Roman" w:hAnsi="Times New Roman" w:cs="Times New Roman"/>
          <w:sz w:val="24"/>
          <w:szCs w:val="24"/>
        </w:rPr>
        <w:t xml:space="preserve"> select menus—namely in Safari and Chrome—have rounded corners that cannot be modified via </w:t>
      </w:r>
      <w:r w:rsidRPr="00C30FBA">
        <w:rPr>
          <w:rFonts w:ascii="Courier New" w:eastAsia="Times New Roman" w:hAnsi="Courier New" w:cs="Courier New"/>
          <w:sz w:val="20"/>
          <w:szCs w:val="20"/>
        </w:rPr>
        <w:t>border-radius</w:t>
      </w:r>
      <w:r w:rsidRPr="00C30FBA">
        <w:rPr>
          <w:rFonts w:ascii="Times New Roman" w:eastAsia="Times New Roman" w:hAnsi="Times New Roman" w:cs="Times New Roman"/>
          <w:sz w:val="24"/>
          <w:szCs w:val="24"/>
        </w:rPr>
        <w:t xml:space="preserve"> properties.</w:t>
      </w:r>
    </w:p>
    <w:p w14:paraId="46E8A5A3"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662739A0"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09DAA00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&lt;select class="form-control"&gt;</w:t>
      </w:r>
    </w:p>
    <w:p w14:paraId="233A959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&lt;option&gt;1&lt;/option&gt;</w:t>
      </w:r>
    </w:p>
    <w:p w14:paraId="1988D82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&lt;option&gt;2&lt;/option&gt;</w:t>
      </w:r>
    </w:p>
    <w:p w14:paraId="31D85EE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&lt;option&gt;3&lt;/option&gt;</w:t>
      </w:r>
    </w:p>
    <w:p w14:paraId="54BC9F0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&lt;option&gt;4&lt;/option&gt;</w:t>
      </w:r>
    </w:p>
    <w:p w14:paraId="632CA4D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&lt;option&gt;5&lt;/option&gt;</w:t>
      </w:r>
    </w:p>
    <w:p w14:paraId="42BD47F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&lt;/select&gt;</w:t>
      </w:r>
    </w:p>
    <w:p w14:paraId="727DAEFB"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For </w:t>
      </w:r>
      <w:r w:rsidRPr="00C30FBA">
        <w:rPr>
          <w:rFonts w:ascii="Courier New" w:eastAsia="Times New Roman" w:hAnsi="Courier New" w:cs="Courier New"/>
          <w:sz w:val="20"/>
          <w:szCs w:val="20"/>
        </w:rPr>
        <w:t>&lt;select&gt;</w:t>
      </w:r>
      <w:r w:rsidRPr="00C30FBA">
        <w:rPr>
          <w:rFonts w:ascii="Times New Roman" w:eastAsia="Times New Roman" w:hAnsi="Times New Roman" w:cs="Times New Roman"/>
          <w:sz w:val="24"/>
          <w:szCs w:val="24"/>
        </w:rPr>
        <w:t xml:space="preserve"> controls with the </w:t>
      </w:r>
      <w:r w:rsidRPr="00C30FBA">
        <w:rPr>
          <w:rFonts w:ascii="Courier New" w:eastAsia="Times New Roman" w:hAnsi="Courier New" w:cs="Courier New"/>
          <w:sz w:val="20"/>
          <w:szCs w:val="20"/>
        </w:rPr>
        <w:t>multiple</w:t>
      </w:r>
      <w:r w:rsidRPr="00C30FBA">
        <w:rPr>
          <w:rFonts w:ascii="Times New Roman" w:eastAsia="Times New Roman" w:hAnsi="Times New Roman" w:cs="Times New Roman"/>
          <w:sz w:val="24"/>
          <w:szCs w:val="24"/>
        </w:rPr>
        <w:t xml:space="preserve"> attribute, multiple options are shown by default.</w:t>
      </w:r>
    </w:p>
    <w:p w14:paraId="5AAEC97E"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7E74DFC7"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64B9E2E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&lt;select multiple class="form-control"&gt;</w:t>
      </w:r>
    </w:p>
    <w:p w14:paraId="4A42C3C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&lt;option&gt;1&lt;/option&gt;</w:t>
      </w:r>
    </w:p>
    <w:p w14:paraId="7E5EBAC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&lt;option&gt;2&lt;/option&gt;</w:t>
      </w:r>
    </w:p>
    <w:p w14:paraId="132F872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&lt;option&gt;3&lt;/option&gt;</w:t>
      </w:r>
    </w:p>
    <w:p w14:paraId="2160EBE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&lt;option&gt;4&lt;/option&gt;</w:t>
      </w:r>
    </w:p>
    <w:p w14:paraId="1E47367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&lt;option&gt;5&lt;/option&gt;</w:t>
      </w:r>
    </w:p>
    <w:p w14:paraId="2D005D0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&lt;/select&gt;</w:t>
      </w:r>
    </w:p>
    <w:p w14:paraId="01FC9B93"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Static control</w:t>
      </w:r>
    </w:p>
    <w:p w14:paraId="52E91052"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When you need to place plain text next to a form label within a form, use </w:t>
      </w:r>
      <w:proofErr w:type="gramStart"/>
      <w:r w:rsidRPr="00C30FBA">
        <w:rPr>
          <w:rFonts w:ascii="Times New Roman" w:eastAsia="Times New Roman" w:hAnsi="Times New Roman" w:cs="Times New Roman"/>
          <w:sz w:val="24"/>
          <w:szCs w:val="24"/>
        </w:rPr>
        <w:t xml:space="preserve">the </w:t>
      </w:r>
      <w:r w:rsidRPr="00C30FBA">
        <w:rPr>
          <w:rFonts w:ascii="Courier New" w:eastAsia="Times New Roman" w:hAnsi="Courier New" w:cs="Courier New"/>
          <w:sz w:val="20"/>
          <w:szCs w:val="20"/>
        </w:rPr>
        <w:t>.form</w:t>
      </w:r>
      <w:proofErr w:type="gramEnd"/>
      <w:r w:rsidRPr="00C30FBA">
        <w:rPr>
          <w:rFonts w:ascii="Courier New" w:eastAsia="Times New Roman" w:hAnsi="Courier New" w:cs="Courier New"/>
          <w:sz w:val="20"/>
          <w:szCs w:val="20"/>
        </w:rPr>
        <w:t>-control-static</w:t>
      </w:r>
      <w:r w:rsidRPr="00C30FBA">
        <w:rPr>
          <w:rFonts w:ascii="Times New Roman" w:eastAsia="Times New Roman" w:hAnsi="Times New Roman" w:cs="Times New Roman"/>
          <w:sz w:val="24"/>
          <w:szCs w:val="24"/>
        </w:rPr>
        <w:t xml:space="preserve"> class on a </w:t>
      </w:r>
      <w:r w:rsidRPr="00C30FBA">
        <w:rPr>
          <w:rFonts w:ascii="Courier New" w:eastAsia="Times New Roman" w:hAnsi="Courier New" w:cs="Courier New"/>
          <w:sz w:val="20"/>
          <w:szCs w:val="20"/>
        </w:rPr>
        <w:t>&lt;p&gt;</w:t>
      </w:r>
      <w:r w:rsidRPr="00C30FBA">
        <w:rPr>
          <w:rFonts w:ascii="Times New Roman" w:eastAsia="Times New Roman" w:hAnsi="Times New Roman" w:cs="Times New Roman"/>
          <w:sz w:val="24"/>
          <w:szCs w:val="24"/>
        </w:rPr>
        <w:t>.</w:t>
      </w:r>
    </w:p>
    <w:p w14:paraId="5224034A"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4A9F1522"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Email </w:t>
      </w:r>
    </w:p>
    <w:p w14:paraId="53FA9EBB"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email@example.com</w:t>
      </w:r>
    </w:p>
    <w:p w14:paraId="50A83C8E"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lastRenderedPageBreak/>
        <w:t xml:space="preserve">Password </w:t>
      </w:r>
    </w:p>
    <w:p w14:paraId="6127FE82" w14:textId="1075DD86"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40C8872F">
          <v:shape id="_x0000_i1166" type="#_x0000_t75" style="width:1in;height:18pt" o:ole="">
            <v:imagedata r:id="rId15" o:title=""/>
          </v:shape>
          <w:control r:id="rId45" w:name="DefaultOcxName23" w:shapeid="_x0000_i1166"/>
        </w:object>
      </w:r>
    </w:p>
    <w:p w14:paraId="565BA2C8"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1480BF8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&lt;form class="form-horizontal"&gt;</w:t>
      </w:r>
    </w:p>
    <w:p w14:paraId="2A4074F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class="form-group"&gt;</w:t>
      </w:r>
    </w:p>
    <w:p w14:paraId="05D3CFD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class="col-sm-2 control-label"&gt;Email&lt;/label&gt;</w:t>
      </w:r>
    </w:p>
    <w:p w14:paraId="29D8659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class="col-sm-10"&gt;</w:t>
      </w:r>
    </w:p>
    <w:p w14:paraId="6DBDEB1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&lt;p class="form-control-static"&gt;email@example.com&lt;/p&gt;</w:t>
      </w:r>
    </w:p>
    <w:p w14:paraId="29F14CD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291CB7E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4DC7174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class="form-group"&gt;</w:t>
      </w:r>
    </w:p>
    <w:p w14:paraId="69D568F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for="</w:t>
      </w:r>
      <w:proofErr w:type="spellStart"/>
      <w:r w:rsidRPr="00C30FBA">
        <w:rPr>
          <w:rFonts w:ascii="Courier New" w:eastAsia="Times New Roman" w:hAnsi="Courier New" w:cs="Courier New"/>
          <w:sz w:val="20"/>
          <w:szCs w:val="20"/>
        </w:rPr>
        <w:t>inputPassword</w:t>
      </w:r>
      <w:proofErr w:type="spellEnd"/>
      <w:r w:rsidRPr="00C30FBA">
        <w:rPr>
          <w:rFonts w:ascii="Courier New" w:eastAsia="Times New Roman" w:hAnsi="Courier New" w:cs="Courier New"/>
          <w:sz w:val="20"/>
          <w:szCs w:val="20"/>
        </w:rPr>
        <w:t>" class="col-sm-2 control-label"&gt;Password&lt;/label&gt;</w:t>
      </w:r>
    </w:p>
    <w:p w14:paraId="3B27D77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class="col-sm-10"&gt;</w:t>
      </w:r>
    </w:p>
    <w:p w14:paraId="0280E77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type="password" class="form-control" id="</w:t>
      </w:r>
      <w:proofErr w:type="spellStart"/>
      <w:r w:rsidRPr="00C30FBA">
        <w:rPr>
          <w:rFonts w:ascii="Courier New" w:eastAsia="Times New Roman" w:hAnsi="Courier New" w:cs="Courier New"/>
          <w:sz w:val="20"/>
          <w:szCs w:val="20"/>
        </w:rPr>
        <w:t>inputPassword</w:t>
      </w:r>
      <w:proofErr w:type="spellEnd"/>
      <w:r w:rsidRPr="00C30FBA">
        <w:rPr>
          <w:rFonts w:ascii="Courier New" w:eastAsia="Times New Roman" w:hAnsi="Courier New" w:cs="Courier New"/>
          <w:sz w:val="20"/>
          <w:szCs w:val="20"/>
        </w:rPr>
        <w:t>" placeholder="Password"&gt;</w:t>
      </w:r>
    </w:p>
    <w:p w14:paraId="263D6D4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1D96A9A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37F6EFC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&lt;/form&gt;</w:t>
      </w:r>
    </w:p>
    <w:p w14:paraId="1759F1DA"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709FE706"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Email </w:t>
      </w:r>
    </w:p>
    <w:p w14:paraId="416EBF2D"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email@example.com</w:t>
      </w:r>
    </w:p>
    <w:p w14:paraId="50A8EDB3" w14:textId="5D4F8A66"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Password </w:t>
      </w:r>
      <w:r w:rsidRPr="00C30FBA">
        <w:rPr>
          <w:rFonts w:ascii="Times New Roman" w:eastAsia="Times New Roman" w:hAnsi="Times New Roman" w:cs="Times New Roman"/>
          <w:sz w:val="24"/>
          <w:szCs w:val="24"/>
        </w:rPr>
        <w:object w:dxaOrig="225" w:dyaOrig="225" w14:anchorId="67F6DA08">
          <v:shape id="_x0000_i1165" type="#_x0000_t75" style="width:1in;height:18pt" o:ole="">
            <v:imagedata r:id="rId15" o:title=""/>
          </v:shape>
          <w:control r:id="rId46" w:name="DefaultOcxName24" w:shapeid="_x0000_i1165"/>
        </w:object>
      </w:r>
    </w:p>
    <w:p w14:paraId="7BB3C962"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3B41C13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&lt;form class="form-inline"&gt;</w:t>
      </w:r>
    </w:p>
    <w:p w14:paraId="649F3F1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class="form-group"&gt;</w:t>
      </w:r>
    </w:p>
    <w:p w14:paraId="4C45225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class="</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-only"&gt;Email&lt;/label&gt;</w:t>
      </w:r>
    </w:p>
    <w:p w14:paraId="13431F2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&lt;p class="form-control-static"&gt;email@example.com&lt;/p&gt;</w:t>
      </w:r>
    </w:p>
    <w:p w14:paraId="110FC45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24EBD98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class="form-group"&gt;</w:t>
      </w:r>
    </w:p>
    <w:p w14:paraId="0705ECE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for="inputPassword2" class="</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-only"&gt;Password&lt;/label&gt;</w:t>
      </w:r>
    </w:p>
    <w:p w14:paraId="095E75B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type="password" class="form-control" id="inputPassword2" placeholder="Password"&gt;</w:t>
      </w:r>
    </w:p>
    <w:p w14:paraId="07D5F95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36CB69F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&lt;button type="submit"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-default"&gt;Confirm identity&lt;/button&gt;</w:t>
      </w:r>
    </w:p>
    <w:p w14:paraId="34AD80D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&lt;/form&gt;</w:t>
      </w:r>
    </w:p>
    <w:p w14:paraId="7F33F2CB"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Focus state</w:t>
      </w:r>
    </w:p>
    <w:p w14:paraId="06F65547"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We remove the default </w:t>
      </w:r>
      <w:r w:rsidRPr="00C30FBA">
        <w:rPr>
          <w:rFonts w:ascii="Courier New" w:eastAsia="Times New Roman" w:hAnsi="Courier New" w:cs="Courier New"/>
          <w:sz w:val="20"/>
          <w:szCs w:val="20"/>
        </w:rPr>
        <w:t>outline</w:t>
      </w:r>
      <w:r w:rsidRPr="00C30FBA">
        <w:rPr>
          <w:rFonts w:ascii="Times New Roman" w:eastAsia="Times New Roman" w:hAnsi="Times New Roman" w:cs="Times New Roman"/>
          <w:sz w:val="24"/>
          <w:szCs w:val="24"/>
        </w:rPr>
        <w:t xml:space="preserve"> styles on some form controls and apply a </w:t>
      </w:r>
      <w:r w:rsidRPr="00C30FBA">
        <w:rPr>
          <w:rFonts w:ascii="Courier New" w:eastAsia="Times New Roman" w:hAnsi="Courier New" w:cs="Courier New"/>
          <w:sz w:val="20"/>
          <w:szCs w:val="20"/>
        </w:rPr>
        <w:t>box-shadow</w:t>
      </w:r>
      <w:r w:rsidRPr="00C30FBA">
        <w:rPr>
          <w:rFonts w:ascii="Times New Roman" w:eastAsia="Times New Roman" w:hAnsi="Times New Roman" w:cs="Times New Roman"/>
          <w:sz w:val="24"/>
          <w:szCs w:val="24"/>
        </w:rPr>
        <w:t xml:space="preserve"> in its place </w:t>
      </w:r>
      <w:proofErr w:type="gramStart"/>
      <w:r w:rsidRPr="00C30FBA">
        <w:rPr>
          <w:rFonts w:ascii="Times New Roman" w:eastAsia="Times New Roman" w:hAnsi="Times New Roman" w:cs="Times New Roman"/>
          <w:sz w:val="24"/>
          <w:szCs w:val="24"/>
        </w:rPr>
        <w:t xml:space="preserve">for </w:t>
      </w:r>
      <w:r w:rsidRPr="00C30FBA">
        <w:rPr>
          <w:rFonts w:ascii="Courier New" w:eastAsia="Times New Roman" w:hAnsi="Courier New" w:cs="Courier New"/>
          <w:sz w:val="20"/>
          <w:szCs w:val="20"/>
        </w:rPr>
        <w:t>:focus</w:t>
      </w:r>
      <w:proofErr w:type="gramEnd"/>
      <w:r w:rsidRPr="00C30FBA">
        <w:rPr>
          <w:rFonts w:ascii="Times New Roman" w:eastAsia="Times New Roman" w:hAnsi="Times New Roman" w:cs="Times New Roman"/>
          <w:sz w:val="24"/>
          <w:szCs w:val="24"/>
        </w:rPr>
        <w:t>.</w:t>
      </w:r>
    </w:p>
    <w:p w14:paraId="33323E44"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298B7665" w14:textId="36E62871"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04175B72">
          <v:shape id="_x0000_i1164" type="#_x0000_t75" style="width:1in;height:18pt" o:ole="">
            <v:imagedata r:id="rId47" o:title=""/>
          </v:shape>
          <w:control r:id="rId48" w:name="DefaultOcxName25" w:shapeid="_x0000_i1164"/>
        </w:object>
      </w:r>
    </w:p>
    <w:p w14:paraId="6649C34D"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36D64D2C"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C30FBA">
        <w:rPr>
          <w:rFonts w:ascii="Times New Roman" w:eastAsia="Times New Roman" w:hAnsi="Times New Roman" w:cs="Times New Roman"/>
          <w:b/>
          <w:bCs/>
          <w:sz w:val="24"/>
          <w:szCs w:val="24"/>
        </w:rPr>
        <w:t xml:space="preserve">Demo </w:t>
      </w:r>
      <w:r w:rsidRPr="00C30FBA">
        <w:rPr>
          <w:rFonts w:ascii="Courier New" w:eastAsia="Times New Roman" w:hAnsi="Courier New" w:cs="Courier New"/>
          <w:b/>
          <w:bCs/>
          <w:sz w:val="20"/>
          <w:szCs w:val="20"/>
        </w:rPr>
        <w:t>:focus</w:t>
      </w:r>
      <w:proofErr w:type="gramEnd"/>
      <w:r w:rsidRPr="00C30FBA">
        <w:rPr>
          <w:rFonts w:ascii="Times New Roman" w:eastAsia="Times New Roman" w:hAnsi="Times New Roman" w:cs="Times New Roman"/>
          <w:b/>
          <w:bCs/>
          <w:sz w:val="24"/>
          <w:szCs w:val="24"/>
        </w:rPr>
        <w:t xml:space="preserve"> state</w:t>
      </w:r>
    </w:p>
    <w:p w14:paraId="565B4F8C"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The above example input uses custom styles in our documentation to demonstrate </w:t>
      </w:r>
      <w:proofErr w:type="gramStart"/>
      <w:r w:rsidRPr="00C30FBA">
        <w:rPr>
          <w:rFonts w:ascii="Times New Roman" w:eastAsia="Times New Roman" w:hAnsi="Times New Roman" w:cs="Times New Roman"/>
          <w:sz w:val="24"/>
          <w:szCs w:val="24"/>
        </w:rPr>
        <w:t xml:space="preserve">the </w:t>
      </w:r>
      <w:r w:rsidRPr="00C30FBA">
        <w:rPr>
          <w:rFonts w:ascii="Courier New" w:eastAsia="Times New Roman" w:hAnsi="Courier New" w:cs="Courier New"/>
          <w:sz w:val="20"/>
          <w:szCs w:val="20"/>
        </w:rPr>
        <w:t>:focus</w:t>
      </w:r>
      <w:proofErr w:type="gramEnd"/>
      <w:r w:rsidRPr="00C30FBA">
        <w:rPr>
          <w:rFonts w:ascii="Times New Roman" w:eastAsia="Times New Roman" w:hAnsi="Times New Roman" w:cs="Times New Roman"/>
          <w:sz w:val="24"/>
          <w:szCs w:val="24"/>
        </w:rPr>
        <w:t xml:space="preserve"> state on a </w:t>
      </w:r>
      <w:r w:rsidRPr="00C30FBA">
        <w:rPr>
          <w:rFonts w:ascii="Courier New" w:eastAsia="Times New Roman" w:hAnsi="Courier New" w:cs="Courier New"/>
          <w:sz w:val="20"/>
          <w:szCs w:val="20"/>
        </w:rPr>
        <w:t>.form-control</w:t>
      </w:r>
      <w:r w:rsidRPr="00C30FBA">
        <w:rPr>
          <w:rFonts w:ascii="Times New Roman" w:eastAsia="Times New Roman" w:hAnsi="Times New Roman" w:cs="Times New Roman"/>
          <w:sz w:val="24"/>
          <w:szCs w:val="24"/>
        </w:rPr>
        <w:t>.</w:t>
      </w:r>
    </w:p>
    <w:p w14:paraId="0807A167"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Disabled state</w:t>
      </w:r>
    </w:p>
    <w:p w14:paraId="27C7A358"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lastRenderedPageBreak/>
        <w:t xml:space="preserve">Add the </w:t>
      </w:r>
      <w:r w:rsidRPr="00C30FBA">
        <w:rPr>
          <w:rFonts w:ascii="Courier New" w:eastAsia="Times New Roman" w:hAnsi="Courier New" w:cs="Courier New"/>
          <w:sz w:val="20"/>
          <w:szCs w:val="20"/>
        </w:rPr>
        <w:t>disabled</w:t>
      </w:r>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boolean</w:t>
      </w:r>
      <w:proofErr w:type="spellEnd"/>
      <w:r w:rsidRPr="00C30FBA">
        <w:rPr>
          <w:rFonts w:ascii="Times New Roman" w:eastAsia="Times New Roman" w:hAnsi="Times New Roman" w:cs="Times New Roman"/>
          <w:sz w:val="24"/>
          <w:szCs w:val="24"/>
        </w:rPr>
        <w:t xml:space="preserve"> attribute on an input to prevent user interactions. Disabled inputs appear lighter and add a </w:t>
      </w:r>
      <w:r w:rsidRPr="00C30FBA">
        <w:rPr>
          <w:rFonts w:ascii="Courier New" w:eastAsia="Times New Roman" w:hAnsi="Courier New" w:cs="Courier New"/>
          <w:sz w:val="20"/>
          <w:szCs w:val="20"/>
        </w:rPr>
        <w:t>not-allowed</w:t>
      </w:r>
      <w:r w:rsidRPr="00C30FBA">
        <w:rPr>
          <w:rFonts w:ascii="Times New Roman" w:eastAsia="Times New Roman" w:hAnsi="Times New Roman" w:cs="Times New Roman"/>
          <w:sz w:val="24"/>
          <w:szCs w:val="24"/>
        </w:rPr>
        <w:t xml:space="preserve"> cursor.</w:t>
      </w:r>
    </w:p>
    <w:p w14:paraId="30D21FEA"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081F2FA6" w14:textId="2DC86CDE"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0F1BE588">
          <v:shape id="_x0000_i1163" type="#_x0000_t75" style="width:1in;height:18pt" o:ole="">
            <v:imagedata r:id="rId15" o:title=""/>
          </v:shape>
          <w:control r:id="rId49" w:name="DefaultOcxName26" w:shapeid="_x0000_i1163"/>
        </w:object>
      </w:r>
    </w:p>
    <w:p w14:paraId="2F73AC67"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03A9AEA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&lt;input class="form-control" id="</w:t>
      </w:r>
      <w:proofErr w:type="spellStart"/>
      <w:r w:rsidRPr="00C30FBA">
        <w:rPr>
          <w:rFonts w:ascii="Courier New" w:eastAsia="Times New Roman" w:hAnsi="Courier New" w:cs="Courier New"/>
          <w:sz w:val="20"/>
          <w:szCs w:val="20"/>
        </w:rPr>
        <w:t>disabledInput</w:t>
      </w:r>
      <w:proofErr w:type="spellEnd"/>
      <w:r w:rsidRPr="00C30FBA">
        <w:rPr>
          <w:rFonts w:ascii="Courier New" w:eastAsia="Times New Roman" w:hAnsi="Courier New" w:cs="Courier New"/>
          <w:sz w:val="20"/>
          <w:szCs w:val="20"/>
        </w:rPr>
        <w:t>" type="text" placeholder="Disabled input here..." disabled&gt;</w:t>
      </w:r>
    </w:p>
    <w:p w14:paraId="1F9D2DB5"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 xml:space="preserve">Disabled </w:t>
      </w:r>
      <w:proofErr w:type="spellStart"/>
      <w:r w:rsidRPr="00C30FBA">
        <w:rPr>
          <w:rFonts w:ascii="Times New Roman" w:eastAsia="Times New Roman" w:hAnsi="Times New Roman" w:cs="Times New Roman"/>
          <w:b/>
          <w:bCs/>
          <w:sz w:val="27"/>
          <w:szCs w:val="27"/>
        </w:rPr>
        <w:t>fieldsets</w:t>
      </w:r>
      <w:proofErr w:type="spellEnd"/>
    </w:p>
    <w:p w14:paraId="6BEF3CB6"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Add the </w:t>
      </w:r>
      <w:r w:rsidRPr="00C30FBA">
        <w:rPr>
          <w:rFonts w:ascii="Courier New" w:eastAsia="Times New Roman" w:hAnsi="Courier New" w:cs="Courier New"/>
          <w:sz w:val="20"/>
          <w:szCs w:val="20"/>
        </w:rPr>
        <w:t>disabled</w:t>
      </w:r>
      <w:r w:rsidRPr="00C30FBA">
        <w:rPr>
          <w:rFonts w:ascii="Times New Roman" w:eastAsia="Times New Roman" w:hAnsi="Times New Roman" w:cs="Times New Roman"/>
          <w:sz w:val="24"/>
          <w:szCs w:val="24"/>
        </w:rPr>
        <w:t xml:space="preserve"> attribute to a </w:t>
      </w:r>
      <w:r w:rsidRPr="00C30FBA">
        <w:rPr>
          <w:rFonts w:ascii="Courier New" w:eastAsia="Times New Roman" w:hAnsi="Courier New" w:cs="Courier New"/>
          <w:sz w:val="20"/>
          <w:szCs w:val="20"/>
        </w:rPr>
        <w:t>&lt;</w:t>
      </w:r>
      <w:proofErr w:type="spellStart"/>
      <w:r w:rsidRPr="00C30FBA">
        <w:rPr>
          <w:rFonts w:ascii="Courier New" w:eastAsia="Times New Roman" w:hAnsi="Courier New" w:cs="Courier New"/>
          <w:sz w:val="20"/>
          <w:szCs w:val="20"/>
        </w:rPr>
        <w:t>fieldset</w:t>
      </w:r>
      <w:proofErr w:type="spellEnd"/>
      <w:r w:rsidRPr="00C30FBA">
        <w:rPr>
          <w:rFonts w:ascii="Courier New" w:eastAsia="Times New Roman" w:hAnsi="Courier New" w:cs="Courier New"/>
          <w:sz w:val="20"/>
          <w:szCs w:val="20"/>
        </w:rPr>
        <w:t>&gt;</w:t>
      </w:r>
      <w:r w:rsidRPr="00C30FBA">
        <w:rPr>
          <w:rFonts w:ascii="Times New Roman" w:eastAsia="Times New Roman" w:hAnsi="Times New Roman" w:cs="Times New Roman"/>
          <w:sz w:val="24"/>
          <w:szCs w:val="24"/>
        </w:rPr>
        <w:t xml:space="preserve"> to disable all the controls within the </w:t>
      </w:r>
      <w:r w:rsidRPr="00C30FBA">
        <w:rPr>
          <w:rFonts w:ascii="Courier New" w:eastAsia="Times New Roman" w:hAnsi="Courier New" w:cs="Courier New"/>
          <w:sz w:val="20"/>
          <w:szCs w:val="20"/>
        </w:rPr>
        <w:t>&lt;</w:t>
      </w:r>
      <w:proofErr w:type="spellStart"/>
      <w:r w:rsidRPr="00C30FBA">
        <w:rPr>
          <w:rFonts w:ascii="Courier New" w:eastAsia="Times New Roman" w:hAnsi="Courier New" w:cs="Courier New"/>
          <w:sz w:val="20"/>
          <w:szCs w:val="20"/>
        </w:rPr>
        <w:t>fieldset</w:t>
      </w:r>
      <w:proofErr w:type="spellEnd"/>
      <w:r w:rsidRPr="00C30FBA">
        <w:rPr>
          <w:rFonts w:ascii="Courier New" w:eastAsia="Times New Roman" w:hAnsi="Courier New" w:cs="Courier New"/>
          <w:sz w:val="20"/>
          <w:szCs w:val="20"/>
        </w:rPr>
        <w:t>&gt;</w:t>
      </w:r>
      <w:r w:rsidRPr="00C30FBA">
        <w:rPr>
          <w:rFonts w:ascii="Times New Roman" w:eastAsia="Times New Roman" w:hAnsi="Times New Roman" w:cs="Times New Roman"/>
          <w:sz w:val="24"/>
          <w:szCs w:val="24"/>
        </w:rPr>
        <w:t xml:space="preserve"> at once.</w:t>
      </w:r>
    </w:p>
    <w:p w14:paraId="53F908A7"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 xml:space="preserve">Caveat about link functionality of </w:t>
      </w:r>
      <w:r w:rsidRPr="00C30FBA">
        <w:rPr>
          <w:rFonts w:ascii="Courier New" w:eastAsia="Times New Roman" w:hAnsi="Courier New" w:cs="Courier New"/>
          <w:b/>
          <w:bCs/>
          <w:sz w:val="20"/>
          <w:szCs w:val="20"/>
        </w:rPr>
        <w:t>&lt;a&gt;</w:t>
      </w:r>
    </w:p>
    <w:p w14:paraId="13CDD64C"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By default, browsers will treat all native form controls (</w:t>
      </w:r>
      <w:r w:rsidRPr="00C30FBA">
        <w:rPr>
          <w:rFonts w:ascii="Courier New" w:eastAsia="Times New Roman" w:hAnsi="Courier New" w:cs="Courier New"/>
          <w:sz w:val="20"/>
          <w:szCs w:val="20"/>
        </w:rPr>
        <w:t>&lt;input&gt;</w:t>
      </w:r>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&lt;select&gt;</w:t>
      </w:r>
      <w:r w:rsidRPr="00C30FBA">
        <w:rPr>
          <w:rFonts w:ascii="Times New Roman" w:eastAsia="Times New Roman" w:hAnsi="Times New Roman" w:cs="Times New Roman"/>
          <w:sz w:val="24"/>
          <w:szCs w:val="24"/>
        </w:rPr>
        <w:t xml:space="preserve"> and </w:t>
      </w:r>
      <w:r w:rsidRPr="00C30FBA">
        <w:rPr>
          <w:rFonts w:ascii="Courier New" w:eastAsia="Times New Roman" w:hAnsi="Courier New" w:cs="Courier New"/>
          <w:sz w:val="20"/>
          <w:szCs w:val="20"/>
        </w:rPr>
        <w:t>&lt;button&gt;</w:t>
      </w:r>
      <w:r w:rsidRPr="00C30FBA">
        <w:rPr>
          <w:rFonts w:ascii="Times New Roman" w:eastAsia="Times New Roman" w:hAnsi="Times New Roman" w:cs="Times New Roman"/>
          <w:sz w:val="24"/>
          <w:szCs w:val="24"/>
        </w:rPr>
        <w:t xml:space="preserve"> elements) inside a </w:t>
      </w:r>
      <w:r w:rsidRPr="00C30FBA">
        <w:rPr>
          <w:rFonts w:ascii="Courier New" w:eastAsia="Times New Roman" w:hAnsi="Courier New" w:cs="Courier New"/>
          <w:sz w:val="20"/>
          <w:szCs w:val="20"/>
        </w:rPr>
        <w:t>&lt;</w:t>
      </w:r>
      <w:proofErr w:type="spellStart"/>
      <w:r w:rsidRPr="00C30FBA">
        <w:rPr>
          <w:rFonts w:ascii="Courier New" w:eastAsia="Times New Roman" w:hAnsi="Courier New" w:cs="Courier New"/>
          <w:sz w:val="20"/>
          <w:szCs w:val="20"/>
        </w:rPr>
        <w:t>fieldset</w:t>
      </w:r>
      <w:proofErr w:type="spellEnd"/>
      <w:r w:rsidRPr="00C30FBA">
        <w:rPr>
          <w:rFonts w:ascii="Courier New" w:eastAsia="Times New Roman" w:hAnsi="Courier New" w:cs="Courier New"/>
          <w:sz w:val="20"/>
          <w:szCs w:val="20"/>
        </w:rPr>
        <w:t xml:space="preserve"> disabled&gt;</w:t>
      </w:r>
      <w:r w:rsidRPr="00C30FBA">
        <w:rPr>
          <w:rFonts w:ascii="Times New Roman" w:eastAsia="Times New Roman" w:hAnsi="Times New Roman" w:cs="Times New Roman"/>
          <w:sz w:val="24"/>
          <w:szCs w:val="24"/>
        </w:rPr>
        <w:t xml:space="preserve"> as disabled, preventing both keyboard and mouse interactions on them. However, if your form also includes </w:t>
      </w:r>
      <w:r w:rsidRPr="00C30FBA">
        <w:rPr>
          <w:rFonts w:ascii="Courier New" w:eastAsia="Times New Roman" w:hAnsi="Courier New" w:cs="Courier New"/>
          <w:sz w:val="20"/>
          <w:szCs w:val="20"/>
        </w:rPr>
        <w:t>&lt;a ...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-*"&gt;</w:t>
      </w:r>
      <w:r w:rsidRPr="00C30FBA">
        <w:rPr>
          <w:rFonts w:ascii="Times New Roman" w:eastAsia="Times New Roman" w:hAnsi="Times New Roman" w:cs="Times New Roman"/>
          <w:sz w:val="24"/>
          <w:szCs w:val="24"/>
        </w:rPr>
        <w:t xml:space="preserve"> elements, these will only be given a style of </w:t>
      </w:r>
      <w:r w:rsidRPr="00C30FBA">
        <w:rPr>
          <w:rFonts w:ascii="Courier New" w:eastAsia="Times New Roman" w:hAnsi="Courier New" w:cs="Courier New"/>
          <w:sz w:val="20"/>
          <w:szCs w:val="20"/>
        </w:rPr>
        <w:t>pointer-events: none</w:t>
      </w:r>
      <w:r w:rsidRPr="00C30FBA">
        <w:rPr>
          <w:rFonts w:ascii="Times New Roman" w:eastAsia="Times New Roman" w:hAnsi="Times New Roman" w:cs="Times New Roman"/>
          <w:sz w:val="24"/>
          <w:szCs w:val="24"/>
        </w:rPr>
        <w:t xml:space="preserve">. As noted in the section about </w:t>
      </w:r>
      <w:hyperlink r:id="rId50" w:anchor="buttons-disabled" w:history="1">
        <w:r w:rsidRPr="00C30FBA">
          <w:rPr>
            <w:rFonts w:ascii="Times New Roman" w:eastAsia="Times New Roman" w:hAnsi="Times New Roman" w:cs="Times New Roman"/>
            <w:color w:val="0000FF"/>
            <w:sz w:val="24"/>
            <w:szCs w:val="24"/>
            <w:u w:val="single"/>
          </w:rPr>
          <w:t>disabled state for buttons</w:t>
        </w:r>
      </w:hyperlink>
      <w:r w:rsidRPr="00C30FBA">
        <w:rPr>
          <w:rFonts w:ascii="Times New Roman" w:eastAsia="Times New Roman" w:hAnsi="Times New Roman" w:cs="Times New Roman"/>
          <w:sz w:val="24"/>
          <w:szCs w:val="24"/>
        </w:rPr>
        <w:t xml:space="preserve"> (and specifically in the sub-section for anchor elements), this CSS property is not yet standardized and isn't fully supported in Opera 18 and below, or in Internet Explorer 11, and won't prevent keyboard users from being able to focus or activate these links. </w:t>
      </w:r>
      <w:proofErr w:type="gramStart"/>
      <w:r w:rsidRPr="00C30FBA">
        <w:rPr>
          <w:rFonts w:ascii="Times New Roman" w:eastAsia="Times New Roman" w:hAnsi="Times New Roman" w:cs="Times New Roman"/>
          <w:sz w:val="24"/>
          <w:szCs w:val="24"/>
        </w:rPr>
        <w:t>So</w:t>
      </w:r>
      <w:proofErr w:type="gramEnd"/>
      <w:r w:rsidRPr="00C30FBA">
        <w:rPr>
          <w:rFonts w:ascii="Times New Roman" w:eastAsia="Times New Roman" w:hAnsi="Times New Roman" w:cs="Times New Roman"/>
          <w:sz w:val="24"/>
          <w:szCs w:val="24"/>
        </w:rPr>
        <w:t xml:space="preserve"> to be safe, use custom JavaScript to disable such links.</w:t>
      </w:r>
    </w:p>
    <w:p w14:paraId="5AA2DD1A"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Cross-browser compatibility</w:t>
      </w:r>
    </w:p>
    <w:p w14:paraId="350910D4"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While Bootstrap will apply these styles in all browsers, Internet Explorer 11 and below don't fully support the </w:t>
      </w:r>
      <w:r w:rsidRPr="00C30FBA">
        <w:rPr>
          <w:rFonts w:ascii="Courier New" w:eastAsia="Times New Roman" w:hAnsi="Courier New" w:cs="Courier New"/>
          <w:sz w:val="20"/>
          <w:szCs w:val="20"/>
        </w:rPr>
        <w:t>disabled</w:t>
      </w:r>
      <w:r w:rsidRPr="00C30FBA">
        <w:rPr>
          <w:rFonts w:ascii="Times New Roman" w:eastAsia="Times New Roman" w:hAnsi="Times New Roman" w:cs="Times New Roman"/>
          <w:sz w:val="24"/>
          <w:szCs w:val="24"/>
        </w:rPr>
        <w:t xml:space="preserve"> attribute on a </w:t>
      </w:r>
      <w:r w:rsidRPr="00C30FBA">
        <w:rPr>
          <w:rFonts w:ascii="Courier New" w:eastAsia="Times New Roman" w:hAnsi="Courier New" w:cs="Courier New"/>
          <w:sz w:val="20"/>
          <w:szCs w:val="20"/>
        </w:rPr>
        <w:t>&lt;</w:t>
      </w:r>
      <w:proofErr w:type="spellStart"/>
      <w:r w:rsidRPr="00C30FBA">
        <w:rPr>
          <w:rFonts w:ascii="Courier New" w:eastAsia="Times New Roman" w:hAnsi="Courier New" w:cs="Courier New"/>
          <w:sz w:val="20"/>
          <w:szCs w:val="20"/>
        </w:rPr>
        <w:t>fieldset</w:t>
      </w:r>
      <w:proofErr w:type="spellEnd"/>
      <w:r w:rsidRPr="00C30FBA">
        <w:rPr>
          <w:rFonts w:ascii="Courier New" w:eastAsia="Times New Roman" w:hAnsi="Courier New" w:cs="Courier New"/>
          <w:sz w:val="20"/>
          <w:szCs w:val="20"/>
        </w:rPr>
        <w:t>&gt;</w:t>
      </w:r>
      <w:r w:rsidRPr="00C30FBA">
        <w:rPr>
          <w:rFonts w:ascii="Times New Roman" w:eastAsia="Times New Roman" w:hAnsi="Times New Roman" w:cs="Times New Roman"/>
          <w:sz w:val="24"/>
          <w:szCs w:val="24"/>
        </w:rPr>
        <w:t xml:space="preserve">. Use custom JavaScript to disable the </w:t>
      </w:r>
      <w:proofErr w:type="spellStart"/>
      <w:r w:rsidRPr="00C30FBA">
        <w:rPr>
          <w:rFonts w:ascii="Times New Roman" w:eastAsia="Times New Roman" w:hAnsi="Times New Roman" w:cs="Times New Roman"/>
          <w:sz w:val="24"/>
          <w:szCs w:val="24"/>
        </w:rPr>
        <w:t>fieldset</w:t>
      </w:r>
      <w:proofErr w:type="spellEnd"/>
      <w:r w:rsidRPr="00C30FBA">
        <w:rPr>
          <w:rFonts w:ascii="Times New Roman" w:eastAsia="Times New Roman" w:hAnsi="Times New Roman" w:cs="Times New Roman"/>
          <w:sz w:val="24"/>
          <w:szCs w:val="24"/>
        </w:rPr>
        <w:t xml:space="preserve"> in these browsers.</w:t>
      </w:r>
    </w:p>
    <w:p w14:paraId="37D75B73"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5BDC1AB9" w14:textId="7D867060"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Disabled input </w:t>
      </w:r>
      <w:r w:rsidRPr="00C30FBA">
        <w:rPr>
          <w:rFonts w:ascii="Times New Roman" w:eastAsia="Times New Roman" w:hAnsi="Times New Roman" w:cs="Times New Roman"/>
          <w:sz w:val="24"/>
          <w:szCs w:val="24"/>
        </w:rPr>
        <w:object w:dxaOrig="225" w:dyaOrig="225" w14:anchorId="3C413FF7">
          <v:shape id="_x0000_i1162" type="#_x0000_t75" style="width:1in;height:18pt" o:ole="">
            <v:imagedata r:id="rId15" o:title=""/>
          </v:shape>
          <w:control r:id="rId51" w:name="DefaultOcxName27" w:shapeid="_x0000_i1162"/>
        </w:object>
      </w:r>
    </w:p>
    <w:p w14:paraId="25FA2425"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Disabled select menu </w:t>
      </w:r>
    </w:p>
    <w:p w14:paraId="0849595D"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00F607ED" w14:textId="062AC6B5"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2E3FAAFE">
          <v:shape id="_x0000_i1161" type="#_x0000_t75" style="width:17.7pt;height:15.7pt" o:ole="">
            <v:imagedata r:id="rId17" o:title=""/>
          </v:shape>
          <w:control r:id="rId52" w:name="DefaultOcxName28" w:shapeid="_x0000_i1161"/>
        </w:object>
      </w:r>
      <w:r w:rsidRPr="00C30FBA">
        <w:rPr>
          <w:rFonts w:ascii="Times New Roman" w:eastAsia="Times New Roman" w:hAnsi="Times New Roman" w:cs="Times New Roman"/>
          <w:sz w:val="24"/>
          <w:szCs w:val="24"/>
        </w:rPr>
        <w:t xml:space="preserve">Can't check this </w:t>
      </w:r>
    </w:p>
    <w:p w14:paraId="799AB8F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&lt;form&gt;</w:t>
      </w:r>
    </w:p>
    <w:p w14:paraId="3FB763A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w:t>
      </w:r>
      <w:proofErr w:type="spellStart"/>
      <w:r w:rsidRPr="00C30FBA">
        <w:rPr>
          <w:rFonts w:ascii="Courier New" w:eastAsia="Times New Roman" w:hAnsi="Courier New" w:cs="Courier New"/>
          <w:sz w:val="20"/>
          <w:szCs w:val="20"/>
        </w:rPr>
        <w:t>fieldset</w:t>
      </w:r>
      <w:proofErr w:type="spellEnd"/>
      <w:r w:rsidRPr="00C30FBA">
        <w:rPr>
          <w:rFonts w:ascii="Courier New" w:eastAsia="Times New Roman" w:hAnsi="Courier New" w:cs="Courier New"/>
          <w:sz w:val="20"/>
          <w:szCs w:val="20"/>
        </w:rPr>
        <w:t xml:space="preserve"> disabled&gt;</w:t>
      </w:r>
    </w:p>
    <w:p w14:paraId="7975F2D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class="form-group"&gt;</w:t>
      </w:r>
    </w:p>
    <w:p w14:paraId="3CF1729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for="</w:t>
      </w:r>
      <w:proofErr w:type="spellStart"/>
      <w:r w:rsidRPr="00C30FBA">
        <w:rPr>
          <w:rFonts w:ascii="Courier New" w:eastAsia="Times New Roman" w:hAnsi="Courier New" w:cs="Courier New"/>
          <w:sz w:val="20"/>
          <w:szCs w:val="20"/>
        </w:rPr>
        <w:t>disabledTextInput</w:t>
      </w:r>
      <w:proofErr w:type="spellEnd"/>
      <w:r w:rsidRPr="00C30FBA">
        <w:rPr>
          <w:rFonts w:ascii="Courier New" w:eastAsia="Times New Roman" w:hAnsi="Courier New" w:cs="Courier New"/>
          <w:sz w:val="20"/>
          <w:szCs w:val="20"/>
        </w:rPr>
        <w:t>"&gt;Disabled input&lt;/label&gt;</w:t>
      </w:r>
    </w:p>
    <w:p w14:paraId="15C651C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type="text" id="</w:t>
      </w:r>
      <w:proofErr w:type="spellStart"/>
      <w:r w:rsidRPr="00C30FBA">
        <w:rPr>
          <w:rFonts w:ascii="Courier New" w:eastAsia="Times New Roman" w:hAnsi="Courier New" w:cs="Courier New"/>
          <w:sz w:val="20"/>
          <w:szCs w:val="20"/>
        </w:rPr>
        <w:t>disabledTextInput</w:t>
      </w:r>
      <w:proofErr w:type="spellEnd"/>
      <w:r w:rsidRPr="00C30FBA">
        <w:rPr>
          <w:rFonts w:ascii="Courier New" w:eastAsia="Times New Roman" w:hAnsi="Courier New" w:cs="Courier New"/>
          <w:sz w:val="20"/>
          <w:szCs w:val="20"/>
        </w:rPr>
        <w:t>" class="form-control" placeholder="Disabled input"&gt;</w:t>
      </w:r>
    </w:p>
    <w:p w14:paraId="743C960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5354C77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class="form-group"&gt;</w:t>
      </w:r>
    </w:p>
    <w:p w14:paraId="7673EA6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for="</w:t>
      </w:r>
      <w:proofErr w:type="spellStart"/>
      <w:r w:rsidRPr="00C30FBA">
        <w:rPr>
          <w:rFonts w:ascii="Courier New" w:eastAsia="Times New Roman" w:hAnsi="Courier New" w:cs="Courier New"/>
          <w:sz w:val="20"/>
          <w:szCs w:val="20"/>
        </w:rPr>
        <w:t>disabledSelect</w:t>
      </w:r>
      <w:proofErr w:type="spellEnd"/>
      <w:r w:rsidRPr="00C30FBA">
        <w:rPr>
          <w:rFonts w:ascii="Courier New" w:eastAsia="Times New Roman" w:hAnsi="Courier New" w:cs="Courier New"/>
          <w:sz w:val="20"/>
          <w:szCs w:val="20"/>
        </w:rPr>
        <w:t>"&gt;Disabled select menu&lt;/label&gt;</w:t>
      </w:r>
    </w:p>
    <w:p w14:paraId="57F36B2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&lt;select id="</w:t>
      </w:r>
      <w:proofErr w:type="spellStart"/>
      <w:r w:rsidRPr="00C30FBA">
        <w:rPr>
          <w:rFonts w:ascii="Courier New" w:eastAsia="Times New Roman" w:hAnsi="Courier New" w:cs="Courier New"/>
          <w:sz w:val="20"/>
          <w:szCs w:val="20"/>
        </w:rPr>
        <w:t>disabledSelect</w:t>
      </w:r>
      <w:proofErr w:type="spellEnd"/>
      <w:r w:rsidRPr="00C30FBA">
        <w:rPr>
          <w:rFonts w:ascii="Courier New" w:eastAsia="Times New Roman" w:hAnsi="Courier New" w:cs="Courier New"/>
          <w:sz w:val="20"/>
          <w:szCs w:val="20"/>
        </w:rPr>
        <w:t>" class="form-control"&gt;</w:t>
      </w:r>
    </w:p>
    <w:p w14:paraId="3062577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&lt;option&gt;Disabled select&lt;/option&gt;</w:t>
      </w:r>
    </w:p>
    <w:p w14:paraId="47C22EB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&lt;/select&gt;</w:t>
      </w:r>
    </w:p>
    <w:p w14:paraId="7F87356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011904E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class="checkbox"&gt;</w:t>
      </w:r>
    </w:p>
    <w:p w14:paraId="37DE63F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&lt;label&gt;</w:t>
      </w:r>
    </w:p>
    <w:p w14:paraId="69ACF3B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type="checkbox"&gt; Can't check this</w:t>
      </w:r>
    </w:p>
    <w:p w14:paraId="2B0E664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lastRenderedPageBreak/>
        <w:t xml:space="preserve">      &lt;/label&gt;</w:t>
      </w:r>
    </w:p>
    <w:p w14:paraId="6276B7D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7F778B3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&lt;button type="submit"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-primary"&gt;Submit&lt;/button&gt;</w:t>
      </w:r>
    </w:p>
    <w:p w14:paraId="2824D49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w:t>
      </w:r>
      <w:proofErr w:type="spellStart"/>
      <w:r w:rsidRPr="00C30FBA">
        <w:rPr>
          <w:rFonts w:ascii="Courier New" w:eastAsia="Times New Roman" w:hAnsi="Courier New" w:cs="Courier New"/>
          <w:sz w:val="20"/>
          <w:szCs w:val="20"/>
        </w:rPr>
        <w:t>fieldset</w:t>
      </w:r>
      <w:proofErr w:type="spellEnd"/>
      <w:r w:rsidRPr="00C30FBA">
        <w:rPr>
          <w:rFonts w:ascii="Courier New" w:eastAsia="Times New Roman" w:hAnsi="Courier New" w:cs="Courier New"/>
          <w:sz w:val="20"/>
          <w:szCs w:val="20"/>
        </w:rPr>
        <w:t>&gt;</w:t>
      </w:r>
    </w:p>
    <w:p w14:paraId="27FB5D7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&lt;/form&gt;</w:t>
      </w:r>
    </w:p>
    <w:p w14:paraId="713DB788"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C30FBA">
        <w:rPr>
          <w:rFonts w:ascii="Times New Roman" w:eastAsia="Times New Roman" w:hAnsi="Times New Roman" w:cs="Times New Roman"/>
          <w:b/>
          <w:bCs/>
          <w:sz w:val="36"/>
          <w:szCs w:val="36"/>
        </w:rPr>
        <w:t>Readonly</w:t>
      </w:r>
      <w:proofErr w:type="spellEnd"/>
      <w:r w:rsidRPr="00C30FBA">
        <w:rPr>
          <w:rFonts w:ascii="Times New Roman" w:eastAsia="Times New Roman" w:hAnsi="Times New Roman" w:cs="Times New Roman"/>
          <w:b/>
          <w:bCs/>
          <w:sz w:val="36"/>
          <w:szCs w:val="36"/>
        </w:rPr>
        <w:t xml:space="preserve"> state</w:t>
      </w:r>
    </w:p>
    <w:p w14:paraId="67B6CEAB"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Add the </w:t>
      </w:r>
      <w:proofErr w:type="spellStart"/>
      <w:r w:rsidRPr="00C30FBA">
        <w:rPr>
          <w:rFonts w:ascii="Courier New" w:eastAsia="Times New Roman" w:hAnsi="Courier New" w:cs="Courier New"/>
          <w:sz w:val="20"/>
          <w:szCs w:val="20"/>
        </w:rPr>
        <w:t>readonly</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boolean</w:t>
      </w:r>
      <w:proofErr w:type="spellEnd"/>
      <w:r w:rsidRPr="00C30FBA">
        <w:rPr>
          <w:rFonts w:ascii="Times New Roman" w:eastAsia="Times New Roman" w:hAnsi="Times New Roman" w:cs="Times New Roman"/>
          <w:sz w:val="24"/>
          <w:szCs w:val="24"/>
        </w:rPr>
        <w:t xml:space="preserve"> attribute on an input to prevent modification of the input's value. Read-only inputs appear lighter (just like disabled inputs), but retain the standard cursor.</w:t>
      </w:r>
    </w:p>
    <w:p w14:paraId="6B237679"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4A84DF91" w14:textId="608E2663"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5B8F97F5">
          <v:shape id="_x0000_i1160" type="#_x0000_t75" style="width:1in;height:18pt" o:ole="">
            <v:imagedata r:id="rId15" o:title=""/>
          </v:shape>
          <w:control r:id="rId53" w:name="DefaultOcxName29" w:shapeid="_x0000_i1160"/>
        </w:object>
      </w:r>
    </w:p>
    <w:p w14:paraId="66818ED2"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135103A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&lt;input class="form-control" type="text" placeholder="</w:t>
      </w:r>
      <w:proofErr w:type="spellStart"/>
      <w:r w:rsidRPr="00C30FBA">
        <w:rPr>
          <w:rFonts w:ascii="Courier New" w:eastAsia="Times New Roman" w:hAnsi="Courier New" w:cs="Courier New"/>
          <w:sz w:val="20"/>
          <w:szCs w:val="20"/>
        </w:rPr>
        <w:t>Readonly</w:t>
      </w:r>
      <w:proofErr w:type="spellEnd"/>
      <w:r w:rsidRPr="00C30FBA">
        <w:rPr>
          <w:rFonts w:ascii="Courier New" w:eastAsia="Times New Roman" w:hAnsi="Courier New" w:cs="Courier New"/>
          <w:sz w:val="20"/>
          <w:szCs w:val="20"/>
        </w:rPr>
        <w:t xml:space="preserve"> input here…" </w:t>
      </w:r>
      <w:proofErr w:type="spellStart"/>
      <w:r w:rsidRPr="00C30FBA">
        <w:rPr>
          <w:rFonts w:ascii="Courier New" w:eastAsia="Times New Roman" w:hAnsi="Courier New" w:cs="Courier New"/>
          <w:sz w:val="20"/>
          <w:szCs w:val="20"/>
        </w:rPr>
        <w:t>readonly</w:t>
      </w:r>
      <w:proofErr w:type="spellEnd"/>
      <w:r w:rsidRPr="00C30FBA">
        <w:rPr>
          <w:rFonts w:ascii="Courier New" w:eastAsia="Times New Roman" w:hAnsi="Courier New" w:cs="Courier New"/>
          <w:sz w:val="20"/>
          <w:szCs w:val="20"/>
        </w:rPr>
        <w:t>&gt;</w:t>
      </w:r>
    </w:p>
    <w:p w14:paraId="2604FC33"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Help text</w:t>
      </w:r>
    </w:p>
    <w:p w14:paraId="284BF9A9"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Block level help text for form controls.</w:t>
      </w:r>
    </w:p>
    <w:p w14:paraId="05B586AA"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Associating help text with form controls</w:t>
      </w:r>
    </w:p>
    <w:p w14:paraId="1FFBD910"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Help text should be explicitly associated with the form control it relates to using the </w:t>
      </w:r>
      <w:r w:rsidRPr="00C30FBA">
        <w:rPr>
          <w:rFonts w:ascii="Courier New" w:eastAsia="Times New Roman" w:hAnsi="Courier New" w:cs="Courier New"/>
          <w:sz w:val="20"/>
          <w:szCs w:val="20"/>
        </w:rPr>
        <w:t>aria-</w:t>
      </w:r>
      <w:proofErr w:type="spellStart"/>
      <w:r w:rsidRPr="00C30FBA">
        <w:rPr>
          <w:rFonts w:ascii="Courier New" w:eastAsia="Times New Roman" w:hAnsi="Courier New" w:cs="Courier New"/>
          <w:sz w:val="20"/>
          <w:szCs w:val="20"/>
        </w:rPr>
        <w:t>describedby</w:t>
      </w:r>
      <w:proofErr w:type="spellEnd"/>
      <w:r w:rsidRPr="00C30FBA">
        <w:rPr>
          <w:rFonts w:ascii="Times New Roman" w:eastAsia="Times New Roman" w:hAnsi="Times New Roman" w:cs="Times New Roman"/>
          <w:sz w:val="24"/>
          <w:szCs w:val="24"/>
        </w:rPr>
        <w:t xml:space="preserve"> attribute. This will ensure that assistive technologies – such as screen readers – will announce this help text when the user focuses or enters the control.</w:t>
      </w:r>
    </w:p>
    <w:p w14:paraId="1BC30239"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2338FC28" w14:textId="65F813AB"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Input with help text </w:t>
      </w:r>
      <w:r w:rsidRPr="00C30FBA">
        <w:rPr>
          <w:rFonts w:ascii="Times New Roman" w:eastAsia="Times New Roman" w:hAnsi="Times New Roman" w:cs="Times New Roman"/>
          <w:sz w:val="24"/>
          <w:szCs w:val="24"/>
        </w:rPr>
        <w:object w:dxaOrig="225" w:dyaOrig="225" w14:anchorId="2EC568FF">
          <v:shape id="_x0000_i1159" type="#_x0000_t75" style="width:1in;height:18pt" o:ole="">
            <v:imagedata r:id="rId15" o:title=""/>
          </v:shape>
          <w:control r:id="rId54" w:name="DefaultOcxName30" w:shapeid="_x0000_i1159"/>
        </w:object>
      </w:r>
    </w:p>
    <w:p w14:paraId="5C2E4DE4"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A block of help text that breaks onto a new line and may extend beyond one line. </w:t>
      </w:r>
    </w:p>
    <w:p w14:paraId="776F08FA"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79B8674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&lt;label class="</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 for="</w:t>
      </w:r>
      <w:proofErr w:type="spellStart"/>
      <w:r w:rsidRPr="00C30FBA">
        <w:rPr>
          <w:rFonts w:ascii="Courier New" w:eastAsia="Times New Roman" w:hAnsi="Courier New" w:cs="Courier New"/>
          <w:sz w:val="20"/>
          <w:szCs w:val="20"/>
        </w:rPr>
        <w:t>inputHelpBlock</w:t>
      </w:r>
      <w:proofErr w:type="spellEnd"/>
      <w:r w:rsidRPr="00C30FBA">
        <w:rPr>
          <w:rFonts w:ascii="Courier New" w:eastAsia="Times New Roman" w:hAnsi="Courier New" w:cs="Courier New"/>
          <w:sz w:val="20"/>
          <w:szCs w:val="20"/>
        </w:rPr>
        <w:t>"&gt;Input with help text&lt;/label&gt;</w:t>
      </w:r>
    </w:p>
    <w:p w14:paraId="325E6CB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&lt;input type="text" id="</w:t>
      </w:r>
      <w:proofErr w:type="spellStart"/>
      <w:r w:rsidRPr="00C30FBA">
        <w:rPr>
          <w:rFonts w:ascii="Courier New" w:eastAsia="Times New Roman" w:hAnsi="Courier New" w:cs="Courier New"/>
          <w:sz w:val="20"/>
          <w:szCs w:val="20"/>
        </w:rPr>
        <w:t>inputHelpBlock</w:t>
      </w:r>
      <w:proofErr w:type="spellEnd"/>
      <w:r w:rsidRPr="00C30FBA">
        <w:rPr>
          <w:rFonts w:ascii="Courier New" w:eastAsia="Times New Roman" w:hAnsi="Courier New" w:cs="Courier New"/>
          <w:sz w:val="20"/>
          <w:szCs w:val="20"/>
        </w:rPr>
        <w:t>" class="form-control" aria-</w:t>
      </w:r>
      <w:proofErr w:type="spellStart"/>
      <w:r w:rsidRPr="00C30FBA">
        <w:rPr>
          <w:rFonts w:ascii="Courier New" w:eastAsia="Times New Roman" w:hAnsi="Courier New" w:cs="Courier New"/>
          <w:sz w:val="20"/>
          <w:szCs w:val="20"/>
        </w:rPr>
        <w:t>describedby</w:t>
      </w:r>
      <w:proofErr w:type="spellEnd"/>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helpBlock</w:t>
      </w:r>
      <w:proofErr w:type="spellEnd"/>
      <w:r w:rsidRPr="00C30FBA">
        <w:rPr>
          <w:rFonts w:ascii="Courier New" w:eastAsia="Times New Roman" w:hAnsi="Courier New" w:cs="Courier New"/>
          <w:sz w:val="20"/>
          <w:szCs w:val="20"/>
        </w:rPr>
        <w:t>"&gt;</w:t>
      </w:r>
    </w:p>
    <w:p w14:paraId="6B7CF68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340986C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&lt;span id="</w:t>
      </w:r>
      <w:proofErr w:type="spellStart"/>
      <w:r w:rsidRPr="00C30FBA">
        <w:rPr>
          <w:rFonts w:ascii="Courier New" w:eastAsia="Times New Roman" w:hAnsi="Courier New" w:cs="Courier New"/>
          <w:sz w:val="20"/>
          <w:szCs w:val="20"/>
        </w:rPr>
        <w:t>helpBlock</w:t>
      </w:r>
      <w:proofErr w:type="spellEnd"/>
      <w:r w:rsidRPr="00C30FBA">
        <w:rPr>
          <w:rFonts w:ascii="Courier New" w:eastAsia="Times New Roman" w:hAnsi="Courier New" w:cs="Courier New"/>
          <w:sz w:val="20"/>
          <w:szCs w:val="20"/>
        </w:rPr>
        <w:t xml:space="preserve">" class="help-block"&gt;A block of help text that breaks onto a new line and may extend beyond one </w:t>
      </w:r>
      <w:proofErr w:type="gramStart"/>
      <w:r w:rsidRPr="00C30FBA">
        <w:rPr>
          <w:rFonts w:ascii="Courier New" w:eastAsia="Times New Roman" w:hAnsi="Courier New" w:cs="Courier New"/>
          <w:sz w:val="20"/>
          <w:szCs w:val="20"/>
        </w:rPr>
        <w:t>line.&lt;</w:t>
      </w:r>
      <w:proofErr w:type="gramEnd"/>
      <w:r w:rsidRPr="00C30FBA">
        <w:rPr>
          <w:rFonts w:ascii="Courier New" w:eastAsia="Times New Roman" w:hAnsi="Courier New" w:cs="Courier New"/>
          <w:sz w:val="20"/>
          <w:szCs w:val="20"/>
        </w:rPr>
        <w:t>/span&gt;</w:t>
      </w:r>
    </w:p>
    <w:p w14:paraId="6C849147"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Validation states</w:t>
      </w:r>
    </w:p>
    <w:p w14:paraId="34C63CD7"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Bootstrap includes validation styles for error, warning, and success states on form controls. To use, </w:t>
      </w:r>
      <w:proofErr w:type="gramStart"/>
      <w:r w:rsidRPr="00C30FBA">
        <w:rPr>
          <w:rFonts w:ascii="Times New Roman" w:eastAsia="Times New Roman" w:hAnsi="Times New Roman" w:cs="Times New Roman"/>
          <w:sz w:val="24"/>
          <w:szCs w:val="24"/>
        </w:rPr>
        <w:t xml:space="preserve">add </w:t>
      </w:r>
      <w:r w:rsidRPr="00C30FBA">
        <w:rPr>
          <w:rFonts w:ascii="Courier New" w:eastAsia="Times New Roman" w:hAnsi="Courier New" w:cs="Courier New"/>
          <w:sz w:val="20"/>
          <w:szCs w:val="20"/>
        </w:rPr>
        <w:t>.has</w:t>
      </w:r>
      <w:proofErr w:type="gramEnd"/>
      <w:r w:rsidRPr="00C30FBA">
        <w:rPr>
          <w:rFonts w:ascii="Courier New" w:eastAsia="Times New Roman" w:hAnsi="Courier New" w:cs="Courier New"/>
          <w:sz w:val="20"/>
          <w:szCs w:val="20"/>
        </w:rPr>
        <w:t>-warning</w:t>
      </w:r>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.has-error</w:t>
      </w:r>
      <w:r w:rsidRPr="00C30FBA">
        <w:rPr>
          <w:rFonts w:ascii="Times New Roman" w:eastAsia="Times New Roman" w:hAnsi="Times New Roman" w:cs="Times New Roman"/>
          <w:sz w:val="24"/>
          <w:szCs w:val="24"/>
        </w:rPr>
        <w:t xml:space="preserve">, or </w:t>
      </w:r>
      <w:r w:rsidRPr="00C30FBA">
        <w:rPr>
          <w:rFonts w:ascii="Courier New" w:eastAsia="Times New Roman" w:hAnsi="Courier New" w:cs="Courier New"/>
          <w:sz w:val="20"/>
          <w:szCs w:val="20"/>
        </w:rPr>
        <w:t>.has-success</w:t>
      </w:r>
      <w:r w:rsidRPr="00C30FBA">
        <w:rPr>
          <w:rFonts w:ascii="Times New Roman" w:eastAsia="Times New Roman" w:hAnsi="Times New Roman" w:cs="Times New Roman"/>
          <w:sz w:val="24"/>
          <w:szCs w:val="24"/>
        </w:rPr>
        <w:t xml:space="preserve"> to the parent element. </w:t>
      </w:r>
      <w:proofErr w:type="gramStart"/>
      <w:r w:rsidRPr="00C30FBA">
        <w:rPr>
          <w:rFonts w:ascii="Times New Roman" w:eastAsia="Times New Roman" w:hAnsi="Times New Roman" w:cs="Times New Roman"/>
          <w:sz w:val="24"/>
          <w:szCs w:val="24"/>
        </w:rPr>
        <w:t xml:space="preserve">Any </w:t>
      </w:r>
      <w:r w:rsidRPr="00C30FBA">
        <w:rPr>
          <w:rFonts w:ascii="Courier New" w:eastAsia="Times New Roman" w:hAnsi="Courier New" w:cs="Courier New"/>
          <w:sz w:val="20"/>
          <w:szCs w:val="20"/>
        </w:rPr>
        <w:t>.control</w:t>
      </w:r>
      <w:proofErr w:type="gramEnd"/>
      <w:r w:rsidRPr="00C30FBA">
        <w:rPr>
          <w:rFonts w:ascii="Courier New" w:eastAsia="Times New Roman" w:hAnsi="Courier New" w:cs="Courier New"/>
          <w:sz w:val="20"/>
          <w:szCs w:val="20"/>
        </w:rPr>
        <w:t>-label</w:t>
      </w:r>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.form-control</w:t>
      </w:r>
      <w:r w:rsidRPr="00C30FBA">
        <w:rPr>
          <w:rFonts w:ascii="Times New Roman" w:eastAsia="Times New Roman" w:hAnsi="Times New Roman" w:cs="Times New Roman"/>
          <w:sz w:val="24"/>
          <w:szCs w:val="24"/>
        </w:rPr>
        <w:t xml:space="preserve">, and </w:t>
      </w:r>
      <w:r w:rsidRPr="00C30FBA">
        <w:rPr>
          <w:rFonts w:ascii="Courier New" w:eastAsia="Times New Roman" w:hAnsi="Courier New" w:cs="Courier New"/>
          <w:sz w:val="20"/>
          <w:szCs w:val="20"/>
        </w:rPr>
        <w:t>.help-block</w:t>
      </w:r>
      <w:r w:rsidRPr="00C30FBA">
        <w:rPr>
          <w:rFonts w:ascii="Times New Roman" w:eastAsia="Times New Roman" w:hAnsi="Times New Roman" w:cs="Times New Roman"/>
          <w:sz w:val="24"/>
          <w:szCs w:val="24"/>
        </w:rPr>
        <w:t xml:space="preserve"> within that element will receive the validation styles.</w:t>
      </w:r>
    </w:p>
    <w:p w14:paraId="3418DB40"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Conveying validation state to assistive technologies and colorblind users</w:t>
      </w:r>
    </w:p>
    <w:p w14:paraId="389FE33E"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Using these validation styles to denote the state of a form control only provides a visual, color-based indication, which will not be conveyed to users of assistive technologies - such as screen readers - or to colorblind users.</w:t>
      </w:r>
    </w:p>
    <w:p w14:paraId="68DD95D1"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lastRenderedPageBreak/>
        <w:t xml:space="preserve">Ensure that an alternative indication of state is also provided. For instance, you can include a hint about state in the form control's </w:t>
      </w:r>
      <w:r w:rsidRPr="00C30FBA">
        <w:rPr>
          <w:rFonts w:ascii="Courier New" w:eastAsia="Times New Roman" w:hAnsi="Courier New" w:cs="Courier New"/>
          <w:sz w:val="20"/>
          <w:szCs w:val="20"/>
        </w:rPr>
        <w:t>&lt;label&gt;</w:t>
      </w:r>
      <w:r w:rsidRPr="00C30FBA">
        <w:rPr>
          <w:rFonts w:ascii="Times New Roman" w:eastAsia="Times New Roman" w:hAnsi="Times New Roman" w:cs="Times New Roman"/>
          <w:sz w:val="24"/>
          <w:szCs w:val="24"/>
        </w:rPr>
        <w:t xml:space="preserve"> text itself (as is the case in the following code example), include a </w:t>
      </w:r>
      <w:hyperlink r:id="rId55" w:anchor="glyphicons" w:history="1">
        <w:proofErr w:type="spellStart"/>
        <w:r w:rsidRPr="00C30FBA">
          <w:rPr>
            <w:rFonts w:ascii="Times New Roman" w:eastAsia="Times New Roman" w:hAnsi="Times New Roman" w:cs="Times New Roman"/>
            <w:color w:val="0000FF"/>
            <w:sz w:val="24"/>
            <w:szCs w:val="24"/>
            <w:u w:val="single"/>
          </w:rPr>
          <w:t>Glyphicon</w:t>
        </w:r>
        <w:proofErr w:type="spellEnd"/>
      </w:hyperlink>
      <w:r w:rsidRPr="00C30FBA">
        <w:rPr>
          <w:rFonts w:ascii="Times New Roman" w:eastAsia="Times New Roman" w:hAnsi="Times New Roman" w:cs="Times New Roman"/>
          <w:sz w:val="24"/>
          <w:szCs w:val="24"/>
        </w:rPr>
        <w:t xml:space="preserve"> (with appropriate alternative text using the </w:t>
      </w:r>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w:t>
      </w:r>
      <w:r w:rsidRPr="00C30FBA">
        <w:rPr>
          <w:rFonts w:ascii="Times New Roman" w:eastAsia="Times New Roman" w:hAnsi="Times New Roman" w:cs="Times New Roman"/>
          <w:sz w:val="24"/>
          <w:szCs w:val="24"/>
        </w:rPr>
        <w:t xml:space="preserve"> class - see the </w:t>
      </w:r>
      <w:hyperlink r:id="rId56" w:anchor="glyphicons-examples" w:history="1">
        <w:proofErr w:type="spellStart"/>
        <w:r w:rsidRPr="00C30FBA">
          <w:rPr>
            <w:rFonts w:ascii="Times New Roman" w:eastAsia="Times New Roman" w:hAnsi="Times New Roman" w:cs="Times New Roman"/>
            <w:color w:val="0000FF"/>
            <w:sz w:val="24"/>
            <w:szCs w:val="24"/>
            <w:u w:val="single"/>
          </w:rPr>
          <w:t>Glyphicon</w:t>
        </w:r>
        <w:proofErr w:type="spellEnd"/>
        <w:r w:rsidRPr="00C30FBA">
          <w:rPr>
            <w:rFonts w:ascii="Times New Roman" w:eastAsia="Times New Roman" w:hAnsi="Times New Roman" w:cs="Times New Roman"/>
            <w:color w:val="0000FF"/>
            <w:sz w:val="24"/>
            <w:szCs w:val="24"/>
            <w:u w:val="single"/>
          </w:rPr>
          <w:t xml:space="preserve"> examples</w:t>
        </w:r>
      </w:hyperlink>
      <w:r w:rsidRPr="00C30FBA">
        <w:rPr>
          <w:rFonts w:ascii="Times New Roman" w:eastAsia="Times New Roman" w:hAnsi="Times New Roman" w:cs="Times New Roman"/>
          <w:sz w:val="24"/>
          <w:szCs w:val="24"/>
        </w:rPr>
        <w:t xml:space="preserve">), or by providing an additional </w:t>
      </w:r>
      <w:hyperlink r:id="rId57" w:anchor="forms-help-text" w:history="1">
        <w:r w:rsidRPr="00C30FBA">
          <w:rPr>
            <w:rFonts w:ascii="Times New Roman" w:eastAsia="Times New Roman" w:hAnsi="Times New Roman" w:cs="Times New Roman"/>
            <w:color w:val="0000FF"/>
            <w:sz w:val="24"/>
            <w:szCs w:val="24"/>
            <w:u w:val="single"/>
          </w:rPr>
          <w:t>help text</w:t>
        </w:r>
      </w:hyperlink>
      <w:r w:rsidRPr="00C30FBA">
        <w:rPr>
          <w:rFonts w:ascii="Times New Roman" w:eastAsia="Times New Roman" w:hAnsi="Times New Roman" w:cs="Times New Roman"/>
          <w:sz w:val="24"/>
          <w:szCs w:val="24"/>
        </w:rPr>
        <w:t xml:space="preserve"> block. </w:t>
      </w:r>
      <w:proofErr w:type="gramStart"/>
      <w:r w:rsidRPr="00C30FBA">
        <w:rPr>
          <w:rFonts w:ascii="Times New Roman" w:eastAsia="Times New Roman" w:hAnsi="Times New Roman" w:cs="Times New Roman"/>
          <w:sz w:val="24"/>
          <w:szCs w:val="24"/>
        </w:rPr>
        <w:t>Specifically</w:t>
      </w:r>
      <w:proofErr w:type="gramEnd"/>
      <w:r w:rsidRPr="00C30FBA">
        <w:rPr>
          <w:rFonts w:ascii="Times New Roman" w:eastAsia="Times New Roman" w:hAnsi="Times New Roman" w:cs="Times New Roman"/>
          <w:sz w:val="24"/>
          <w:szCs w:val="24"/>
        </w:rPr>
        <w:t xml:space="preserve"> for assistive technologies, invalid form controls can also be assigned an </w:t>
      </w:r>
      <w:r w:rsidRPr="00C30FBA">
        <w:rPr>
          <w:rFonts w:ascii="Courier New" w:eastAsia="Times New Roman" w:hAnsi="Courier New" w:cs="Courier New"/>
          <w:sz w:val="20"/>
          <w:szCs w:val="20"/>
        </w:rPr>
        <w:t>aria-invalid="true"</w:t>
      </w:r>
      <w:r w:rsidRPr="00C30FBA">
        <w:rPr>
          <w:rFonts w:ascii="Times New Roman" w:eastAsia="Times New Roman" w:hAnsi="Times New Roman" w:cs="Times New Roman"/>
          <w:sz w:val="24"/>
          <w:szCs w:val="24"/>
        </w:rPr>
        <w:t xml:space="preserve"> attribute.</w:t>
      </w:r>
    </w:p>
    <w:p w14:paraId="17C95A08"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228F95FD" w14:textId="6168E59C"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Input with success </w:t>
      </w:r>
      <w:r w:rsidRPr="00C30FBA">
        <w:rPr>
          <w:rFonts w:ascii="Times New Roman" w:eastAsia="Times New Roman" w:hAnsi="Times New Roman" w:cs="Times New Roman"/>
          <w:sz w:val="24"/>
          <w:szCs w:val="24"/>
        </w:rPr>
        <w:object w:dxaOrig="225" w:dyaOrig="225" w14:anchorId="6659D40E">
          <v:shape id="_x0000_i1158" type="#_x0000_t75" style="width:1in;height:18pt" o:ole="">
            <v:imagedata r:id="rId15" o:title=""/>
          </v:shape>
          <w:control r:id="rId58" w:name="DefaultOcxName31" w:shapeid="_x0000_i1158"/>
        </w:object>
      </w:r>
      <w:r w:rsidRPr="00C30FBA">
        <w:rPr>
          <w:rFonts w:ascii="Times New Roman" w:eastAsia="Times New Roman" w:hAnsi="Times New Roman" w:cs="Times New Roman"/>
          <w:sz w:val="24"/>
          <w:szCs w:val="24"/>
        </w:rPr>
        <w:t xml:space="preserve">A block of help text that breaks onto a new line and may extend beyond one line. </w:t>
      </w:r>
    </w:p>
    <w:p w14:paraId="7979BD69" w14:textId="434F57D6"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Input with warning </w:t>
      </w:r>
      <w:r w:rsidRPr="00C30FBA">
        <w:rPr>
          <w:rFonts w:ascii="Times New Roman" w:eastAsia="Times New Roman" w:hAnsi="Times New Roman" w:cs="Times New Roman"/>
          <w:sz w:val="24"/>
          <w:szCs w:val="24"/>
        </w:rPr>
        <w:object w:dxaOrig="225" w:dyaOrig="225" w14:anchorId="1F28F9A0">
          <v:shape id="_x0000_i1157" type="#_x0000_t75" style="width:1in;height:18pt" o:ole="">
            <v:imagedata r:id="rId15" o:title=""/>
          </v:shape>
          <w:control r:id="rId59" w:name="DefaultOcxName32" w:shapeid="_x0000_i1157"/>
        </w:object>
      </w:r>
    </w:p>
    <w:p w14:paraId="4E644F51" w14:textId="6E7D57B6"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Input with error </w:t>
      </w:r>
      <w:r w:rsidRPr="00C30FBA">
        <w:rPr>
          <w:rFonts w:ascii="Times New Roman" w:eastAsia="Times New Roman" w:hAnsi="Times New Roman" w:cs="Times New Roman"/>
          <w:sz w:val="24"/>
          <w:szCs w:val="24"/>
        </w:rPr>
        <w:object w:dxaOrig="225" w:dyaOrig="225" w14:anchorId="01FD2F1E">
          <v:shape id="_x0000_i1156" type="#_x0000_t75" style="width:1in;height:18pt" o:ole="">
            <v:imagedata r:id="rId15" o:title=""/>
          </v:shape>
          <w:control r:id="rId60" w:name="DefaultOcxName33" w:shapeid="_x0000_i1156"/>
        </w:object>
      </w:r>
    </w:p>
    <w:p w14:paraId="7943BF19" w14:textId="4307639C"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69054A04">
          <v:shape id="_x0000_i1155" type="#_x0000_t75" style="width:17.7pt;height:15.7pt" o:ole="">
            <v:imagedata r:id="rId17" o:title=""/>
          </v:shape>
          <w:control r:id="rId61" w:name="DefaultOcxName34" w:shapeid="_x0000_i1155"/>
        </w:object>
      </w:r>
      <w:r w:rsidRPr="00C30FBA">
        <w:rPr>
          <w:rFonts w:ascii="Times New Roman" w:eastAsia="Times New Roman" w:hAnsi="Times New Roman" w:cs="Times New Roman"/>
          <w:sz w:val="24"/>
          <w:szCs w:val="24"/>
        </w:rPr>
        <w:t xml:space="preserve">Checkbox with success </w:t>
      </w:r>
    </w:p>
    <w:p w14:paraId="370718C5" w14:textId="34AE21CE"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0AF57D89">
          <v:shape id="_x0000_i1154" type="#_x0000_t75" style="width:17.7pt;height:15.7pt" o:ole="">
            <v:imagedata r:id="rId17" o:title=""/>
          </v:shape>
          <w:control r:id="rId62" w:name="DefaultOcxName35" w:shapeid="_x0000_i1154"/>
        </w:object>
      </w:r>
      <w:r w:rsidRPr="00C30FBA">
        <w:rPr>
          <w:rFonts w:ascii="Times New Roman" w:eastAsia="Times New Roman" w:hAnsi="Times New Roman" w:cs="Times New Roman"/>
          <w:sz w:val="24"/>
          <w:szCs w:val="24"/>
        </w:rPr>
        <w:t xml:space="preserve">Checkbox with warning </w:t>
      </w:r>
    </w:p>
    <w:p w14:paraId="264E0C9E" w14:textId="1CB8861E"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06DDA17A">
          <v:shape id="_x0000_i1153" type="#_x0000_t75" style="width:17.7pt;height:15.7pt" o:ole="">
            <v:imagedata r:id="rId17" o:title=""/>
          </v:shape>
          <w:control r:id="rId63" w:name="DefaultOcxName36" w:shapeid="_x0000_i1153"/>
        </w:object>
      </w:r>
      <w:r w:rsidRPr="00C30FBA">
        <w:rPr>
          <w:rFonts w:ascii="Times New Roman" w:eastAsia="Times New Roman" w:hAnsi="Times New Roman" w:cs="Times New Roman"/>
          <w:sz w:val="24"/>
          <w:szCs w:val="24"/>
        </w:rPr>
        <w:t xml:space="preserve">Checkbox with error </w:t>
      </w:r>
    </w:p>
    <w:p w14:paraId="1B46D514"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0769254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class="form-group has-success"&gt;</w:t>
      </w:r>
    </w:p>
    <w:p w14:paraId="67C7D36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class="control-label" for="inputSuccess1"&gt;Input with success&lt;/label&gt;</w:t>
      </w:r>
    </w:p>
    <w:p w14:paraId="78071D7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type="text" class="form-control" id="inputSuccess1" aria-</w:t>
      </w:r>
      <w:proofErr w:type="spellStart"/>
      <w:r w:rsidRPr="00C30FBA">
        <w:rPr>
          <w:rFonts w:ascii="Courier New" w:eastAsia="Times New Roman" w:hAnsi="Courier New" w:cs="Courier New"/>
          <w:sz w:val="20"/>
          <w:szCs w:val="20"/>
        </w:rPr>
        <w:t>describedby</w:t>
      </w:r>
      <w:proofErr w:type="spellEnd"/>
      <w:r w:rsidRPr="00C30FBA">
        <w:rPr>
          <w:rFonts w:ascii="Courier New" w:eastAsia="Times New Roman" w:hAnsi="Courier New" w:cs="Courier New"/>
          <w:sz w:val="20"/>
          <w:szCs w:val="20"/>
        </w:rPr>
        <w:t>="helpBlock2"&gt;</w:t>
      </w:r>
    </w:p>
    <w:p w14:paraId="44025DC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&lt;span id="helpBlock2" class="help-block"&gt;A block of help text that breaks onto a new line and may extend beyond one </w:t>
      </w:r>
      <w:proofErr w:type="gramStart"/>
      <w:r w:rsidRPr="00C30FBA">
        <w:rPr>
          <w:rFonts w:ascii="Courier New" w:eastAsia="Times New Roman" w:hAnsi="Courier New" w:cs="Courier New"/>
          <w:sz w:val="20"/>
          <w:szCs w:val="20"/>
        </w:rPr>
        <w:t>line.&lt;</w:t>
      </w:r>
      <w:proofErr w:type="gramEnd"/>
      <w:r w:rsidRPr="00C30FBA">
        <w:rPr>
          <w:rFonts w:ascii="Courier New" w:eastAsia="Times New Roman" w:hAnsi="Courier New" w:cs="Courier New"/>
          <w:sz w:val="20"/>
          <w:szCs w:val="20"/>
        </w:rPr>
        <w:t>/span&gt;</w:t>
      </w:r>
    </w:p>
    <w:p w14:paraId="29D3BB5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3AC5ABC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class="form-group has-warning"&gt;</w:t>
      </w:r>
    </w:p>
    <w:p w14:paraId="4C5ACDB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class="control-label" for="inputWarning1"&gt;Input with warning&lt;/label&gt;</w:t>
      </w:r>
    </w:p>
    <w:p w14:paraId="52931E6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type="text" class="form-control" id="inputWarning1"&gt;</w:t>
      </w:r>
    </w:p>
    <w:p w14:paraId="71023A5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7D85358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class="form-group has-error"&gt;</w:t>
      </w:r>
    </w:p>
    <w:p w14:paraId="7A6299A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class="control-label" for="inputError1"&gt;Input with error&lt;/label&gt;</w:t>
      </w:r>
    </w:p>
    <w:p w14:paraId="33ADD5B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type="text" class="form-control" id="inputError1"&gt;</w:t>
      </w:r>
    </w:p>
    <w:p w14:paraId="2EECA7E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47F2C56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class="has-success"&gt;</w:t>
      </w:r>
    </w:p>
    <w:p w14:paraId="478CC56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class="checkbox"&gt;</w:t>
      </w:r>
    </w:p>
    <w:p w14:paraId="7E7D11D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&lt;label&gt;</w:t>
      </w:r>
    </w:p>
    <w:p w14:paraId="1F21A19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type="checkbox" id="</w:t>
      </w:r>
      <w:proofErr w:type="spellStart"/>
      <w:r w:rsidRPr="00C30FBA">
        <w:rPr>
          <w:rFonts w:ascii="Courier New" w:eastAsia="Times New Roman" w:hAnsi="Courier New" w:cs="Courier New"/>
          <w:sz w:val="20"/>
          <w:szCs w:val="20"/>
        </w:rPr>
        <w:t>checkboxSuccess</w:t>
      </w:r>
      <w:proofErr w:type="spellEnd"/>
      <w:r w:rsidRPr="00C30FBA">
        <w:rPr>
          <w:rFonts w:ascii="Courier New" w:eastAsia="Times New Roman" w:hAnsi="Courier New" w:cs="Courier New"/>
          <w:sz w:val="20"/>
          <w:szCs w:val="20"/>
        </w:rPr>
        <w:t>" value="option1"&gt;</w:t>
      </w:r>
    </w:p>
    <w:p w14:paraId="68412B3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Checkbox with success</w:t>
      </w:r>
    </w:p>
    <w:p w14:paraId="2724E05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&lt;/label&gt;</w:t>
      </w:r>
    </w:p>
    <w:p w14:paraId="4CC0066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7DC2AD9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3089F2E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class="has-warning"&gt;</w:t>
      </w:r>
    </w:p>
    <w:p w14:paraId="3737CC8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class="checkbox"&gt;</w:t>
      </w:r>
    </w:p>
    <w:p w14:paraId="72AD22C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&lt;label&gt;</w:t>
      </w:r>
    </w:p>
    <w:p w14:paraId="771B91F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type="checkbox" id="</w:t>
      </w:r>
      <w:proofErr w:type="spellStart"/>
      <w:r w:rsidRPr="00C30FBA">
        <w:rPr>
          <w:rFonts w:ascii="Courier New" w:eastAsia="Times New Roman" w:hAnsi="Courier New" w:cs="Courier New"/>
          <w:sz w:val="20"/>
          <w:szCs w:val="20"/>
        </w:rPr>
        <w:t>checkboxWarning</w:t>
      </w:r>
      <w:proofErr w:type="spellEnd"/>
      <w:r w:rsidRPr="00C30FBA">
        <w:rPr>
          <w:rFonts w:ascii="Courier New" w:eastAsia="Times New Roman" w:hAnsi="Courier New" w:cs="Courier New"/>
          <w:sz w:val="20"/>
          <w:szCs w:val="20"/>
        </w:rPr>
        <w:t>" value="option1"&gt;</w:t>
      </w:r>
    </w:p>
    <w:p w14:paraId="77BCA08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Checkbox with warning</w:t>
      </w:r>
    </w:p>
    <w:p w14:paraId="1A6834F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&lt;/label&gt;</w:t>
      </w:r>
    </w:p>
    <w:p w14:paraId="2AC599D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79AA9A7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20F512F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class="has-error"&gt;</w:t>
      </w:r>
    </w:p>
    <w:p w14:paraId="74E53CB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class="checkbox"&gt;</w:t>
      </w:r>
    </w:p>
    <w:p w14:paraId="1956E7B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&lt;label&gt;</w:t>
      </w:r>
    </w:p>
    <w:p w14:paraId="36030F3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type="checkbox" id="</w:t>
      </w:r>
      <w:proofErr w:type="spellStart"/>
      <w:r w:rsidRPr="00C30FBA">
        <w:rPr>
          <w:rFonts w:ascii="Courier New" w:eastAsia="Times New Roman" w:hAnsi="Courier New" w:cs="Courier New"/>
          <w:sz w:val="20"/>
          <w:szCs w:val="20"/>
        </w:rPr>
        <w:t>checkboxError</w:t>
      </w:r>
      <w:proofErr w:type="spellEnd"/>
      <w:r w:rsidRPr="00C30FBA">
        <w:rPr>
          <w:rFonts w:ascii="Courier New" w:eastAsia="Times New Roman" w:hAnsi="Courier New" w:cs="Courier New"/>
          <w:sz w:val="20"/>
          <w:szCs w:val="20"/>
        </w:rPr>
        <w:t>" value="option1"&gt;</w:t>
      </w:r>
    </w:p>
    <w:p w14:paraId="2E6ADD3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Checkbox with error</w:t>
      </w:r>
    </w:p>
    <w:p w14:paraId="54B5379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&lt;/label&gt;</w:t>
      </w:r>
    </w:p>
    <w:p w14:paraId="4723311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2C1F1BE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lastRenderedPageBreak/>
        <w:t>&lt;/div&gt;</w:t>
      </w:r>
    </w:p>
    <w:p w14:paraId="407DE02E"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With optional icons</w:t>
      </w:r>
    </w:p>
    <w:p w14:paraId="380E2332"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You can also add optional feedback icons with the addition </w:t>
      </w:r>
      <w:proofErr w:type="gramStart"/>
      <w:r w:rsidRPr="00C30FBA">
        <w:rPr>
          <w:rFonts w:ascii="Times New Roman" w:eastAsia="Times New Roman" w:hAnsi="Times New Roman" w:cs="Times New Roman"/>
          <w:sz w:val="24"/>
          <w:szCs w:val="24"/>
        </w:rPr>
        <w:t xml:space="preserve">of </w:t>
      </w:r>
      <w:r w:rsidRPr="00C30FBA">
        <w:rPr>
          <w:rFonts w:ascii="Courier New" w:eastAsia="Times New Roman" w:hAnsi="Courier New" w:cs="Courier New"/>
          <w:sz w:val="20"/>
          <w:szCs w:val="20"/>
        </w:rPr>
        <w:t>.has</w:t>
      </w:r>
      <w:proofErr w:type="gramEnd"/>
      <w:r w:rsidRPr="00C30FBA">
        <w:rPr>
          <w:rFonts w:ascii="Courier New" w:eastAsia="Times New Roman" w:hAnsi="Courier New" w:cs="Courier New"/>
          <w:sz w:val="20"/>
          <w:szCs w:val="20"/>
        </w:rPr>
        <w:t>-feedback</w:t>
      </w:r>
      <w:r w:rsidRPr="00C30FBA">
        <w:rPr>
          <w:rFonts w:ascii="Times New Roman" w:eastAsia="Times New Roman" w:hAnsi="Times New Roman" w:cs="Times New Roman"/>
          <w:sz w:val="24"/>
          <w:szCs w:val="24"/>
        </w:rPr>
        <w:t xml:space="preserve"> and the right icon.</w:t>
      </w:r>
    </w:p>
    <w:p w14:paraId="116910E1"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b/>
          <w:bCs/>
          <w:sz w:val="24"/>
          <w:szCs w:val="24"/>
        </w:rPr>
        <w:t xml:space="preserve">Feedback icons only work with textual </w:t>
      </w:r>
      <w:r w:rsidRPr="00C30FBA">
        <w:rPr>
          <w:rFonts w:ascii="Courier New" w:eastAsia="Times New Roman" w:hAnsi="Courier New" w:cs="Courier New"/>
          <w:b/>
          <w:bCs/>
          <w:sz w:val="20"/>
          <w:szCs w:val="20"/>
        </w:rPr>
        <w:t>&lt;input class="form-control"&gt;</w:t>
      </w:r>
      <w:r w:rsidRPr="00C30FBA">
        <w:rPr>
          <w:rFonts w:ascii="Times New Roman" w:eastAsia="Times New Roman" w:hAnsi="Times New Roman" w:cs="Times New Roman"/>
          <w:b/>
          <w:bCs/>
          <w:sz w:val="24"/>
          <w:szCs w:val="24"/>
        </w:rPr>
        <w:t xml:space="preserve"> elements.</w:t>
      </w:r>
    </w:p>
    <w:p w14:paraId="06B947CE"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Icons, labels, and input groups</w:t>
      </w:r>
    </w:p>
    <w:p w14:paraId="0D0468EE"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Manual positioning of feedback icons is required for inputs without a label and for </w:t>
      </w:r>
      <w:hyperlink r:id="rId64" w:anchor="input-groups" w:history="1">
        <w:r w:rsidRPr="00C30FBA">
          <w:rPr>
            <w:rFonts w:ascii="Times New Roman" w:eastAsia="Times New Roman" w:hAnsi="Times New Roman" w:cs="Times New Roman"/>
            <w:color w:val="0000FF"/>
            <w:sz w:val="24"/>
            <w:szCs w:val="24"/>
            <w:u w:val="single"/>
          </w:rPr>
          <w:t>input groups</w:t>
        </w:r>
      </w:hyperlink>
      <w:r w:rsidRPr="00C30FBA">
        <w:rPr>
          <w:rFonts w:ascii="Times New Roman" w:eastAsia="Times New Roman" w:hAnsi="Times New Roman" w:cs="Times New Roman"/>
          <w:sz w:val="24"/>
          <w:szCs w:val="24"/>
        </w:rPr>
        <w:t xml:space="preserve"> with an add-on on the right. You are strongly encouraged to provide labels for all inputs for accessibility reasons. If you wish to prevent labels from being displayed, hide them with the </w:t>
      </w:r>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w:t>
      </w:r>
      <w:r w:rsidRPr="00C30FBA">
        <w:rPr>
          <w:rFonts w:ascii="Times New Roman" w:eastAsia="Times New Roman" w:hAnsi="Times New Roman" w:cs="Times New Roman"/>
          <w:sz w:val="24"/>
          <w:szCs w:val="24"/>
        </w:rPr>
        <w:t xml:space="preserve"> class. If you must do without labels, adjust the </w:t>
      </w:r>
      <w:r w:rsidRPr="00C30FBA">
        <w:rPr>
          <w:rFonts w:ascii="Courier New" w:eastAsia="Times New Roman" w:hAnsi="Courier New" w:cs="Courier New"/>
          <w:sz w:val="20"/>
          <w:szCs w:val="20"/>
        </w:rPr>
        <w:t>top</w:t>
      </w:r>
      <w:r w:rsidRPr="00C30FBA">
        <w:rPr>
          <w:rFonts w:ascii="Times New Roman" w:eastAsia="Times New Roman" w:hAnsi="Times New Roman" w:cs="Times New Roman"/>
          <w:sz w:val="24"/>
          <w:szCs w:val="24"/>
        </w:rPr>
        <w:t xml:space="preserve"> value of the feedback icon. For input groups, adjust the </w:t>
      </w:r>
      <w:r w:rsidRPr="00C30FBA">
        <w:rPr>
          <w:rFonts w:ascii="Courier New" w:eastAsia="Times New Roman" w:hAnsi="Courier New" w:cs="Courier New"/>
          <w:sz w:val="20"/>
          <w:szCs w:val="20"/>
        </w:rPr>
        <w:t>right</w:t>
      </w:r>
      <w:r w:rsidRPr="00C30FBA">
        <w:rPr>
          <w:rFonts w:ascii="Times New Roman" w:eastAsia="Times New Roman" w:hAnsi="Times New Roman" w:cs="Times New Roman"/>
          <w:sz w:val="24"/>
          <w:szCs w:val="24"/>
        </w:rPr>
        <w:t xml:space="preserve"> value to an appropriate pixel value depending on the width of your addon.</w:t>
      </w:r>
    </w:p>
    <w:p w14:paraId="7D3A23AF"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Conveying the icon's meaning to assistive technologies</w:t>
      </w:r>
    </w:p>
    <w:p w14:paraId="3A77FDBD"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To ensure that assistive technologies – such as screen readers – correctly convey the meaning of an icon, additional hidden text should be included with the </w:t>
      </w:r>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w:t>
      </w:r>
      <w:r w:rsidRPr="00C30FBA">
        <w:rPr>
          <w:rFonts w:ascii="Times New Roman" w:eastAsia="Times New Roman" w:hAnsi="Times New Roman" w:cs="Times New Roman"/>
          <w:sz w:val="24"/>
          <w:szCs w:val="24"/>
        </w:rPr>
        <w:t xml:space="preserve"> class and explicitly associated with the form control it relates to using </w:t>
      </w:r>
      <w:r w:rsidRPr="00C30FBA">
        <w:rPr>
          <w:rFonts w:ascii="Courier New" w:eastAsia="Times New Roman" w:hAnsi="Courier New" w:cs="Courier New"/>
          <w:sz w:val="20"/>
          <w:szCs w:val="20"/>
        </w:rPr>
        <w:t>aria-</w:t>
      </w:r>
      <w:proofErr w:type="spellStart"/>
      <w:r w:rsidRPr="00C30FBA">
        <w:rPr>
          <w:rFonts w:ascii="Courier New" w:eastAsia="Times New Roman" w:hAnsi="Courier New" w:cs="Courier New"/>
          <w:sz w:val="20"/>
          <w:szCs w:val="20"/>
        </w:rPr>
        <w:t>describedby</w:t>
      </w:r>
      <w:proofErr w:type="spellEnd"/>
      <w:r w:rsidRPr="00C30FBA">
        <w:rPr>
          <w:rFonts w:ascii="Times New Roman" w:eastAsia="Times New Roman" w:hAnsi="Times New Roman" w:cs="Times New Roman"/>
          <w:sz w:val="24"/>
          <w:szCs w:val="24"/>
        </w:rPr>
        <w:t xml:space="preserve">. Alternatively, ensure that the meaning (for instance, the fact that there is a warning for a particular text entry field) is conveyed in some other form, such as changing the text of the actual </w:t>
      </w:r>
      <w:r w:rsidRPr="00C30FBA">
        <w:rPr>
          <w:rFonts w:ascii="Courier New" w:eastAsia="Times New Roman" w:hAnsi="Courier New" w:cs="Courier New"/>
          <w:sz w:val="20"/>
          <w:szCs w:val="20"/>
        </w:rPr>
        <w:t>&lt;label&gt;</w:t>
      </w:r>
      <w:r w:rsidRPr="00C30FBA">
        <w:rPr>
          <w:rFonts w:ascii="Times New Roman" w:eastAsia="Times New Roman" w:hAnsi="Times New Roman" w:cs="Times New Roman"/>
          <w:sz w:val="24"/>
          <w:szCs w:val="24"/>
        </w:rPr>
        <w:t xml:space="preserve"> associated with the form control.</w:t>
      </w:r>
    </w:p>
    <w:p w14:paraId="284E1D98"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Although the following examples already mention the validation state of their respective form controls in the </w:t>
      </w:r>
      <w:r w:rsidRPr="00C30FBA">
        <w:rPr>
          <w:rFonts w:ascii="Courier New" w:eastAsia="Times New Roman" w:hAnsi="Courier New" w:cs="Courier New"/>
          <w:sz w:val="20"/>
          <w:szCs w:val="20"/>
        </w:rPr>
        <w:t>&lt;label&gt;</w:t>
      </w:r>
      <w:r w:rsidRPr="00C30FBA">
        <w:rPr>
          <w:rFonts w:ascii="Times New Roman" w:eastAsia="Times New Roman" w:hAnsi="Times New Roman" w:cs="Times New Roman"/>
          <w:sz w:val="24"/>
          <w:szCs w:val="24"/>
        </w:rPr>
        <w:t xml:space="preserve"> text itself, the above technique (using </w:t>
      </w:r>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w:t>
      </w:r>
      <w:r w:rsidRPr="00C30FBA">
        <w:rPr>
          <w:rFonts w:ascii="Times New Roman" w:eastAsia="Times New Roman" w:hAnsi="Times New Roman" w:cs="Times New Roman"/>
          <w:sz w:val="24"/>
          <w:szCs w:val="24"/>
        </w:rPr>
        <w:t xml:space="preserve"> text and </w:t>
      </w:r>
      <w:r w:rsidRPr="00C30FBA">
        <w:rPr>
          <w:rFonts w:ascii="Courier New" w:eastAsia="Times New Roman" w:hAnsi="Courier New" w:cs="Courier New"/>
          <w:sz w:val="20"/>
          <w:szCs w:val="20"/>
        </w:rPr>
        <w:t>aria-</w:t>
      </w:r>
      <w:proofErr w:type="spellStart"/>
      <w:r w:rsidRPr="00C30FBA">
        <w:rPr>
          <w:rFonts w:ascii="Courier New" w:eastAsia="Times New Roman" w:hAnsi="Courier New" w:cs="Courier New"/>
          <w:sz w:val="20"/>
          <w:szCs w:val="20"/>
        </w:rPr>
        <w:t>describedby</w:t>
      </w:r>
      <w:proofErr w:type="spellEnd"/>
      <w:r w:rsidRPr="00C30FBA">
        <w:rPr>
          <w:rFonts w:ascii="Times New Roman" w:eastAsia="Times New Roman" w:hAnsi="Times New Roman" w:cs="Times New Roman"/>
          <w:sz w:val="24"/>
          <w:szCs w:val="24"/>
        </w:rPr>
        <w:t>) has been included for illustrative purposes.</w:t>
      </w:r>
    </w:p>
    <w:p w14:paraId="57D21334"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31379A91" w14:textId="59422A69"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Input with success </w:t>
      </w:r>
      <w:r w:rsidRPr="00C30FBA">
        <w:rPr>
          <w:rFonts w:ascii="Times New Roman" w:eastAsia="Times New Roman" w:hAnsi="Times New Roman" w:cs="Times New Roman"/>
          <w:sz w:val="24"/>
          <w:szCs w:val="24"/>
        </w:rPr>
        <w:object w:dxaOrig="225" w:dyaOrig="225" w14:anchorId="7F887B57">
          <v:shape id="_x0000_i1152" type="#_x0000_t75" style="width:1in;height:18pt" o:ole="">
            <v:imagedata r:id="rId15" o:title=""/>
          </v:shape>
          <w:control r:id="rId65" w:name="DefaultOcxName37" w:shapeid="_x0000_i1152"/>
        </w:object>
      </w:r>
      <w:r w:rsidRPr="00C30FBA">
        <w:rPr>
          <w:rFonts w:ascii="Times New Roman" w:eastAsia="Times New Roman" w:hAnsi="Times New Roman" w:cs="Times New Roman"/>
          <w:sz w:val="24"/>
          <w:szCs w:val="24"/>
        </w:rPr>
        <w:t xml:space="preserve">(success) </w:t>
      </w:r>
    </w:p>
    <w:p w14:paraId="3D317D00" w14:textId="1FCA5759"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Input with warning </w:t>
      </w:r>
      <w:r w:rsidRPr="00C30FBA">
        <w:rPr>
          <w:rFonts w:ascii="Times New Roman" w:eastAsia="Times New Roman" w:hAnsi="Times New Roman" w:cs="Times New Roman"/>
          <w:sz w:val="24"/>
          <w:szCs w:val="24"/>
        </w:rPr>
        <w:object w:dxaOrig="225" w:dyaOrig="225" w14:anchorId="31F0B763">
          <v:shape id="_x0000_i1151" type="#_x0000_t75" style="width:1in;height:18pt" o:ole="">
            <v:imagedata r:id="rId15" o:title=""/>
          </v:shape>
          <w:control r:id="rId66" w:name="DefaultOcxName38" w:shapeid="_x0000_i1151"/>
        </w:object>
      </w:r>
      <w:r w:rsidRPr="00C30FBA">
        <w:rPr>
          <w:rFonts w:ascii="Times New Roman" w:eastAsia="Times New Roman" w:hAnsi="Times New Roman" w:cs="Times New Roman"/>
          <w:sz w:val="24"/>
          <w:szCs w:val="24"/>
        </w:rPr>
        <w:t xml:space="preserve">(warning) </w:t>
      </w:r>
    </w:p>
    <w:p w14:paraId="2E95380D" w14:textId="50A76C65"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Input with error </w:t>
      </w:r>
      <w:r w:rsidRPr="00C30FBA">
        <w:rPr>
          <w:rFonts w:ascii="Times New Roman" w:eastAsia="Times New Roman" w:hAnsi="Times New Roman" w:cs="Times New Roman"/>
          <w:sz w:val="24"/>
          <w:szCs w:val="24"/>
        </w:rPr>
        <w:object w:dxaOrig="225" w:dyaOrig="225" w14:anchorId="7AB81153">
          <v:shape id="_x0000_i1150" type="#_x0000_t75" style="width:1in;height:18pt" o:ole="">
            <v:imagedata r:id="rId15" o:title=""/>
          </v:shape>
          <w:control r:id="rId67" w:name="DefaultOcxName39" w:shapeid="_x0000_i1150"/>
        </w:object>
      </w:r>
      <w:r w:rsidRPr="00C30FBA">
        <w:rPr>
          <w:rFonts w:ascii="Times New Roman" w:eastAsia="Times New Roman" w:hAnsi="Times New Roman" w:cs="Times New Roman"/>
          <w:sz w:val="24"/>
          <w:szCs w:val="24"/>
        </w:rPr>
        <w:t xml:space="preserve">(error) </w:t>
      </w:r>
    </w:p>
    <w:p w14:paraId="2D941667"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Input group with success </w:t>
      </w:r>
    </w:p>
    <w:p w14:paraId="252C326E" w14:textId="4A70D9E9"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 </w:t>
      </w:r>
      <w:r w:rsidRPr="00C30FBA">
        <w:rPr>
          <w:rFonts w:ascii="Times New Roman" w:eastAsia="Times New Roman" w:hAnsi="Times New Roman" w:cs="Times New Roman"/>
          <w:sz w:val="24"/>
          <w:szCs w:val="24"/>
        </w:rPr>
        <w:object w:dxaOrig="225" w:dyaOrig="225" w14:anchorId="027D9E7C">
          <v:shape id="_x0000_i1149" type="#_x0000_t75" style="width:1in;height:18pt" o:ole="">
            <v:imagedata r:id="rId15" o:title=""/>
          </v:shape>
          <w:control r:id="rId68" w:name="DefaultOcxName40" w:shapeid="_x0000_i1149"/>
        </w:object>
      </w:r>
    </w:p>
    <w:p w14:paraId="2B97649A"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(success) </w:t>
      </w:r>
    </w:p>
    <w:p w14:paraId="69FB3C16"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663D178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class="form-group has-success has-feedback"&gt;</w:t>
      </w:r>
    </w:p>
    <w:p w14:paraId="50BC290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class="control-label" for="inputSuccess2"&gt;Input with success&lt;/label&gt;</w:t>
      </w:r>
    </w:p>
    <w:p w14:paraId="5D7DBD1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type="text" class="form-control" id="inputSuccess2" aria-</w:t>
      </w:r>
      <w:proofErr w:type="spellStart"/>
      <w:r w:rsidRPr="00C30FBA">
        <w:rPr>
          <w:rFonts w:ascii="Courier New" w:eastAsia="Times New Roman" w:hAnsi="Courier New" w:cs="Courier New"/>
          <w:sz w:val="20"/>
          <w:szCs w:val="20"/>
        </w:rPr>
        <w:t>describedby</w:t>
      </w:r>
      <w:proofErr w:type="spellEnd"/>
      <w:r w:rsidRPr="00C30FBA">
        <w:rPr>
          <w:rFonts w:ascii="Courier New" w:eastAsia="Times New Roman" w:hAnsi="Courier New" w:cs="Courier New"/>
          <w:sz w:val="20"/>
          <w:szCs w:val="20"/>
        </w:rPr>
        <w:t>="inputSuccess2Status"&gt;</w:t>
      </w:r>
    </w:p>
    <w:p w14:paraId="3BCCF2C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&lt;span class="</w:t>
      </w:r>
      <w:proofErr w:type="spellStart"/>
      <w:r w:rsidRPr="00C30FBA">
        <w:rPr>
          <w:rFonts w:ascii="Courier New" w:eastAsia="Times New Roman" w:hAnsi="Courier New" w:cs="Courier New"/>
          <w:sz w:val="20"/>
          <w:szCs w:val="20"/>
        </w:rPr>
        <w:t>glyphicon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glyphicon</w:t>
      </w:r>
      <w:proofErr w:type="spellEnd"/>
      <w:r w:rsidRPr="00C30FBA">
        <w:rPr>
          <w:rFonts w:ascii="Courier New" w:eastAsia="Times New Roman" w:hAnsi="Courier New" w:cs="Courier New"/>
          <w:sz w:val="20"/>
          <w:szCs w:val="20"/>
        </w:rPr>
        <w:t>-ok form-control-feedback" aria-hidden="true"&gt;&lt;/span&gt;</w:t>
      </w:r>
    </w:p>
    <w:p w14:paraId="40899B3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&lt;span id="inputSuccess2Status" class="</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-only"&gt;(success)&lt;/span&gt;</w:t>
      </w:r>
    </w:p>
    <w:p w14:paraId="7A13B92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61B243B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class="form-group has-warning has-feedback"&gt;</w:t>
      </w:r>
    </w:p>
    <w:p w14:paraId="0EDD833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lastRenderedPageBreak/>
        <w:t xml:space="preserve">  &lt;label class="control-label" for="inputWarning2"&gt;Input with warning&lt;/label&gt;</w:t>
      </w:r>
    </w:p>
    <w:p w14:paraId="62FF17B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type="text" class="form-control" id="inputWarning2" aria-</w:t>
      </w:r>
      <w:proofErr w:type="spellStart"/>
      <w:r w:rsidRPr="00C30FBA">
        <w:rPr>
          <w:rFonts w:ascii="Courier New" w:eastAsia="Times New Roman" w:hAnsi="Courier New" w:cs="Courier New"/>
          <w:sz w:val="20"/>
          <w:szCs w:val="20"/>
        </w:rPr>
        <w:t>describedby</w:t>
      </w:r>
      <w:proofErr w:type="spellEnd"/>
      <w:r w:rsidRPr="00C30FBA">
        <w:rPr>
          <w:rFonts w:ascii="Courier New" w:eastAsia="Times New Roman" w:hAnsi="Courier New" w:cs="Courier New"/>
          <w:sz w:val="20"/>
          <w:szCs w:val="20"/>
        </w:rPr>
        <w:t>="inputWarning2Status"&gt;</w:t>
      </w:r>
    </w:p>
    <w:p w14:paraId="6F3CA4C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&lt;span class="</w:t>
      </w:r>
      <w:proofErr w:type="spellStart"/>
      <w:r w:rsidRPr="00C30FBA">
        <w:rPr>
          <w:rFonts w:ascii="Courier New" w:eastAsia="Times New Roman" w:hAnsi="Courier New" w:cs="Courier New"/>
          <w:sz w:val="20"/>
          <w:szCs w:val="20"/>
        </w:rPr>
        <w:t>glyphicon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glyphicon</w:t>
      </w:r>
      <w:proofErr w:type="spellEnd"/>
      <w:r w:rsidRPr="00C30FBA">
        <w:rPr>
          <w:rFonts w:ascii="Courier New" w:eastAsia="Times New Roman" w:hAnsi="Courier New" w:cs="Courier New"/>
          <w:sz w:val="20"/>
          <w:szCs w:val="20"/>
        </w:rPr>
        <w:t>-warning-sign form-control-feedback" aria-hidden="true"&gt;&lt;/span&gt;</w:t>
      </w:r>
    </w:p>
    <w:p w14:paraId="048B8C4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&lt;span id="inputWarning2Status" class="</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-only"&gt;(warning)&lt;/span&gt;</w:t>
      </w:r>
    </w:p>
    <w:p w14:paraId="7891CCB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0C67A6E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class="form-group has-error has-feedback"&gt;</w:t>
      </w:r>
    </w:p>
    <w:p w14:paraId="7F79DF4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class="control-label" for="inputError2"&gt;Input with error&lt;/label&gt;</w:t>
      </w:r>
    </w:p>
    <w:p w14:paraId="017782F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type="text" class="form-control" id="inputError2" aria-</w:t>
      </w:r>
      <w:proofErr w:type="spellStart"/>
      <w:r w:rsidRPr="00C30FBA">
        <w:rPr>
          <w:rFonts w:ascii="Courier New" w:eastAsia="Times New Roman" w:hAnsi="Courier New" w:cs="Courier New"/>
          <w:sz w:val="20"/>
          <w:szCs w:val="20"/>
        </w:rPr>
        <w:t>describedby</w:t>
      </w:r>
      <w:proofErr w:type="spellEnd"/>
      <w:r w:rsidRPr="00C30FBA">
        <w:rPr>
          <w:rFonts w:ascii="Courier New" w:eastAsia="Times New Roman" w:hAnsi="Courier New" w:cs="Courier New"/>
          <w:sz w:val="20"/>
          <w:szCs w:val="20"/>
        </w:rPr>
        <w:t>="inputError2Status"&gt;</w:t>
      </w:r>
    </w:p>
    <w:p w14:paraId="60E7B4A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&lt;span class="</w:t>
      </w:r>
      <w:proofErr w:type="spellStart"/>
      <w:r w:rsidRPr="00C30FBA">
        <w:rPr>
          <w:rFonts w:ascii="Courier New" w:eastAsia="Times New Roman" w:hAnsi="Courier New" w:cs="Courier New"/>
          <w:sz w:val="20"/>
          <w:szCs w:val="20"/>
        </w:rPr>
        <w:t>glyphicon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glyphicon</w:t>
      </w:r>
      <w:proofErr w:type="spellEnd"/>
      <w:r w:rsidRPr="00C30FBA">
        <w:rPr>
          <w:rFonts w:ascii="Courier New" w:eastAsia="Times New Roman" w:hAnsi="Courier New" w:cs="Courier New"/>
          <w:sz w:val="20"/>
          <w:szCs w:val="20"/>
        </w:rPr>
        <w:t>-remove form-control-feedback" aria-hidden="true"&gt;&lt;/span&gt;</w:t>
      </w:r>
    </w:p>
    <w:p w14:paraId="340AB86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&lt;span id="inputError2Status" class="</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-only"&gt;(error)&lt;/span&gt;</w:t>
      </w:r>
    </w:p>
    <w:p w14:paraId="1A51E44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52B0020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class="form-group has-success has-feedback"&gt;</w:t>
      </w:r>
    </w:p>
    <w:p w14:paraId="454A151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class="control-label" for="inputGroupSuccess1"&gt;Input group with success&lt;/label&gt;</w:t>
      </w:r>
    </w:p>
    <w:p w14:paraId="4617F1B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class="input-group"&gt;</w:t>
      </w:r>
    </w:p>
    <w:p w14:paraId="1F9FE11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&lt;span class="input-group-addon"&gt;@&lt;/span&gt;</w:t>
      </w:r>
    </w:p>
    <w:p w14:paraId="538A849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type="text" class="form-control" id="inputGroupSuccess1" aria-</w:t>
      </w:r>
      <w:proofErr w:type="spellStart"/>
      <w:r w:rsidRPr="00C30FBA">
        <w:rPr>
          <w:rFonts w:ascii="Courier New" w:eastAsia="Times New Roman" w:hAnsi="Courier New" w:cs="Courier New"/>
          <w:sz w:val="20"/>
          <w:szCs w:val="20"/>
        </w:rPr>
        <w:t>describedby</w:t>
      </w:r>
      <w:proofErr w:type="spellEnd"/>
      <w:r w:rsidRPr="00C30FBA">
        <w:rPr>
          <w:rFonts w:ascii="Courier New" w:eastAsia="Times New Roman" w:hAnsi="Courier New" w:cs="Courier New"/>
          <w:sz w:val="20"/>
          <w:szCs w:val="20"/>
        </w:rPr>
        <w:t>="inputGroupSuccess1Status"&gt;</w:t>
      </w:r>
    </w:p>
    <w:p w14:paraId="040CB9B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773E8CA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&lt;span class="</w:t>
      </w:r>
      <w:proofErr w:type="spellStart"/>
      <w:r w:rsidRPr="00C30FBA">
        <w:rPr>
          <w:rFonts w:ascii="Courier New" w:eastAsia="Times New Roman" w:hAnsi="Courier New" w:cs="Courier New"/>
          <w:sz w:val="20"/>
          <w:szCs w:val="20"/>
        </w:rPr>
        <w:t>glyphicon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glyphicon</w:t>
      </w:r>
      <w:proofErr w:type="spellEnd"/>
      <w:r w:rsidRPr="00C30FBA">
        <w:rPr>
          <w:rFonts w:ascii="Courier New" w:eastAsia="Times New Roman" w:hAnsi="Courier New" w:cs="Courier New"/>
          <w:sz w:val="20"/>
          <w:szCs w:val="20"/>
        </w:rPr>
        <w:t>-ok form-control-feedback" aria-hidden="true"&gt;&lt;/span&gt;</w:t>
      </w:r>
    </w:p>
    <w:p w14:paraId="35A6F2A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&lt;span id="inputGroupSuccess1Status" class="</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-only"&gt;(success)&lt;/span&gt;</w:t>
      </w:r>
    </w:p>
    <w:p w14:paraId="60B8DB8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2ECB57A3"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Optional icons in horizontal and inline forms</w:t>
      </w:r>
    </w:p>
    <w:p w14:paraId="49EDD085"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43656305"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Input with success </w:t>
      </w:r>
    </w:p>
    <w:p w14:paraId="23949574" w14:textId="6D116990"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28359BF1">
          <v:shape id="_x0000_i1148" type="#_x0000_t75" style="width:1in;height:18pt" o:ole="">
            <v:imagedata r:id="rId15" o:title=""/>
          </v:shape>
          <w:control r:id="rId69" w:name="DefaultOcxName41" w:shapeid="_x0000_i1148"/>
        </w:object>
      </w:r>
      <w:r w:rsidRPr="00C30FBA">
        <w:rPr>
          <w:rFonts w:ascii="Times New Roman" w:eastAsia="Times New Roman" w:hAnsi="Times New Roman" w:cs="Times New Roman"/>
          <w:sz w:val="24"/>
          <w:szCs w:val="24"/>
        </w:rPr>
        <w:t xml:space="preserve">(success) </w:t>
      </w:r>
    </w:p>
    <w:p w14:paraId="1636466E"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Input group with success </w:t>
      </w:r>
    </w:p>
    <w:p w14:paraId="3B38A1C8" w14:textId="36BED919"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 </w:t>
      </w:r>
      <w:r w:rsidRPr="00C30FBA">
        <w:rPr>
          <w:rFonts w:ascii="Times New Roman" w:eastAsia="Times New Roman" w:hAnsi="Times New Roman" w:cs="Times New Roman"/>
          <w:sz w:val="24"/>
          <w:szCs w:val="24"/>
        </w:rPr>
        <w:object w:dxaOrig="225" w:dyaOrig="225" w14:anchorId="2BAC3C6E">
          <v:shape id="_x0000_i1147" type="#_x0000_t75" style="width:1in;height:18pt" o:ole="">
            <v:imagedata r:id="rId15" o:title=""/>
          </v:shape>
          <w:control r:id="rId70" w:name="DefaultOcxName42" w:shapeid="_x0000_i1147"/>
        </w:object>
      </w:r>
    </w:p>
    <w:p w14:paraId="06A35BDD"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(success) </w:t>
      </w:r>
    </w:p>
    <w:p w14:paraId="4407D778"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7BE1FA8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&lt;form class="form-horizontal"&gt;</w:t>
      </w:r>
    </w:p>
    <w:p w14:paraId="2755B28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class="form-group has-success has-feedback"&gt;</w:t>
      </w:r>
    </w:p>
    <w:p w14:paraId="1DAF1E5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class="control-label col-sm-3" for="inputSuccess3"&gt;Input with success&lt;/label&gt;</w:t>
      </w:r>
    </w:p>
    <w:p w14:paraId="622BD10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class="col-sm-9"&gt;</w:t>
      </w:r>
    </w:p>
    <w:p w14:paraId="45FE3F0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type="text" class="form-control" id="inputSuccess3" aria-</w:t>
      </w:r>
      <w:proofErr w:type="spellStart"/>
      <w:r w:rsidRPr="00C30FBA">
        <w:rPr>
          <w:rFonts w:ascii="Courier New" w:eastAsia="Times New Roman" w:hAnsi="Courier New" w:cs="Courier New"/>
          <w:sz w:val="20"/>
          <w:szCs w:val="20"/>
        </w:rPr>
        <w:t>describedby</w:t>
      </w:r>
      <w:proofErr w:type="spellEnd"/>
      <w:r w:rsidRPr="00C30FBA">
        <w:rPr>
          <w:rFonts w:ascii="Courier New" w:eastAsia="Times New Roman" w:hAnsi="Courier New" w:cs="Courier New"/>
          <w:sz w:val="20"/>
          <w:szCs w:val="20"/>
        </w:rPr>
        <w:t>="inputSuccess3Status"&gt;</w:t>
      </w:r>
    </w:p>
    <w:p w14:paraId="45C4A85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&lt;span class="</w:t>
      </w:r>
      <w:proofErr w:type="spellStart"/>
      <w:r w:rsidRPr="00C30FBA">
        <w:rPr>
          <w:rFonts w:ascii="Courier New" w:eastAsia="Times New Roman" w:hAnsi="Courier New" w:cs="Courier New"/>
          <w:sz w:val="20"/>
          <w:szCs w:val="20"/>
        </w:rPr>
        <w:t>glyphicon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glyphicon</w:t>
      </w:r>
      <w:proofErr w:type="spellEnd"/>
      <w:r w:rsidRPr="00C30FBA">
        <w:rPr>
          <w:rFonts w:ascii="Courier New" w:eastAsia="Times New Roman" w:hAnsi="Courier New" w:cs="Courier New"/>
          <w:sz w:val="20"/>
          <w:szCs w:val="20"/>
        </w:rPr>
        <w:t>-ok form-control-feedback" aria-hidden="true"&gt;&lt;/span&gt;</w:t>
      </w:r>
    </w:p>
    <w:p w14:paraId="247ADF4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&lt;span id="inputSuccess3Status" class="</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-only"&gt;(success)&lt;/span&gt;</w:t>
      </w:r>
    </w:p>
    <w:p w14:paraId="18D59B0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55A9911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653023F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class="form-group has-success has-feedback"&gt;</w:t>
      </w:r>
    </w:p>
    <w:p w14:paraId="02E11AF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class="control-label col-sm-3" for="inputGroupSuccess2"&gt;Input group with success&lt;/label&gt;</w:t>
      </w:r>
    </w:p>
    <w:p w14:paraId="10D54EB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class="col-sm-9"&gt;</w:t>
      </w:r>
    </w:p>
    <w:p w14:paraId="62390D5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class="input-group"&gt;</w:t>
      </w:r>
    </w:p>
    <w:p w14:paraId="41C2553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&lt;span class="input-group-addon"&gt;@&lt;/span&gt;</w:t>
      </w:r>
    </w:p>
    <w:p w14:paraId="574C142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lastRenderedPageBreak/>
        <w:t xml:space="preserve">        &lt;input type="text" class="form-control" id="inputGroupSuccess2" aria-</w:t>
      </w:r>
      <w:proofErr w:type="spellStart"/>
      <w:r w:rsidRPr="00C30FBA">
        <w:rPr>
          <w:rFonts w:ascii="Courier New" w:eastAsia="Times New Roman" w:hAnsi="Courier New" w:cs="Courier New"/>
          <w:sz w:val="20"/>
          <w:szCs w:val="20"/>
        </w:rPr>
        <w:t>describedby</w:t>
      </w:r>
      <w:proofErr w:type="spellEnd"/>
      <w:r w:rsidRPr="00C30FBA">
        <w:rPr>
          <w:rFonts w:ascii="Courier New" w:eastAsia="Times New Roman" w:hAnsi="Courier New" w:cs="Courier New"/>
          <w:sz w:val="20"/>
          <w:szCs w:val="20"/>
        </w:rPr>
        <w:t>="inputGroupSuccess2Status"&gt;</w:t>
      </w:r>
    </w:p>
    <w:p w14:paraId="1CAE92C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7040EDD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&lt;span class="</w:t>
      </w:r>
      <w:proofErr w:type="spellStart"/>
      <w:r w:rsidRPr="00C30FBA">
        <w:rPr>
          <w:rFonts w:ascii="Courier New" w:eastAsia="Times New Roman" w:hAnsi="Courier New" w:cs="Courier New"/>
          <w:sz w:val="20"/>
          <w:szCs w:val="20"/>
        </w:rPr>
        <w:t>glyphicon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glyphicon</w:t>
      </w:r>
      <w:proofErr w:type="spellEnd"/>
      <w:r w:rsidRPr="00C30FBA">
        <w:rPr>
          <w:rFonts w:ascii="Courier New" w:eastAsia="Times New Roman" w:hAnsi="Courier New" w:cs="Courier New"/>
          <w:sz w:val="20"/>
          <w:szCs w:val="20"/>
        </w:rPr>
        <w:t>-ok form-control-feedback" aria-hidden="true"&gt;&lt;/span&gt;</w:t>
      </w:r>
    </w:p>
    <w:p w14:paraId="05F181B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&lt;span id="inputGroupSuccess2Status" class="</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-only"&gt;(success)&lt;/span&gt;</w:t>
      </w:r>
    </w:p>
    <w:p w14:paraId="1D0A01E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23F7CC2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745F570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&lt;/form&gt;</w:t>
      </w:r>
    </w:p>
    <w:p w14:paraId="089A41C6"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20D9EC39" w14:textId="70172C19"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Input with success </w:t>
      </w:r>
      <w:r w:rsidRPr="00C30FBA">
        <w:rPr>
          <w:rFonts w:ascii="Times New Roman" w:eastAsia="Times New Roman" w:hAnsi="Times New Roman" w:cs="Times New Roman"/>
          <w:sz w:val="24"/>
          <w:szCs w:val="24"/>
        </w:rPr>
        <w:object w:dxaOrig="225" w:dyaOrig="225" w14:anchorId="09970435">
          <v:shape id="_x0000_i1146" type="#_x0000_t75" style="width:1in;height:18pt" o:ole="">
            <v:imagedata r:id="rId15" o:title=""/>
          </v:shape>
          <w:control r:id="rId71" w:name="DefaultOcxName43" w:shapeid="_x0000_i1146"/>
        </w:object>
      </w:r>
      <w:r w:rsidRPr="00C30FBA">
        <w:rPr>
          <w:rFonts w:ascii="Times New Roman" w:eastAsia="Times New Roman" w:hAnsi="Times New Roman" w:cs="Times New Roman"/>
          <w:sz w:val="24"/>
          <w:szCs w:val="24"/>
        </w:rPr>
        <w:t xml:space="preserve">(success) </w:t>
      </w:r>
    </w:p>
    <w:p w14:paraId="63480F63"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5E832A25" w14:textId="77777777" w:rsidR="00C30FBA" w:rsidRPr="00C30FBA" w:rsidRDefault="00C30FBA" w:rsidP="00C30FBA">
      <w:pPr>
        <w:spacing w:after="0" w:line="240" w:lineRule="auto"/>
        <w:rPr>
          <w:rFonts w:ascii="Times New Roman" w:eastAsia="Times New Roman" w:hAnsi="Times New Roman" w:cs="Times New Roman"/>
          <w:sz w:val="24"/>
          <w:szCs w:val="24"/>
        </w:rPr>
      </w:pPr>
    </w:p>
    <w:p w14:paraId="68F4BDD5"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10237FE7"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Input group with success </w:t>
      </w:r>
    </w:p>
    <w:p w14:paraId="3CEE8D7F" w14:textId="433762EA"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 </w:t>
      </w:r>
      <w:r w:rsidRPr="00C30FBA">
        <w:rPr>
          <w:rFonts w:ascii="Times New Roman" w:eastAsia="Times New Roman" w:hAnsi="Times New Roman" w:cs="Times New Roman"/>
          <w:sz w:val="24"/>
          <w:szCs w:val="24"/>
        </w:rPr>
        <w:object w:dxaOrig="225" w:dyaOrig="225" w14:anchorId="01891A3B">
          <v:shape id="_x0000_i1145" type="#_x0000_t75" style="width:1in;height:18pt" o:ole="">
            <v:imagedata r:id="rId15" o:title=""/>
          </v:shape>
          <w:control r:id="rId72" w:name="DefaultOcxName44" w:shapeid="_x0000_i1145"/>
        </w:object>
      </w:r>
    </w:p>
    <w:p w14:paraId="26B70D0A"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(success) </w:t>
      </w:r>
    </w:p>
    <w:p w14:paraId="577C128C"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4DE05D8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&lt;form class="form-inline"&gt;</w:t>
      </w:r>
    </w:p>
    <w:p w14:paraId="336FCCC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class="form-group has-success has-feedback"&gt;</w:t>
      </w:r>
    </w:p>
    <w:p w14:paraId="630F702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class="control-label" for="inputSuccess4"&gt;Input with success&lt;/label&gt;</w:t>
      </w:r>
    </w:p>
    <w:p w14:paraId="624EE9D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type="text" class="form-control" id="inputSuccess4" aria-</w:t>
      </w:r>
      <w:proofErr w:type="spellStart"/>
      <w:r w:rsidRPr="00C30FBA">
        <w:rPr>
          <w:rFonts w:ascii="Courier New" w:eastAsia="Times New Roman" w:hAnsi="Courier New" w:cs="Courier New"/>
          <w:sz w:val="20"/>
          <w:szCs w:val="20"/>
        </w:rPr>
        <w:t>describedby</w:t>
      </w:r>
      <w:proofErr w:type="spellEnd"/>
      <w:r w:rsidRPr="00C30FBA">
        <w:rPr>
          <w:rFonts w:ascii="Courier New" w:eastAsia="Times New Roman" w:hAnsi="Courier New" w:cs="Courier New"/>
          <w:sz w:val="20"/>
          <w:szCs w:val="20"/>
        </w:rPr>
        <w:t>="inputSuccess4Status"&gt;</w:t>
      </w:r>
    </w:p>
    <w:p w14:paraId="086E2DE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&lt;span class="</w:t>
      </w:r>
      <w:proofErr w:type="spellStart"/>
      <w:r w:rsidRPr="00C30FBA">
        <w:rPr>
          <w:rFonts w:ascii="Courier New" w:eastAsia="Times New Roman" w:hAnsi="Courier New" w:cs="Courier New"/>
          <w:sz w:val="20"/>
          <w:szCs w:val="20"/>
        </w:rPr>
        <w:t>glyphicon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glyphicon</w:t>
      </w:r>
      <w:proofErr w:type="spellEnd"/>
      <w:r w:rsidRPr="00C30FBA">
        <w:rPr>
          <w:rFonts w:ascii="Courier New" w:eastAsia="Times New Roman" w:hAnsi="Courier New" w:cs="Courier New"/>
          <w:sz w:val="20"/>
          <w:szCs w:val="20"/>
        </w:rPr>
        <w:t>-ok form-control-feedback" aria-hidden="true"&gt;&lt;/span&gt;</w:t>
      </w:r>
    </w:p>
    <w:p w14:paraId="05E4E63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&lt;span id="inputSuccess4Status" class="</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-only"&gt;(success)&lt;/span&gt;</w:t>
      </w:r>
    </w:p>
    <w:p w14:paraId="3960B54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4E16605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&lt;/form&gt;</w:t>
      </w:r>
    </w:p>
    <w:p w14:paraId="4B79FE3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&lt;form class="form-inline"&gt;</w:t>
      </w:r>
    </w:p>
    <w:p w14:paraId="221B127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class="form-group has-success has-feedback"&gt;</w:t>
      </w:r>
    </w:p>
    <w:p w14:paraId="03A07B2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class="control-label" for="inputGroupSuccess3"&gt;Input group with success&lt;/label&gt;</w:t>
      </w:r>
    </w:p>
    <w:p w14:paraId="3EA1872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class="input-group"&gt;</w:t>
      </w:r>
    </w:p>
    <w:p w14:paraId="55CA799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&lt;span class="input-group-addon"&gt;@&lt;/span&gt;</w:t>
      </w:r>
    </w:p>
    <w:p w14:paraId="53A6BBC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type="text" class="form-control" id="inputGroupSuccess3" aria-</w:t>
      </w:r>
      <w:proofErr w:type="spellStart"/>
      <w:r w:rsidRPr="00C30FBA">
        <w:rPr>
          <w:rFonts w:ascii="Courier New" w:eastAsia="Times New Roman" w:hAnsi="Courier New" w:cs="Courier New"/>
          <w:sz w:val="20"/>
          <w:szCs w:val="20"/>
        </w:rPr>
        <w:t>describedby</w:t>
      </w:r>
      <w:proofErr w:type="spellEnd"/>
      <w:r w:rsidRPr="00C30FBA">
        <w:rPr>
          <w:rFonts w:ascii="Courier New" w:eastAsia="Times New Roman" w:hAnsi="Courier New" w:cs="Courier New"/>
          <w:sz w:val="20"/>
          <w:szCs w:val="20"/>
        </w:rPr>
        <w:t>="inputGroupSuccess3Status"&gt;</w:t>
      </w:r>
    </w:p>
    <w:p w14:paraId="3E7F27D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2F28862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&lt;span class="</w:t>
      </w:r>
      <w:proofErr w:type="spellStart"/>
      <w:r w:rsidRPr="00C30FBA">
        <w:rPr>
          <w:rFonts w:ascii="Courier New" w:eastAsia="Times New Roman" w:hAnsi="Courier New" w:cs="Courier New"/>
          <w:sz w:val="20"/>
          <w:szCs w:val="20"/>
        </w:rPr>
        <w:t>glyphicon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glyphicon</w:t>
      </w:r>
      <w:proofErr w:type="spellEnd"/>
      <w:r w:rsidRPr="00C30FBA">
        <w:rPr>
          <w:rFonts w:ascii="Courier New" w:eastAsia="Times New Roman" w:hAnsi="Courier New" w:cs="Courier New"/>
          <w:sz w:val="20"/>
          <w:szCs w:val="20"/>
        </w:rPr>
        <w:t>-ok form-control-feedback" aria-hidden="true"&gt;&lt;/span&gt;</w:t>
      </w:r>
    </w:p>
    <w:p w14:paraId="40AF433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&lt;span id="inputGroupSuccess3Status" class="</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-only"&gt;(success)&lt;/span&gt;</w:t>
      </w:r>
    </w:p>
    <w:p w14:paraId="1EB3301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5B47926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&lt;/form&gt;</w:t>
      </w:r>
    </w:p>
    <w:p w14:paraId="63C95DC6"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 xml:space="preserve">Optional icons with hidden </w:t>
      </w:r>
      <w:r w:rsidRPr="00C30FBA">
        <w:rPr>
          <w:rFonts w:ascii="Courier New" w:eastAsia="Times New Roman" w:hAnsi="Courier New" w:cs="Courier New"/>
          <w:b/>
          <w:bCs/>
          <w:sz w:val="20"/>
          <w:szCs w:val="20"/>
        </w:rPr>
        <w:t>.</w:t>
      </w:r>
      <w:proofErr w:type="spellStart"/>
      <w:r w:rsidRPr="00C30FBA">
        <w:rPr>
          <w:rFonts w:ascii="Courier New" w:eastAsia="Times New Roman" w:hAnsi="Courier New" w:cs="Courier New"/>
          <w:b/>
          <w:bCs/>
          <w:sz w:val="20"/>
          <w:szCs w:val="20"/>
        </w:rPr>
        <w:t>sr</w:t>
      </w:r>
      <w:proofErr w:type="spellEnd"/>
      <w:r w:rsidRPr="00C30FBA">
        <w:rPr>
          <w:rFonts w:ascii="Courier New" w:eastAsia="Times New Roman" w:hAnsi="Courier New" w:cs="Courier New"/>
          <w:b/>
          <w:bCs/>
          <w:sz w:val="20"/>
          <w:szCs w:val="20"/>
        </w:rPr>
        <w:t>-only</w:t>
      </w:r>
      <w:r w:rsidRPr="00C30FBA">
        <w:rPr>
          <w:rFonts w:ascii="Times New Roman" w:eastAsia="Times New Roman" w:hAnsi="Times New Roman" w:cs="Times New Roman"/>
          <w:b/>
          <w:bCs/>
          <w:sz w:val="24"/>
          <w:szCs w:val="24"/>
        </w:rPr>
        <w:t xml:space="preserve"> labels</w:t>
      </w:r>
    </w:p>
    <w:p w14:paraId="3F1F70A3"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If you use the </w:t>
      </w:r>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w:t>
      </w:r>
      <w:r w:rsidRPr="00C30FBA">
        <w:rPr>
          <w:rFonts w:ascii="Times New Roman" w:eastAsia="Times New Roman" w:hAnsi="Times New Roman" w:cs="Times New Roman"/>
          <w:sz w:val="24"/>
          <w:szCs w:val="24"/>
        </w:rPr>
        <w:t xml:space="preserve"> class to hide a form control's </w:t>
      </w:r>
      <w:r w:rsidRPr="00C30FBA">
        <w:rPr>
          <w:rFonts w:ascii="Courier New" w:eastAsia="Times New Roman" w:hAnsi="Courier New" w:cs="Courier New"/>
          <w:sz w:val="20"/>
          <w:szCs w:val="20"/>
        </w:rPr>
        <w:t>&lt;label&gt;</w:t>
      </w:r>
      <w:r w:rsidRPr="00C30FBA">
        <w:rPr>
          <w:rFonts w:ascii="Times New Roman" w:eastAsia="Times New Roman" w:hAnsi="Times New Roman" w:cs="Times New Roman"/>
          <w:sz w:val="24"/>
          <w:szCs w:val="24"/>
        </w:rPr>
        <w:t xml:space="preserve"> (rather than using other labelling options, such as the </w:t>
      </w:r>
      <w:r w:rsidRPr="00C30FBA">
        <w:rPr>
          <w:rFonts w:ascii="Courier New" w:eastAsia="Times New Roman" w:hAnsi="Courier New" w:cs="Courier New"/>
          <w:sz w:val="20"/>
          <w:szCs w:val="20"/>
        </w:rPr>
        <w:t>aria-label</w:t>
      </w:r>
      <w:r w:rsidRPr="00C30FBA">
        <w:rPr>
          <w:rFonts w:ascii="Times New Roman" w:eastAsia="Times New Roman" w:hAnsi="Times New Roman" w:cs="Times New Roman"/>
          <w:sz w:val="24"/>
          <w:szCs w:val="24"/>
        </w:rPr>
        <w:t xml:space="preserve"> attribute), Bootstrap will automatically adjust the position of the icon once it's been added.</w:t>
      </w:r>
    </w:p>
    <w:p w14:paraId="3430F2C9" w14:textId="790287A6"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Hidden label </w:t>
      </w:r>
      <w:r w:rsidRPr="00C30FBA">
        <w:rPr>
          <w:rFonts w:ascii="Times New Roman" w:eastAsia="Times New Roman" w:hAnsi="Times New Roman" w:cs="Times New Roman"/>
          <w:sz w:val="24"/>
          <w:szCs w:val="24"/>
        </w:rPr>
        <w:object w:dxaOrig="225" w:dyaOrig="225" w14:anchorId="03C00D06">
          <v:shape id="_x0000_i1144" type="#_x0000_t75" style="width:1in;height:18pt" o:ole="">
            <v:imagedata r:id="rId15" o:title=""/>
          </v:shape>
          <w:control r:id="rId73" w:name="DefaultOcxName45" w:shapeid="_x0000_i1144"/>
        </w:object>
      </w:r>
      <w:r w:rsidRPr="00C30FBA">
        <w:rPr>
          <w:rFonts w:ascii="Times New Roman" w:eastAsia="Times New Roman" w:hAnsi="Times New Roman" w:cs="Times New Roman"/>
          <w:sz w:val="24"/>
          <w:szCs w:val="24"/>
        </w:rPr>
        <w:t xml:space="preserve">(success) </w:t>
      </w:r>
    </w:p>
    <w:p w14:paraId="54DECD21"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Input group with success </w:t>
      </w:r>
    </w:p>
    <w:p w14:paraId="0270491A" w14:textId="26142A60"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 </w:t>
      </w:r>
      <w:r w:rsidRPr="00C30FBA">
        <w:rPr>
          <w:rFonts w:ascii="Times New Roman" w:eastAsia="Times New Roman" w:hAnsi="Times New Roman" w:cs="Times New Roman"/>
          <w:sz w:val="24"/>
          <w:szCs w:val="24"/>
        </w:rPr>
        <w:object w:dxaOrig="225" w:dyaOrig="225" w14:anchorId="79C04C82">
          <v:shape id="_x0000_i1143" type="#_x0000_t75" style="width:1in;height:18pt" o:ole="">
            <v:imagedata r:id="rId15" o:title=""/>
          </v:shape>
          <w:control r:id="rId74" w:name="DefaultOcxName46" w:shapeid="_x0000_i1143"/>
        </w:object>
      </w:r>
    </w:p>
    <w:p w14:paraId="28B12351"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(success) </w:t>
      </w:r>
    </w:p>
    <w:p w14:paraId="2EA4AF1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class="form-group has-success has-feedback"&gt;</w:t>
      </w:r>
    </w:p>
    <w:p w14:paraId="7EDE264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lastRenderedPageBreak/>
        <w:t xml:space="preserve">  &lt;label class="control-label </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 for="inputSuccess5"&gt;Hidden label&lt;/label&gt;</w:t>
      </w:r>
    </w:p>
    <w:p w14:paraId="2B70381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type="text" class="form-control" id="inputSuccess5" aria-</w:t>
      </w:r>
      <w:proofErr w:type="spellStart"/>
      <w:r w:rsidRPr="00C30FBA">
        <w:rPr>
          <w:rFonts w:ascii="Courier New" w:eastAsia="Times New Roman" w:hAnsi="Courier New" w:cs="Courier New"/>
          <w:sz w:val="20"/>
          <w:szCs w:val="20"/>
        </w:rPr>
        <w:t>describedby</w:t>
      </w:r>
      <w:proofErr w:type="spellEnd"/>
      <w:r w:rsidRPr="00C30FBA">
        <w:rPr>
          <w:rFonts w:ascii="Courier New" w:eastAsia="Times New Roman" w:hAnsi="Courier New" w:cs="Courier New"/>
          <w:sz w:val="20"/>
          <w:szCs w:val="20"/>
        </w:rPr>
        <w:t>="inputSuccess5Status"&gt;</w:t>
      </w:r>
    </w:p>
    <w:p w14:paraId="0B253F7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&lt;span class="</w:t>
      </w:r>
      <w:proofErr w:type="spellStart"/>
      <w:r w:rsidRPr="00C30FBA">
        <w:rPr>
          <w:rFonts w:ascii="Courier New" w:eastAsia="Times New Roman" w:hAnsi="Courier New" w:cs="Courier New"/>
          <w:sz w:val="20"/>
          <w:szCs w:val="20"/>
        </w:rPr>
        <w:t>glyphicon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glyphicon</w:t>
      </w:r>
      <w:proofErr w:type="spellEnd"/>
      <w:r w:rsidRPr="00C30FBA">
        <w:rPr>
          <w:rFonts w:ascii="Courier New" w:eastAsia="Times New Roman" w:hAnsi="Courier New" w:cs="Courier New"/>
          <w:sz w:val="20"/>
          <w:szCs w:val="20"/>
        </w:rPr>
        <w:t>-ok form-control-feedback" aria-hidden="true"&gt;&lt;/span&gt;</w:t>
      </w:r>
    </w:p>
    <w:p w14:paraId="2EFFD7E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&lt;span id="inputSuccess5Status" class="</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-only"&gt;(success)&lt;/span&gt;</w:t>
      </w:r>
    </w:p>
    <w:p w14:paraId="28096F9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0D0AA4B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class="form-group has-success has-feedback"&gt;</w:t>
      </w:r>
    </w:p>
    <w:p w14:paraId="6C5D9E1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class="control-label </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 for="inputGroupSuccess4"&gt;Input group with success&lt;/label&gt;</w:t>
      </w:r>
    </w:p>
    <w:p w14:paraId="5E86357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class="input-group"&gt;</w:t>
      </w:r>
    </w:p>
    <w:p w14:paraId="5DBCF15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&lt;span class="input-group-addon"&gt;@&lt;/span&gt;</w:t>
      </w:r>
    </w:p>
    <w:p w14:paraId="34826BE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type="text" class="form-control" id="inputGroupSuccess4" aria-</w:t>
      </w:r>
      <w:proofErr w:type="spellStart"/>
      <w:r w:rsidRPr="00C30FBA">
        <w:rPr>
          <w:rFonts w:ascii="Courier New" w:eastAsia="Times New Roman" w:hAnsi="Courier New" w:cs="Courier New"/>
          <w:sz w:val="20"/>
          <w:szCs w:val="20"/>
        </w:rPr>
        <w:t>describedby</w:t>
      </w:r>
      <w:proofErr w:type="spellEnd"/>
      <w:r w:rsidRPr="00C30FBA">
        <w:rPr>
          <w:rFonts w:ascii="Courier New" w:eastAsia="Times New Roman" w:hAnsi="Courier New" w:cs="Courier New"/>
          <w:sz w:val="20"/>
          <w:szCs w:val="20"/>
        </w:rPr>
        <w:t>="inputGroupSuccess4Status"&gt;</w:t>
      </w:r>
    </w:p>
    <w:p w14:paraId="0A72F8C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77BDCA8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&lt;span class="</w:t>
      </w:r>
      <w:proofErr w:type="spellStart"/>
      <w:r w:rsidRPr="00C30FBA">
        <w:rPr>
          <w:rFonts w:ascii="Courier New" w:eastAsia="Times New Roman" w:hAnsi="Courier New" w:cs="Courier New"/>
          <w:sz w:val="20"/>
          <w:szCs w:val="20"/>
        </w:rPr>
        <w:t>glyphicon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glyphicon</w:t>
      </w:r>
      <w:proofErr w:type="spellEnd"/>
      <w:r w:rsidRPr="00C30FBA">
        <w:rPr>
          <w:rFonts w:ascii="Courier New" w:eastAsia="Times New Roman" w:hAnsi="Courier New" w:cs="Courier New"/>
          <w:sz w:val="20"/>
          <w:szCs w:val="20"/>
        </w:rPr>
        <w:t>-ok form-control-feedback" aria-hidden="true"&gt;&lt;/span&gt;</w:t>
      </w:r>
    </w:p>
    <w:p w14:paraId="47102CC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&lt;span id="inputGroupSuccess4Status" class="</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-only"&gt;(success)&lt;/span&gt;</w:t>
      </w:r>
    </w:p>
    <w:p w14:paraId="5293D3D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0C32ECB9"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Control sizing</w:t>
      </w:r>
    </w:p>
    <w:p w14:paraId="18B03439"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Set heights using classes </w:t>
      </w:r>
      <w:proofErr w:type="gramStart"/>
      <w:r w:rsidRPr="00C30FBA">
        <w:rPr>
          <w:rFonts w:ascii="Times New Roman" w:eastAsia="Times New Roman" w:hAnsi="Times New Roman" w:cs="Times New Roman"/>
          <w:sz w:val="24"/>
          <w:szCs w:val="24"/>
        </w:rPr>
        <w:t xml:space="preserve">like </w:t>
      </w:r>
      <w:r w:rsidRPr="00C30FBA">
        <w:rPr>
          <w:rFonts w:ascii="Courier New" w:eastAsia="Times New Roman" w:hAnsi="Courier New" w:cs="Courier New"/>
          <w:sz w:val="20"/>
          <w:szCs w:val="20"/>
        </w:rPr>
        <w:t>.input</w:t>
      </w:r>
      <w:proofErr w:type="gramEnd"/>
      <w:r w:rsidRPr="00C30FBA">
        <w:rPr>
          <w:rFonts w:ascii="Courier New" w:eastAsia="Times New Roman" w:hAnsi="Courier New" w:cs="Courier New"/>
          <w:sz w:val="20"/>
          <w:szCs w:val="20"/>
        </w:rPr>
        <w:t>-lg</w:t>
      </w:r>
      <w:r w:rsidRPr="00C30FBA">
        <w:rPr>
          <w:rFonts w:ascii="Times New Roman" w:eastAsia="Times New Roman" w:hAnsi="Times New Roman" w:cs="Times New Roman"/>
          <w:sz w:val="24"/>
          <w:szCs w:val="24"/>
        </w:rPr>
        <w:t xml:space="preserve">, and set widths using grid column classes like </w:t>
      </w:r>
      <w:r w:rsidRPr="00C30FBA">
        <w:rPr>
          <w:rFonts w:ascii="Courier New" w:eastAsia="Times New Roman" w:hAnsi="Courier New" w:cs="Courier New"/>
          <w:sz w:val="20"/>
          <w:szCs w:val="20"/>
        </w:rPr>
        <w:t>.col-lg-*</w:t>
      </w:r>
      <w:r w:rsidRPr="00C30FBA">
        <w:rPr>
          <w:rFonts w:ascii="Times New Roman" w:eastAsia="Times New Roman" w:hAnsi="Times New Roman" w:cs="Times New Roman"/>
          <w:sz w:val="24"/>
          <w:szCs w:val="24"/>
        </w:rPr>
        <w:t>.</w:t>
      </w:r>
    </w:p>
    <w:p w14:paraId="3AD03F55"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Height sizing</w:t>
      </w:r>
    </w:p>
    <w:p w14:paraId="621A6470"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Create taller or shorter form controls that match button sizes.</w:t>
      </w:r>
    </w:p>
    <w:p w14:paraId="298BFE3F"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7AA57D64" w14:textId="5330343F"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61441ECE">
          <v:shape id="_x0000_i1142" type="#_x0000_t75" style="width:1in;height:18pt" o:ole="">
            <v:imagedata r:id="rId15" o:title=""/>
          </v:shape>
          <w:control r:id="rId75" w:name="DefaultOcxName47" w:shapeid="_x0000_i1142"/>
        </w:object>
      </w:r>
      <w:r w:rsidRPr="00C30FBA">
        <w:rPr>
          <w:rFonts w:ascii="Times New Roman" w:eastAsia="Times New Roman" w:hAnsi="Times New Roman" w:cs="Times New Roman"/>
          <w:sz w:val="24"/>
          <w:szCs w:val="24"/>
        </w:rPr>
        <w:object w:dxaOrig="225" w:dyaOrig="225" w14:anchorId="0D5E9DEE">
          <v:shape id="_x0000_i1141" type="#_x0000_t75" style="width:1in;height:18pt" o:ole="">
            <v:imagedata r:id="rId15" o:title=""/>
          </v:shape>
          <w:control r:id="rId76" w:name="DefaultOcxName48" w:shapeid="_x0000_i1141"/>
        </w:object>
      </w:r>
      <w:r w:rsidRPr="00C30FBA">
        <w:rPr>
          <w:rFonts w:ascii="Times New Roman" w:eastAsia="Times New Roman" w:hAnsi="Times New Roman" w:cs="Times New Roman"/>
          <w:sz w:val="24"/>
          <w:szCs w:val="24"/>
        </w:rPr>
        <w:object w:dxaOrig="225" w:dyaOrig="225" w14:anchorId="01DD65D1">
          <v:shape id="_x0000_i1140" type="#_x0000_t75" style="width:1in;height:18pt" o:ole="">
            <v:imagedata r:id="rId15" o:title=""/>
          </v:shape>
          <w:control r:id="rId77" w:name="DefaultOcxName49" w:shapeid="_x0000_i1140"/>
        </w:object>
      </w:r>
    </w:p>
    <w:p w14:paraId="39C8629C"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577BC91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&lt;input class="form-control input-lg" type="text" placeholder=</w:t>
      </w:r>
      <w:proofErr w:type="gramStart"/>
      <w:r w:rsidRPr="00C30FBA">
        <w:rPr>
          <w:rFonts w:ascii="Courier New" w:eastAsia="Times New Roman" w:hAnsi="Courier New" w:cs="Courier New"/>
          <w:sz w:val="20"/>
          <w:szCs w:val="20"/>
        </w:rPr>
        <w:t>".input</w:t>
      </w:r>
      <w:proofErr w:type="gramEnd"/>
      <w:r w:rsidRPr="00C30FBA">
        <w:rPr>
          <w:rFonts w:ascii="Courier New" w:eastAsia="Times New Roman" w:hAnsi="Courier New" w:cs="Courier New"/>
          <w:sz w:val="20"/>
          <w:szCs w:val="20"/>
        </w:rPr>
        <w:t>-lg"&gt;</w:t>
      </w:r>
    </w:p>
    <w:p w14:paraId="42DF8AE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&lt;input class="form-control" type="text" placeholder="Default input"&gt;</w:t>
      </w:r>
    </w:p>
    <w:p w14:paraId="14E13F5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&lt;input class="form-control input-</w:t>
      </w:r>
      <w:proofErr w:type="spellStart"/>
      <w:r w:rsidRPr="00C30FBA">
        <w:rPr>
          <w:rFonts w:ascii="Courier New" w:eastAsia="Times New Roman" w:hAnsi="Courier New" w:cs="Courier New"/>
          <w:sz w:val="20"/>
          <w:szCs w:val="20"/>
        </w:rPr>
        <w:t>sm</w:t>
      </w:r>
      <w:proofErr w:type="spellEnd"/>
      <w:r w:rsidRPr="00C30FBA">
        <w:rPr>
          <w:rFonts w:ascii="Courier New" w:eastAsia="Times New Roman" w:hAnsi="Courier New" w:cs="Courier New"/>
          <w:sz w:val="20"/>
          <w:szCs w:val="20"/>
        </w:rPr>
        <w:t>" type="text" placeholder=</w:t>
      </w:r>
      <w:proofErr w:type="gramStart"/>
      <w:r w:rsidRPr="00C30FBA">
        <w:rPr>
          <w:rFonts w:ascii="Courier New" w:eastAsia="Times New Roman" w:hAnsi="Courier New" w:cs="Courier New"/>
          <w:sz w:val="20"/>
          <w:szCs w:val="20"/>
        </w:rPr>
        <w:t>".input</w:t>
      </w:r>
      <w:proofErr w:type="gramEnd"/>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sm</w:t>
      </w:r>
      <w:proofErr w:type="spellEnd"/>
      <w:r w:rsidRPr="00C30FBA">
        <w:rPr>
          <w:rFonts w:ascii="Courier New" w:eastAsia="Times New Roman" w:hAnsi="Courier New" w:cs="Courier New"/>
          <w:sz w:val="20"/>
          <w:szCs w:val="20"/>
        </w:rPr>
        <w:t>"&gt;</w:t>
      </w:r>
    </w:p>
    <w:p w14:paraId="20481B5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4DA29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&lt;select class="form-control input-lg"&gt;...&lt;/select&gt;</w:t>
      </w:r>
    </w:p>
    <w:p w14:paraId="02622C8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&lt;select class="form-control"&gt;...&lt;/select&gt;</w:t>
      </w:r>
    </w:p>
    <w:p w14:paraId="0B52219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&lt;select class="form-control input-</w:t>
      </w:r>
      <w:proofErr w:type="spellStart"/>
      <w:r w:rsidRPr="00C30FBA">
        <w:rPr>
          <w:rFonts w:ascii="Courier New" w:eastAsia="Times New Roman" w:hAnsi="Courier New" w:cs="Courier New"/>
          <w:sz w:val="20"/>
          <w:szCs w:val="20"/>
        </w:rPr>
        <w:t>sm</w:t>
      </w:r>
      <w:proofErr w:type="spellEnd"/>
      <w:r w:rsidRPr="00C30FBA">
        <w:rPr>
          <w:rFonts w:ascii="Courier New" w:eastAsia="Times New Roman" w:hAnsi="Courier New" w:cs="Courier New"/>
          <w:sz w:val="20"/>
          <w:szCs w:val="20"/>
        </w:rPr>
        <w:t>"&gt;...&lt;/select&gt;</w:t>
      </w:r>
    </w:p>
    <w:p w14:paraId="68DE5CD7"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Horizontal form group sizes</w:t>
      </w:r>
    </w:p>
    <w:p w14:paraId="359C9889"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Quickly size labels and form controls </w:t>
      </w:r>
      <w:proofErr w:type="gramStart"/>
      <w:r w:rsidRPr="00C30FBA">
        <w:rPr>
          <w:rFonts w:ascii="Times New Roman" w:eastAsia="Times New Roman" w:hAnsi="Times New Roman" w:cs="Times New Roman"/>
          <w:sz w:val="24"/>
          <w:szCs w:val="24"/>
        </w:rPr>
        <w:t xml:space="preserve">within </w:t>
      </w:r>
      <w:r w:rsidRPr="00C30FBA">
        <w:rPr>
          <w:rFonts w:ascii="Courier New" w:eastAsia="Times New Roman" w:hAnsi="Courier New" w:cs="Courier New"/>
          <w:sz w:val="20"/>
          <w:szCs w:val="20"/>
        </w:rPr>
        <w:t>.form</w:t>
      </w:r>
      <w:proofErr w:type="gramEnd"/>
      <w:r w:rsidRPr="00C30FBA">
        <w:rPr>
          <w:rFonts w:ascii="Courier New" w:eastAsia="Times New Roman" w:hAnsi="Courier New" w:cs="Courier New"/>
          <w:sz w:val="20"/>
          <w:szCs w:val="20"/>
        </w:rPr>
        <w:t>-horizontal</w:t>
      </w:r>
      <w:r w:rsidRPr="00C30FBA">
        <w:rPr>
          <w:rFonts w:ascii="Times New Roman" w:eastAsia="Times New Roman" w:hAnsi="Times New Roman" w:cs="Times New Roman"/>
          <w:sz w:val="24"/>
          <w:szCs w:val="24"/>
        </w:rPr>
        <w:t xml:space="preserve"> by adding </w:t>
      </w:r>
      <w:r w:rsidRPr="00C30FBA">
        <w:rPr>
          <w:rFonts w:ascii="Courier New" w:eastAsia="Times New Roman" w:hAnsi="Courier New" w:cs="Courier New"/>
          <w:sz w:val="20"/>
          <w:szCs w:val="20"/>
        </w:rPr>
        <w:t>.form-group-lg</w:t>
      </w:r>
      <w:r w:rsidRPr="00C30FBA">
        <w:rPr>
          <w:rFonts w:ascii="Times New Roman" w:eastAsia="Times New Roman" w:hAnsi="Times New Roman" w:cs="Times New Roman"/>
          <w:sz w:val="24"/>
          <w:szCs w:val="24"/>
        </w:rPr>
        <w:t xml:space="preserve"> or </w:t>
      </w:r>
      <w:r w:rsidRPr="00C30FBA">
        <w:rPr>
          <w:rFonts w:ascii="Courier New" w:eastAsia="Times New Roman" w:hAnsi="Courier New" w:cs="Courier New"/>
          <w:sz w:val="20"/>
          <w:szCs w:val="20"/>
        </w:rPr>
        <w:t>.form-group-sm</w:t>
      </w:r>
      <w:r w:rsidRPr="00C30FBA">
        <w:rPr>
          <w:rFonts w:ascii="Times New Roman" w:eastAsia="Times New Roman" w:hAnsi="Times New Roman" w:cs="Times New Roman"/>
          <w:sz w:val="24"/>
          <w:szCs w:val="24"/>
        </w:rPr>
        <w:t>.</w:t>
      </w:r>
    </w:p>
    <w:p w14:paraId="539494AA"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06180FE2"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Large label </w:t>
      </w:r>
    </w:p>
    <w:p w14:paraId="64260793" w14:textId="7674759E"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2597B8CD">
          <v:shape id="_x0000_i1139" type="#_x0000_t75" style="width:1in;height:18pt" o:ole="">
            <v:imagedata r:id="rId15" o:title=""/>
          </v:shape>
          <w:control r:id="rId78" w:name="DefaultOcxName50" w:shapeid="_x0000_i1139"/>
        </w:object>
      </w:r>
    </w:p>
    <w:p w14:paraId="21FD6E44"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Small label </w:t>
      </w:r>
    </w:p>
    <w:p w14:paraId="127BF4B5" w14:textId="43F82D0C"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48995AF4">
          <v:shape id="_x0000_i1138" type="#_x0000_t75" style="width:1in;height:18pt" o:ole="">
            <v:imagedata r:id="rId15" o:title=""/>
          </v:shape>
          <w:control r:id="rId79" w:name="DefaultOcxName51" w:shapeid="_x0000_i1138"/>
        </w:object>
      </w:r>
    </w:p>
    <w:p w14:paraId="38677A9A"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74D73E4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&lt;form class="form-horizontal"&gt;</w:t>
      </w:r>
    </w:p>
    <w:p w14:paraId="007D564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class="form-group form-group-lg"&gt;</w:t>
      </w:r>
    </w:p>
    <w:p w14:paraId="6363C10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lastRenderedPageBreak/>
        <w:t xml:space="preserve">    &lt;label class="col-sm-2 control-label" for="</w:t>
      </w:r>
      <w:proofErr w:type="spellStart"/>
      <w:r w:rsidRPr="00C30FBA">
        <w:rPr>
          <w:rFonts w:ascii="Courier New" w:eastAsia="Times New Roman" w:hAnsi="Courier New" w:cs="Courier New"/>
          <w:sz w:val="20"/>
          <w:szCs w:val="20"/>
        </w:rPr>
        <w:t>formGroupInputLarge</w:t>
      </w:r>
      <w:proofErr w:type="spellEnd"/>
      <w:r w:rsidRPr="00C30FBA">
        <w:rPr>
          <w:rFonts w:ascii="Courier New" w:eastAsia="Times New Roman" w:hAnsi="Courier New" w:cs="Courier New"/>
          <w:sz w:val="20"/>
          <w:szCs w:val="20"/>
        </w:rPr>
        <w:t>"&gt;Large label&lt;/label&gt;</w:t>
      </w:r>
    </w:p>
    <w:p w14:paraId="04F0FE3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class="col-sm-10"&gt;</w:t>
      </w:r>
    </w:p>
    <w:p w14:paraId="2C554CA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class="form-control" type="text" id="</w:t>
      </w:r>
      <w:proofErr w:type="spellStart"/>
      <w:r w:rsidRPr="00C30FBA">
        <w:rPr>
          <w:rFonts w:ascii="Courier New" w:eastAsia="Times New Roman" w:hAnsi="Courier New" w:cs="Courier New"/>
          <w:sz w:val="20"/>
          <w:szCs w:val="20"/>
        </w:rPr>
        <w:t>formGroupInputLarge</w:t>
      </w:r>
      <w:proofErr w:type="spellEnd"/>
      <w:r w:rsidRPr="00C30FBA">
        <w:rPr>
          <w:rFonts w:ascii="Courier New" w:eastAsia="Times New Roman" w:hAnsi="Courier New" w:cs="Courier New"/>
          <w:sz w:val="20"/>
          <w:szCs w:val="20"/>
        </w:rPr>
        <w:t>" placeholder="Large input"&gt;</w:t>
      </w:r>
    </w:p>
    <w:p w14:paraId="5F6AD09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1FD087C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1DF6624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class="form-group form-group-</w:t>
      </w:r>
      <w:proofErr w:type="spellStart"/>
      <w:r w:rsidRPr="00C30FBA">
        <w:rPr>
          <w:rFonts w:ascii="Courier New" w:eastAsia="Times New Roman" w:hAnsi="Courier New" w:cs="Courier New"/>
          <w:sz w:val="20"/>
          <w:szCs w:val="20"/>
        </w:rPr>
        <w:t>sm</w:t>
      </w:r>
      <w:proofErr w:type="spellEnd"/>
      <w:r w:rsidRPr="00C30FBA">
        <w:rPr>
          <w:rFonts w:ascii="Courier New" w:eastAsia="Times New Roman" w:hAnsi="Courier New" w:cs="Courier New"/>
          <w:sz w:val="20"/>
          <w:szCs w:val="20"/>
        </w:rPr>
        <w:t>"&gt;</w:t>
      </w:r>
    </w:p>
    <w:p w14:paraId="1024BDA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&lt;label class="col-sm-2 control-label" for="</w:t>
      </w:r>
      <w:proofErr w:type="spellStart"/>
      <w:r w:rsidRPr="00C30FBA">
        <w:rPr>
          <w:rFonts w:ascii="Courier New" w:eastAsia="Times New Roman" w:hAnsi="Courier New" w:cs="Courier New"/>
          <w:sz w:val="20"/>
          <w:szCs w:val="20"/>
        </w:rPr>
        <w:t>formGroupInputSmall</w:t>
      </w:r>
      <w:proofErr w:type="spellEnd"/>
      <w:r w:rsidRPr="00C30FBA">
        <w:rPr>
          <w:rFonts w:ascii="Courier New" w:eastAsia="Times New Roman" w:hAnsi="Courier New" w:cs="Courier New"/>
          <w:sz w:val="20"/>
          <w:szCs w:val="20"/>
        </w:rPr>
        <w:t>"&gt;Small label&lt;/label&gt;</w:t>
      </w:r>
    </w:p>
    <w:p w14:paraId="6C8C2ED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class="col-sm-10"&gt;</w:t>
      </w:r>
    </w:p>
    <w:p w14:paraId="58EDEE6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class="form-control" type="text" id="</w:t>
      </w:r>
      <w:proofErr w:type="spellStart"/>
      <w:r w:rsidRPr="00C30FBA">
        <w:rPr>
          <w:rFonts w:ascii="Courier New" w:eastAsia="Times New Roman" w:hAnsi="Courier New" w:cs="Courier New"/>
          <w:sz w:val="20"/>
          <w:szCs w:val="20"/>
        </w:rPr>
        <w:t>formGroupInputSmall</w:t>
      </w:r>
      <w:proofErr w:type="spellEnd"/>
      <w:r w:rsidRPr="00C30FBA">
        <w:rPr>
          <w:rFonts w:ascii="Courier New" w:eastAsia="Times New Roman" w:hAnsi="Courier New" w:cs="Courier New"/>
          <w:sz w:val="20"/>
          <w:szCs w:val="20"/>
        </w:rPr>
        <w:t>" placeholder="Small input"&gt;</w:t>
      </w:r>
    </w:p>
    <w:p w14:paraId="3ADEFE3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17CC65C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1769EB5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&lt;/form&gt;</w:t>
      </w:r>
    </w:p>
    <w:p w14:paraId="55767D90"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Column sizing</w:t>
      </w:r>
    </w:p>
    <w:p w14:paraId="3DBBDB0C"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Wrap inputs in grid columns, or any custom parent element, to easily enforce desired widths.</w:t>
      </w:r>
    </w:p>
    <w:p w14:paraId="6ACF3E1D"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2B8EC7D0" w14:textId="321780BD"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3E432240">
          <v:shape id="_x0000_i1137" type="#_x0000_t75" style="width:1in;height:18pt" o:ole="">
            <v:imagedata r:id="rId15" o:title=""/>
          </v:shape>
          <w:control r:id="rId80" w:name="DefaultOcxName52" w:shapeid="_x0000_i1137"/>
        </w:object>
      </w:r>
    </w:p>
    <w:p w14:paraId="1F9431FC" w14:textId="5F50C4B5"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3085C266">
          <v:shape id="_x0000_i1136" type="#_x0000_t75" style="width:1in;height:18pt" o:ole="">
            <v:imagedata r:id="rId15" o:title=""/>
          </v:shape>
          <w:control r:id="rId81" w:name="DefaultOcxName53" w:shapeid="_x0000_i1136"/>
        </w:object>
      </w:r>
    </w:p>
    <w:p w14:paraId="134E4599" w14:textId="3D156C14"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object w:dxaOrig="225" w:dyaOrig="225" w14:anchorId="167F9208">
          <v:shape id="_x0000_i1135" type="#_x0000_t75" style="width:1in;height:18pt" o:ole="">
            <v:imagedata r:id="rId15" o:title=""/>
          </v:shape>
          <w:control r:id="rId82" w:name="DefaultOcxName54" w:shapeid="_x0000_i1135"/>
        </w:object>
      </w:r>
    </w:p>
    <w:p w14:paraId="3CD0C923"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30C1134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class="row"&gt;</w:t>
      </w:r>
    </w:p>
    <w:p w14:paraId="7A0DD3F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class="col-xs-2"&gt;</w:t>
      </w:r>
    </w:p>
    <w:p w14:paraId="7F89EC5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type="text" class="form-control" placeholder=</w:t>
      </w:r>
      <w:proofErr w:type="gramStart"/>
      <w:r w:rsidRPr="00C30FBA">
        <w:rPr>
          <w:rFonts w:ascii="Courier New" w:eastAsia="Times New Roman" w:hAnsi="Courier New" w:cs="Courier New"/>
          <w:sz w:val="20"/>
          <w:szCs w:val="20"/>
        </w:rPr>
        <w:t>".col</w:t>
      </w:r>
      <w:proofErr w:type="gramEnd"/>
      <w:r w:rsidRPr="00C30FBA">
        <w:rPr>
          <w:rFonts w:ascii="Courier New" w:eastAsia="Times New Roman" w:hAnsi="Courier New" w:cs="Courier New"/>
          <w:sz w:val="20"/>
          <w:szCs w:val="20"/>
        </w:rPr>
        <w:t>-xs-2"&gt;</w:t>
      </w:r>
    </w:p>
    <w:p w14:paraId="693CD39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5D8E502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class="col-xs-3"&gt;</w:t>
      </w:r>
    </w:p>
    <w:p w14:paraId="37A5AB2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type="text" class="form-control" placeholder=</w:t>
      </w:r>
      <w:proofErr w:type="gramStart"/>
      <w:r w:rsidRPr="00C30FBA">
        <w:rPr>
          <w:rFonts w:ascii="Courier New" w:eastAsia="Times New Roman" w:hAnsi="Courier New" w:cs="Courier New"/>
          <w:sz w:val="20"/>
          <w:szCs w:val="20"/>
        </w:rPr>
        <w:t>".col</w:t>
      </w:r>
      <w:proofErr w:type="gramEnd"/>
      <w:r w:rsidRPr="00C30FBA">
        <w:rPr>
          <w:rFonts w:ascii="Courier New" w:eastAsia="Times New Roman" w:hAnsi="Courier New" w:cs="Courier New"/>
          <w:sz w:val="20"/>
          <w:szCs w:val="20"/>
        </w:rPr>
        <w:t>-xs-3"&gt;</w:t>
      </w:r>
    </w:p>
    <w:p w14:paraId="69A3DFD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4ECF31C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 class="col-xs-4"&gt;</w:t>
      </w:r>
    </w:p>
    <w:p w14:paraId="7DB607C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&lt;input type="text" class="form-control" placeholder=</w:t>
      </w:r>
      <w:proofErr w:type="gramStart"/>
      <w:r w:rsidRPr="00C30FBA">
        <w:rPr>
          <w:rFonts w:ascii="Courier New" w:eastAsia="Times New Roman" w:hAnsi="Courier New" w:cs="Courier New"/>
          <w:sz w:val="20"/>
          <w:szCs w:val="20"/>
        </w:rPr>
        <w:t>".col</w:t>
      </w:r>
      <w:proofErr w:type="gramEnd"/>
      <w:r w:rsidRPr="00C30FBA">
        <w:rPr>
          <w:rFonts w:ascii="Courier New" w:eastAsia="Times New Roman" w:hAnsi="Courier New" w:cs="Courier New"/>
          <w:sz w:val="20"/>
          <w:szCs w:val="20"/>
        </w:rPr>
        <w:t>-xs-4"&gt;</w:t>
      </w:r>
    </w:p>
    <w:p w14:paraId="4B55E8C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&lt;/div&gt;</w:t>
      </w:r>
    </w:p>
    <w:p w14:paraId="39D0528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&lt;/div&gt;</w:t>
      </w:r>
    </w:p>
    <w:p w14:paraId="07FB6B14" w14:textId="77777777" w:rsidR="00C30FBA" w:rsidRPr="00C30FBA" w:rsidRDefault="00C30FBA" w:rsidP="00C30F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30FBA">
        <w:rPr>
          <w:rFonts w:ascii="Times New Roman" w:eastAsia="Times New Roman" w:hAnsi="Times New Roman" w:cs="Times New Roman"/>
          <w:b/>
          <w:bCs/>
          <w:kern w:val="36"/>
          <w:sz w:val="48"/>
          <w:szCs w:val="48"/>
        </w:rPr>
        <w:t>Buttons</w:t>
      </w:r>
    </w:p>
    <w:p w14:paraId="534783CE"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Button tags</w:t>
      </w:r>
    </w:p>
    <w:p w14:paraId="79984FBF"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Use the button classes on an </w:t>
      </w:r>
      <w:r w:rsidRPr="00C30FBA">
        <w:rPr>
          <w:rFonts w:ascii="Courier New" w:eastAsia="Times New Roman" w:hAnsi="Courier New" w:cs="Courier New"/>
          <w:sz w:val="20"/>
          <w:szCs w:val="20"/>
        </w:rPr>
        <w:t>&lt;a&gt;</w:t>
      </w:r>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&lt;button&gt;</w:t>
      </w:r>
      <w:r w:rsidRPr="00C30FBA">
        <w:rPr>
          <w:rFonts w:ascii="Times New Roman" w:eastAsia="Times New Roman" w:hAnsi="Times New Roman" w:cs="Times New Roman"/>
          <w:sz w:val="24"/>
          <w:szCs w:val="24"/>
        </w:rPr>
        <w:t xml:space="preserve">, or </w:t>
      </w:r>
      <w:r w:rsidRPr="00C30FBA">
        <w:rPr>
          <w:rFonts w:ascii="Courier New" w:eastAsia="Times New Roman" w:hAnsi="Courier New" w:cs="Courier New"/>
          <w:sz w:val="20"/>
          <w:szCs w:val="20"/>
        </w:rPr>
        <w:t>&lt;input&gt;</w:t>
      </w:r>
      <w:r w:rsidRPr="00C30FBA">
        <w:rPr>
          <w:rFonts w:ascii="Times New Roman" w:eastAsia="Times New Roman" w:hAnsi="Times New Roman" w:cs="Times New Roman"/>
          <w:sz w:val="24"/>
          <w:szCs w:val="24"/>
        </w:rPr>
        <w:t xml:space="preserve"> element.</w:t>
      </w:r>
    </w:p>
    <w:p w14:paraId="63385163"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02973EAD"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7F4C220D" w14:textId="77777777" w:rsidR="00C30FBA" w:rsidRPr="00C30FBA" w:rsidRDefault="00C30FBA" w:rsidP="00C30FBA">
      <w:pPr>
        <w:pBdr>
          <w:bottom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Top of Form</w:t>
      </w:r>
    </w:p>
    <w:p w14:paraId="26C33733" w14:textId="77777777" w:rsidR="00C30FBA" w:rsidRPr="00C30FBA" w:rsidRDefault="00C30FBA" w:rsidP="00C30FBA">
      <w:pPr>
        <w:pBdr>
          <w:top w:val="single" w:sz="6" w:space="1" w:color="auto"/>
        </w:pBdr>
        <w:spacing w:after="0" w:line="240" w:lineRule="auto"/>
        <w:jc w:val="center"/>
        <w:rPr>
          <w:rFonts w:ascii="Arial" w:eastAsia="Times New Roman" w:hAnsi="Arial" w:cs="Arial"/>
          <w:vanish/>
          <w:sz w:val="16"/>
          <w:szCs w:val="16"/>
        </w:rPr>
      </w:pPr>
      <w:r w:rsidRPr="00C30FBA">
        <w:rPr>
          <w:rFonts w:ascii="Arial" w:eastAsia="Times New Roman" w:hAnsi="Arial" w:cs="Arial"/>
          <w:vanish/>
          <w:sz w:val="16"/>
          <w:szCs w:val="16"/>
        </w:rPr>
        <w:t>Bottom of Form</w:t>
      </w:r>
    </w:p>
    <w:p w14:paraId="2A296E4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&lt;a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-default" </w:t>
      </w:r>
      <w:proofErr w:type="spellStart"/>
      <w:r w:rsidRPr="00C30FBA">
        <w:rPr>
          <w:rFonts w:ascii="Courier New" w:eastAsia="Times New Roman" w:hAnsi="Courier New" w:cs="Courier New"/>
          <w:sz w:val="20"/>
          <w:szCs w:val="20"/>
        </w:rPr>
        <w:t>href</w:t>
      </w:r>
      <w:proofErr w:type="spellEnd"/>
      <w:r w:rsidRPr="00C30FBA">
        <w:rPr>
          <w:rFonts w:ascii="Courier New" w:eastAsia="Times New Roman" w:hAnsi="Courier New" w:cs="Courier New"/>
          <w:sz w:val="20"/>
          <w:szCs w:val="20"/>
        </w:rPr>
        <w:t>="#" role="button"&gt;Link&lt;/a&gt;</w:t>
      </w:r>
    </w:p>
    <w:p w14:paraId="12786FF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&lt;button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-default" type="submit"&gt;Button&lt;/button&gt;</w:t>
      </w:r>
    </w:p>
    <w:p w14:paraId="316C05D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&lt;input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-default" type="button" value="Input"&gt;</w:t>
      </w:r>
    </w:p>
    <w:p w14:paraId="1829AC6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&lt;input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-default" type="submit" value="Submit"&gt;</w:t>
      </w:r>
    </w:p>
    <w:p w14:paraId="11C8B3D5"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Context-specific usage</w:t>
      </w:r>
    </w:p>
    <w:p w14:paraId="5BA7AAE0"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lastRenderedPageBreak/>
        <w:t xml:space="preserve">While button classes can be used on </w:t>
      </w:r>
      <w:r w:rsidRPr="00C30FBA">
        <w:rPr>
          <w:rFonts w:ascii="Courier New" w:eastAsia="Times New Roman" w:hAnsi="Courier New" w:cs="Courier New"/>
          <w:sz w:val="20"/>
          <w:szCs w:val="20"/>
        </w:rPr>
        <w:t>&lt;a&gt;</w:t>
      </w:r>
      <w:r w:rsidRPr="00C30FBA">
        <w:rPr>
          <w:rFonts w:ascii="Times New Roman" w:eastAsia="Times New Roman" w:hAnsi="Times New Roman" w:cs="Times New Roman"/>
          <w:sz w:val="24"/>
          <w:szCs w:val="24"/>
        </w:rPr>
        <w:t xml:space="preserve"> and </w:t>
      </w:r>
      <w:r w:rsidRPr="00C30FBA">
        <w:rPr>
          <w:rFonts w:ascii="Courier New" w:eastAsia="Times New Roman" w:hAnsi="Courier New" w:cs="Courier New"/>
          <w:sz w:val="20"/>
          <w:szCs w:val="20"/>
        </w:rPr>
        <w:t>&lt;button&gt;</w:t>
      </w:r>
      <w:r w:rsidRPr="00C30FBA">
        <w:rPr>
          <w:rFonts w:ascii="Times New Roman" w:eastAsia="Times New Roman" w:hAnsi="Times New Roman" w:cs="Times New Roman"/>
          <w:sz w:val="24"/>
          <w:szCs w:val="24"/>
        </w:rPr>
        <w:t xml:space="preserve"> elements, only </w:t>
      </w:r>
      <w:r w:rsidRPr="00C30FBA">
        <w:rPr>
          <w:rFonts w:ascii="Courier New" w:eastAsia="Times New Roman" w:hAnsi="Courier New" w:cs="Courier New"/>
          <w:sz w:val="20"/>
          <w:szCs w:val="20"/>
        </w:rPr>
        <w:t>&lt;button&gt;</w:t>
      </w:r>
      <w:r w:rsidRPr="00C30FBA">
        <w:rPr>
          <w:rFonts w:ascii="Times New Roman" w:eastAsia="Times New Roman" w:hAnsi="Times New Roman" w:cs="Times New Roman"/>
          <w:sz w:val="24"/>
          <w:szCs w:val="24"/>
        </w:rPr>
        <w:t xml:space="preserve"> elements are supported within our nav and navbar components.</w:t>
      </w:r>
    </w:p>
    <w:p w14:paraId="4A532B91"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Links acting as buttons</w:t>
      </w:r>
    </w:p>
    <w:p w14:paraId="73BB2B7F"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If the </w:t>
      </w:r>
      <w:r w:rsidRPr="00C30FBA">
        <w:rPr>
          <w:rFonts w:ascii="Courier New" w:eastAsia="Times New Roman" w:hAnsi="Courier New" w:cs="Courier New"/>
          <w:sz w:val="20"/>
          <w:szCs w:val="20"/>
        </w:rPr>
        <w:t>&lt;a&gt;</w:t>
      </w:r>
      <w:r w:rsidRPr="00C30FBA">
        <w:rPr>
          <w:rFonts w:ascii="Times New Roman" w:eastAsia="Times New Roman" w:hAnsi="Times New Roman" w:cs="Times New Roman"/>
          <w:sz w:val="24"/>
          <w:szCs w:val="24"/>
        </w:rPr>
        <w:t xml:space="preserve"> elements are used to act as buttons – triggering in-page functionality, rather than navigating to another document or section within the current page – they should also be given an appropriate </w:t>
      </w:r>
      <w:r w:rsidRPr="00C30FBA">
        <w:rPr>
          <w:rFonts w:ascii="Courier New" w:eastAsia="Times New Roman" w:hAnsi="Courier New" w:cs="Courier New"/>
          <w:sz w:val="20"/>
          <w:szCs w:val="20"/>
        </w:rPr>
        <w:t>role="button"</w:t>
      </w:r>
      <w:r w:rsidRPr="00C30FBA">
        <w:rPr>
          <w:rFonts w:ascii="Times New Roman" w:eastAsia="Times New Roman" w:hAnsi="Times New Roman" w:cs="Times New Roman"/>
          <w:sz w:val="24"/>
          <w:szCs w:val="24"/>
        </w:rPr>
        <w:t>.</w:t>
      </w:r>
    </w:p>
    <w:p w14:paraId="6E808E76"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Cross-browser rendering</w:t>
      </w:r>
    </w:p>
    <w:p w14:paraId="54E6314A"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As a best practice, </w:t>
      </w:r>
      <w:r w:rsidRPr="00C30FBA">
        <w:rPr>
          <w:rFonts w:ascii="Times New Roman" w:eastAsia="Times New Roman" w:hAnsi="Times New Roman" w:cs="Times New Roman"/>
          <w:b/>
          <w:bCs/>
          <w:sz w:val="24"/>
          <w:szCs w:val="24"/>
        </w:rPr>
        <w:t xml:space="preserve">we highly recommend using the </w:t>
      </w:r>
      <w:r w:rsidRPr="00C30FBA">
        <w:rPr>
          <w:rFonts w:ascii="Courier New" w:eastAsia="Times New Roman" w:hAnsi="Courier New" w:cs="Courier New"/>
          <w:b/>
          <w:bCs/>
          <w:sz w:val="20"/>
          <w:szCs w:val="20"/>
        </w:rPr>
        <w:t>&lt;button&gt;</w:t>
      </w:r>
      <w:r w:rsidRPr="00C30FBA">
        <w:rPr>
          <w:rFonts w:ascii="Times New Roman" w:eastAsia="Times New Roman" w:hAnsi="Times New Roman" w:cs="Times New Roman"/>
          <w:b/>
          <w:bCs/>
          <w:sz w:val="24"/>
          <w:szCs w:val="24"/>
        </w:rPr>
        <w:t xml:space="preserve"> element whenever possible</w:t>
      </w:r>
      <w:r w:rsidRPr="00C30FBA">
        <w:rPr>
          <w:rFonts w:ascii="Times New Roman" w:eastAsia="Times New Roman" w:hAnsi="Times New Roman" w:cs="Times New Roman"/>
          <w:sz w:val="24"/>
          <w:szCs w:val="24"/>
        </w:rPr>
        <w:t xml:space="preserve"> to ensure matching cross-browser rendering.</w:t>
      </w:r>
    </w:p>
    <w:p w14:paraId="1DFDB76E"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Among other things, there's </w:t>
      </w:r>
      <w:hyperlink r:id="rId83" w:history="1">
        <w:r w:rsidRPr="00C30FBA">
          <w:rPr>
            <w:rFonts w:ascii="Times New Roman" w:eastAsia="Times New Roman" w:hAnsi="Times New Roman" w:cs="Times New Roman"/>
            <w:color w:val="0000FF"/>
            <w:sz w:val="24"/>
            <w:szCs w:val="24"/>
            <w:u w:val="single"/>
          </w:rPr>
          <w:t>a bug in Firefox &lt;30</w:t>
        </w:r>
      </w:hyperlink>
      <w:r w:rsidRPr="00C30FBA">
        <w:rPr>
          <w:rFonts w:ascii="Times New Roman" w:eastAsia="Times New Roman" w:hAnsi="Times New Roman" w:cs="Times New Roman"/>
          <w:sz w:val="24"/>
          <w:szCs w:val="24"/>
        </w:rPr>
        <w:t xml:space="preserve"> that prevents us from setting the </w:t>
      </w:r>
      <w:r w:rsidRPr="00C30FBA">
        <w:rPr>
          <w:rFonts w:ascii="Courier New" w:eastAsia="Times New Roman" w:hAnsi="Courier New" w:cs="Courier New"/>
          <w:sz w:val="20"/>
          <w:szCs w:val="20"/>
        </w:rPr>
        <w:t>line-height</w:t>
      </w:r>
      <w:r w:rsidRPr="00C30FBA">
        <w:rPr>
          <w:rFonts w:ascii="Times New Roman" w:eastAsia="Times New Roman" w:hAnsi="Times New Roman" w:cs="Times New Roman"/>
          <w:sz w:val="24"/>
          <w:szCs w:val="24"/>
        </w:rPr>
        <w:t xml:space="preserve"> of </w:t>
      </w:r>
      <w:r w:rsidRPr="00C30FBA">
        <w:rPr>
          <w:rFonts w:ascii="Courier New" w:eastAsia="Times New Roman" w:hAnsi="Courier New" w:cs="Courier New"/>
          <w:sz w:val="20"/>
          <w:szCs w:val="20"/>
        </w:rPr>
        <w:t>&lt;input&gt;</w:t>
      </w:r>
      <w:r w:rsidRPr="00C30FBA">
        <w:rPr>
          <w:rFonts w:ascii="Times New Roman" w:eastAsia="Times New Roman" w:hAnsi="Times New Roman" w:cs="Times New Roman"/>
          <w:sz w:val="24"/>
          <w:szCs w:val="24"/>
        </w:rPr>
        <w:t>-based buttons, causing them to not exactly match the height of other buttons on Firefox.</w:t>
      </w:r>
    </w:p>
    <w:p w14:paraId="2972BEBE"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Options</w:t>
      </w:r>
    </w:p>
    <w:p w14:paraId="320C5950"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Use any of the available button classes to quickly create a styled button.</w:t>
      </w:r>
    </w:p>
    <w:p w14:paraId="1ECB272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&lt;!--</w:t>
      </w:r>
      <w:proofErr w:type="gramEnd"/>
      <w:r w:rsidRPr="00C30FBA">
        <w:rPr>
          <w:rFonts w:ascii="Courier New" w:eastAsia="Times New Roman" w:hAnsi="Courier New" w:cs="Courier New"/>
          <w:sz w:val="20"/>
          <w:szCs w:val="20"/>
        </w:rPr>
        <w:t xml:space="preserve"> Standard button --&gt;</w:t>
      </w:r>
    </w:p>
    <w:p w14:paraId="72AAF6B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&lt;button type="button"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-default"&gt;Default&lt;/button&gt;</w:t>
      </w:r>
    </w:p>
    <w:p w14:paraId="23C8812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0ED27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&lt;!--</w:t>
      </w:r>
      <w:proofErr w:type="gramEnd"/>
      <w:r w:rsidRPr="00C30FBA">
        <w:rPr>
          <w:rFonts w:ascii="Courier New" w:eastAsia="Times New Roman" w:hAnsi="Courier New" w:cs="Courier New"/>
          <w:sz w:val="20"/>
          <w:szCs w:val="20"/>
        </w:rPr>
        <w:t xml:space="preserve"> Provides extra visual weight and identifies the primary action in a set of buttons --&gt;</w:t>
      </w:r>
    </w:p>
    <w:p w14:paraId="79ADD6C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&lt;button type="button"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-primary"&gt;Primary&lt;/button&gt;</w:t>
      </w:r>
    </w:p>
    <w:p w14:paraId="1D159A8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D6588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&lt;!--</w:t>
      </w:r>
      <w:proofErr w:type="gramEnd"/>
      <w:r w:rsidRPr="00C30FBA">
        <w:rPr>
          <w:rFonts w:ascii="Courier New" w:eastAsia="Times New Roman" w:hAnsi="Courier New" w:cs="Courier New"/>
          <w:sz w:val="20"/>
          <w:szCs w:val="20"/>
        </w:rPr>
        <w:t xml:space="preserve"> Indicates a successful or positive action --&gt;</w:t>
      </w:r>
    </w:p>
    <w:p w14:paraId="1A1010D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&lt;button type="button"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-success"&gt;Success&lt;/button&gt;</w:t>
      </w:r>
    </w:p>
    <w:p w14:paraId="7561AB2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EF6B0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&lt;!--</w:t>
      </w:r>
      <w:proofErr w:type="gramEnd"/>
      <w:r w:rsidRPr="00C30FBA">
        <w:rPr>
          <w:rFonts w:ascii="Courier New" w:eastAsia="Times New Roman" w:hAnsi="Courier New" w:cs="Courier New"/>
          <w:sz w:val="20"/>
          <w:szCs w:val="20"/>
        </w:rPr>
        <w:t xml:space="preserve"> Contextual button for informational alert messages --&gt;</w:t>
      </w:r>
    </w:p>
    <w:p w14:paraId="01E9DB9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&lt;button type="button"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-info"&gt;Info&lt;/button&gt;</w:t>
      </w:r>
    </w:p>
    <w:p w14:paraId="0398EBF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A2507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&lt;!--</w:t>
      </w:r>
      <w:proofErr w:type="gramEnd"/>
      <w:r w:rsidRPr="00C30FBA">
        <w:rPr>
          <w:rFonts w:ascii="Courier New" w:eastAsia="Times New Roman" w:hAnsi="Courier New" w:cs="Courier New"/>
          <w:sz w:val="20"/>
          <w:szCs w:val="20"/>
        </w:rPr>
        <w:t xml:space="preserve"> Indicates caution should be taken with this action --&gt;</w:t>
      </w:r>
    </w:p>
    <w:p w14:paraId="19F5798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&lt;button type="button"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-warning"&gt;Warning&lt;/button&gt;</w:t>
      </w:r>
    </w:p>
    <w:p w14:paraId="7944033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3D903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&lt;!--</w:t>
      </w:r>
      <w:proofErr w:type="gramEnd"/>
      <w:r w:rsidRPr="00C30FBA">
        <w:rPr>
          <w:rFonts w:ascii="Courier New" w:eastAsia="Times New Roman" w:hAnsi="Courier New" w:cs="Courier New"/>
          <w:sz w:val="20"/>
          <w:szCs w:val="20"/>
        </w:rPr>
        <w:t xml:space="preserve"> Indicates a dangerous or potentially negative action --&gt;</w:t>
      </w:r>
    </w:p>
    <w:p w14:paraId="71D28E0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&lt;button type="button"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-danger"&gt;Danger&lt;/button&gt;</w:t>
      </w:r>
    </w:p>
    <w:p w14:paraId="359FB30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A30EF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&lt;!--</w:t>
      </w:r>
      <w:proofErr w:type="gramEnd"/>
      <w:r w:rsidRPr="00C30FBA">
        <w:rPr>
          <w:rFonts w:ascii="Courier New" w:eastAsia="Times New Roman" w:hAnsi="Courier New" w:cs="Courier New"/>
          <w:sz w:val="20"/>
          <w:szCs w:val="20"/>
        </w:rPr>
        <w:t xml:space="preserve"> Deemphasize a button by making it look like a link while maintaining button behavior --&gt;</w:t>
      </w:r>
    </w:p>
    <w:p w14:paraId="6C831A1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&lt;button type="button"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-link"&gt;Link&lt;/button&gt;</w:t>
      </w:r>
    </w:p>
    <w:p w14:paraId="7C8D9D54"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Conveying meaning to assistive technologies</w:t>
      </w:r>
    </w:p>
    <w:p w14:paraId="5FD994C7"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Using color to add meaning to a button only provides a visual indication, which will not be conveyed to users of assistive technologies – such as screen readers. Ensure that information </w:t>
      </w:r>
      <w:r w:rsidRPr="00C30FBA">
        <w:rPr>
          <w:rFonts w:ascii="Times New Roman" w:eastAsia="Times New Roman" w:hAnsi="Times New Roman" w:cs="Times New Roman"/>
          <w:sz w:val="24"/>
          <w:szCs w:val="24"/>
        </w:rPr>
        <w:lastRenderedPageBreak/>
        <w:t xml:space="preserve">denoted by the color is either obvious from the content itself (the visible text of the button), or is included through alternative means, such as additional text hidden with the </w:t>
      </w:r>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w:t>
      </w:r>
      <w:r w:rsidRPr="00C30FBA">
        <w:rPr>
          <w:rFonts w:ascii="Times New Roman" w:eastAsia="Times New Roman" w:hAnsi="Times New Roman" w:cs="Times New Roman"/>
          <w:sz w:val="24"/>
          <w:szCs w:val="24"/>
        </w:rPr>
        <w:t xml:space="preserve"> class.</w:t>
      </w:r>
    </w:p>
    <w:p w14:paraId="392D7A79"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Sizes</w:t>
      </w:r>
    </w:p>
    <w:p w14:paraId="20C0482E"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Fancy larger or smaller buttons? </w:t>
      </w:r>
      <w:proofErr w:type="gramStart"/>
      <w:r w:rsidRPr="00C30FBA">
        <w:rPr>
          <w:rFonts w:ascii="Times New Roman" w:eastAsia="Times New Roman" w:hAnsi="Times New Roman" w:cs="Times New Roman"/>
          <w:sz w:val="24"/>
          <w:szCs w:val="24"/>
        </w:rPr>
        <w:t xml:space="preserve">Add </w:t>
      </w:r>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btn</w:t>
      </w:r>
      <w:proofErr w:type="spellEnd"/>
      <w:proofErr w:type="gramEnd"/>
      <w:r w:rsidRPr="00C30FBA">
        <w:rPr>
          <w:rFonts w:ascii="Courier New" w:eastAsia="Times New Roman" w:hAnsi="Courier New" w:cs="Courier New"/>
          <w:sz w:val="20"/>
          <w:szCs w:val="20"/>
        </w:rPr>
        <w:t>-lg</w:t>
      </w:r>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btn-sm</w:t>
      </w:r>
      <w:proofErr w:type="spellEnd"/>
      <w:r w:rsidRPr="00C30FBA">
        <w:rPr>
          <w:rFonts w:ascii="Times New Roman" w:eastAsia="Times New Roman" w:hAnsi="Times New Roman" w:cs="Times New Roman"/>
          <w:sz w:val="24"/>
          <w:szCs w:val="24"/>
        </w:rPr>
        <w:t xml:space="preserve">, or </w:t>
      </w:r>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btn-xs</w:t>
      </w:r>
      <w:proofErr w:type="spellEnd"/>
      <w:r w:rsidRPr="00C30FBA">
        <w:rPr>
          <w:rFonts w:ascii="Times New Roman" w:eastAsia="Times New Roman" w:hAnsi="Times New Roman" w:cs="Times New Roman"/>
          <w:sz w:val="24"/>
          <w:szCs w:val="24"/>
        </w:rPr>
        <w:t xml:space="preserve"> for additional sizes.</w:t>
      </w:r>
    </w:p>
    <w:p w14:paraId="0B9DC67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&lt;p&gt;</w:t>
      </w:r>
    </w:p>
    <w:p w14:paraId="3ED4383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&lt;button type="button"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-primary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-lg"&gt;Large button&lt;/button&gt;</w:t>
      </w:r>
    </w:p>
    <w:p w14:paraId="6E7EA16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&lt;button type="button"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-default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-lg"&gt;Large button&lt;/button&gt;</w:t>
      </w:r>
    </w:p>
    <w:p w14:paraId="0B01CD9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&lt;/p&gt;</w:t>
      </w:r>
    </w:p>
    <w:p w14:paraId="5F3830E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&lt;p&gt;</w:t>
      </w:r>
    </w:p>
    <w:p w14:paraId="09B8159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&lt;button type="button"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-primary"&gt;Default button&lt;/button&gt;</w:t>
      </w:r>
    </w:p>
    <w:p w14:paraId="7620D9E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&lt;button type="button"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-default"&gt;Default button&lt;/button&gt;</w:t>
      </w:r>
    </w:p>
    <w:p w14:paraId="65547EE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&lt;/p&gt;</w:t>
      </w:r>
    </w:p>
    <w:p w14:paraId="759489A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&lt;p&gt;</w:t>
      </w:r>
    </w:p>
    <w:p w14:paraId="5E70C40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&lt;button type="button"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-primary </w:t>
      </w:r>
      <w:proofErr w:type="spellStart"/>
      <w:r w:rsidRPr="00C30FBA">
        <w:rPr>
          <w:rFonts w:ascii="Courier New" w:eastAsia="Times New Roman" w:hAnsi="Courier New" w:cs="Courier New"/>
          <w:sz w:val="20"/>
          <w:szCs w:val="20"/>
        </w:rPr>
        <w:t>btn-sm</w:t>
      </w:r>
      <w:proofErr w:type="spellEnd"/>
      <w:r w:rsidRPr="00C30FBA">
        <w:rPr>
          <w:rFonts w:ascii="Courier New" w:eastAsia="Times New Roman" w:hAnsi="Courier New" w:cs="Courier New"/>
          <w:sz w:val="20"/>
          <w:szCs w:val="20"/>
        </w:rPr>
        <w:t>"&gt;Small button&lt;/button&gt;</w:t>
      </w:r>
    </w:p>
    <w:p w14:paraId="271DE33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&lt;button type="button"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-default </w:t>
      </w:r>
      <w:proofErr w:type="spellStart"/>
      <w:r w:rsidRPr="00C30FBA">
        <w:rPr>
          <w:rFonts w:ascii="Courier New" w:eastAsia="Times New Roman" w:hAnsi="Courier New" w:cs="Courier New"/>
          <w:sz w:val="20"/>
          <w:szCs w:val="20"/>
        </w:rPr>
        <w:t>btn-sm</w:t>
      </w:r>
      <w:proofErr w:type="spellEnd"/>
      <w:r w:rsidRPr="00C30FBA">
        <w:rPr>
          <w:rFonts w:ascii="Courier New" w:eastAsia="Times New Roman" w:hAnsi="Courier New" w:cs="Courier New"/>
          <w:sz w:val="20"/>
          <w:szCs w:val="20"/>
        </w:rPr>
        <w:t>"&gt;Small button&lt;/button&gt;</w:t>
      </w:r>
    </w:p>
    <w:p w14:paraId="40A198A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&lt;/p&gt;</w:t>
      </w:r>
    </w:p>
    <w:p w14:paraId="126B28C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&lt;p&gt;</w:t>
      </w:r>
    </w:p>
    <w:p w14:paraId="3408EEE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&lt;button type="button"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-primary </w:t>
      </w:r>
      <w:proofErr w:type="spellStart"/>
      <w:r w:rsidRPr="00C30FBA">
        <w:rPr>
          <w:rFonts w:ascii="Courier New" w:eastAsia="Times New Roman" w:hAnsi="Courier New" w:cs="Courier New"/>
          <w:sz w:val="20"/>
          <w:szCs w:val="20"/>
        </w:rPr>
        <w:t>btn-xs</w:t>
      </w:r>
      <w:proofErr w:type="spellEnd"/>
      <w:r w:rsidRPr="00C30FBA">
        <w:rPr>
          <w:rFonts w:ascii="Courier New" w:eastAsia="Times New Roman" w:hAnsi="Courier New" w:cs="Courier New"/>
          <w:sz w:val="20"/>
          <w:szCs w:val="20"/>
        </w:rPr>
        <w:t>"&gt;Extra small button&lt;/button&gt;</w:t>
      </w:r>
    </w:p>
    <w:p w14:paraId="55C2EB9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&lt;button type="button"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-default </w:t>
      </w:r>
      <w:proofErr w:type="spellStart"/>
      <w:r w:rsidRPr="00C30FBA">
        <w:rPr>
          <w:rFonts w:ascii="Courier New" w:eastAsia="Times New Roman" w:hAnsi="Courier New" w:cs="Courier New"/>
          <w:sz w:val="20"/>
          <w:szCs w:val="20"/>
        </w:rPr>
        <w:t>btn-xs</w:t>
      </w:r>
      <w:proofErr w:type="spellEnd"/>
      <w:r w:rsidRPr="00C30FBA">
        <w:rPr>
          <w:rFonts w:ascii="Courier New" w:eastAsia="Times New Roman" w:hAnsi="Courier New" w:cs="Courier New"/>
          <w:sz w:val="20"/>
          <w:szCs w:val="20"/>
        </w:rPr>
        <w:t>"&gt;Extra small button&lt;/button&gt;</w:t>
      </w:r>
    </w:p>
    <w:p w14:paraId="31D5C6F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&lt;/p&gt;</w:t>
      </w:r>
    </w:p>
    <w:p w14:paraId="713FD9C2"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Create block level buttons—those that span the full width of a parent— by </w:t>
      </w:r>
      <w:proofErr w:type="gramStart"/>
      <w:r w:rsidRPr="00C30FBA">
        <w:rPr>
          <w:rFonts w:ascii="Times New Roman" w:eastAsia="Times New Roman" w:hAnsi="Times New Roman" w:cs="Times New Roman"/>
          <w:sz w:val="24"/>
          <w:szCs w:val="24"/>
        </w:rPr>
        <w:t xml:space="preserve">adding </w:t>
      </w:r>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btn</w:t>
      </w:r>
      <w:proofErr w:type="spellEnd"/>
      <w:proofErr w:type="gramEnd"/>
      <w:r w:rsidRPr="00C30FBA">
        <w:rPr>
          <w:rFonts w:ascii="Courier New" w:eastAsia="Times New Roman" w:hAnsi="Courier New" w:cs="Courier New"/>
          <w:sz w:val="20"/>
          <w:szCs w:val="20"/>
        </w:rPr>
        <w:t>-block</w:t>
      </w:r>
      <w:r w:rsidRPr="00C30FBA">
        <w:rPr>
          <w:rFonts w:ascii="Times New Roman" w:eastAsia="Times New Roman" w:hAnsi="Times New Roman" w:cs="Times New Roman"/>
          <w:sz w:val="24"/>
          <w:szCs w:val="24"/>
        </w:rPr>
        <w:t>.</w:t>
      </w:r>
    </w:p>
    <w:p w14:paraId="3991DF5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&lt;button type="button"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-primary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-lg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-block"&gt;Block level button&lt;/button&gt;</w:t>
      </w:r>
    </w:p>
    <w:p w14:paraId="2C32BE3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&lt;button type="button"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-default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-lg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-block"&gt;Block level button&lt;/button&gt;</w:t>
      </w:r>
    </w:p>
    <w:p w14:paraId="31B900A1"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Active state</w:t>
      </w:r>
    </w:p>
    <w:p w14:paraId="2159EB7E"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Buttons will appear pressed (with a darker background, darker border, and inset shadow) when active. For </w:t>
      </w:r>
      <w:r w:rsidRPr="00C30FBA">
        <w:rPr>
          <w:rFonts w:ascii="Courier New" w:eastAsia="Times New Roman" w:hAnsi="Courier New" w:cs="Courier New"/>
          <w:sz w:val="20"/>
          <w:szCs w:val="20"/>
        </w:rPr>
        <w:t>&lt;button&gt;</w:t>
      </w:r>
      <w:r w:rsidRPr="00C30FBA">
        <w:rPr>
          <w:rFonts w:ascii="Times New Roman" w:eastAsia="Times New Roman" w:hAnsi="Times New Roman" w:cs="Times New Roman"/>
          <w:sz w:val="24"/>
          <w:szCs w:val="24"/>
        </w:rPr>
        <w:t xml:space="preserve"> elements, this is done </w:t>
      </w:r>
      <w:proofErr w:type="gramStart"/>
      <w:r w:rsidRPr="00C30FBA">
        <w:rPr>
          <w:rFonts w:ascii="Times New Roman" w:eastAsia="Times New Roman" w:hAnsi="Times New Roman" w:cs="Times New Roman"/>
          <w:sz w:val="24"/>
          <w:szCs w:val="24"/>
        </w:rPr>
        <w:t xml:space="preserve">via </w:t>
      </w:r>
      <w:r w:rsidRPr="00C30FBA">
        <w:rPr>
          <w:rFonts w:ascii="Courier New" w:eastAsia="Times New Roman" w:hAnsi="Courier New" w:cs="Courier New"/>
          <w:sz w:val="20"/>
          <w:szCs w:val="20"/>
        </w:rPr>
        <w:t>:active</w:t>
      </w:r>
      <w:proofErr w:type="gramEnd"/>
      <w:r w:rsidRPr="00C30FBA">
        <w:rPr>
          <w:rFonts w:ascii="Times New Roman" w:eastAsia="Times New Roman" w:hAnsi="Times New Roman" w:cs="Times New Roman"/>
          <w:sz w:val="24"/>
          <w:szCs w:val="24"/>
        </w:rPr>
        <w:t xml:space="preserve">. For </w:t>
      </w:r>
      <w:r w:rsidRPr="00C30FBA">
        <w:rPr>
          <w:rFonts w:ascii="Courier New" w:eastAsia="Times New Roman" w:hAnsi="Courier New" w:cs="Courier New"/>
          <w:sz w:val="20"/>
          <w:szCs w:val="20"/>
        </w:rPr>
        <w:t>&lt;a&gt;</w:t>
      </w:r>
      <w:r w:rsidRPr="00C30FBA">
        <w:rPr>
          <w:rFonts w:ascii="Times New Roman" w:eastAsia="Times New Roman" w:hAnsi="Times New Roman" w:cs="Times New Roman"/>
          <w:sz w:val="24"/>
          <w:szCs w:val="24"/>
        </w:rPr>
        <w:t xml:space="preserve"> elements, it's done </w:t>
      </w:r>
      <w:proofErr w:type="gramStart"/>
      <w:r w:rsidRPr="00C30FBA">
        <w:rPr>
          <w:rFonts w:ascii="Times New Roman" w:eastAsia="Times New Roman" w:hAnsi="Times New Roman" w:cs="Times New Roman"/>
          <w:sz w:val="24"/>
          <w:szCs w:val="24"/>
        </w:rPr>
        <w:t xml:space="preserve">with </w:t>
      </w:r>
      <w:r w:rsidRPr="00C30FBA">
        <w:rPr>
          <w:rFonts w:ascii="Courier New" w:eastAsia="Times New Roman" w:hAnsi="Courier New" w:cs="Courier New"/>
          <w:sz w:val="20"/>
          <w:szCs w:val="20"/>
        </w:rPr>
        <w:t>.active</w:t>
      </w:r>
      <w:proofErr w:type="gramEnd"/>
      <w:r w:rsidRPr="00C30FBA">
        <w:rPr>
          <w:rFonts w:ascii="Times New Roman" w:eastAsia="Times New Roman" w:hAnsi="Times New Roman" w:cs="Times New Roman"/>
          <w:sz w:val="24"/>
          <w:szCs w:val="24"/>
        </w:rPr>
        <w:t xml:space="preserve">. However, you may </w:t>
      </w:r>
      <w:proofErr w:type="gramStart"/>
      <w:r w:rsidRPr="00C30FBA">
        <w:rPr>
          <w:rFonts w:ascii="Times New Roman" w:eastAsia="Times New Roman" w:hAnsi="Times New Roman" w:cs="Times New Roman"/>
          <w:sz w:val="24"/>
          <w:szCs w:val="24"/>
        </w:rPr>
        <w:t xml:space="preserve">use </w:t>
      </w:r>
      <w:r w:rsidRPr="00C30FBA">
        <w:rPr>
          <w:rFonts w:ascii="Courier New" w:eastAsia="Times New Roman" w:hAnsi="Courier New" w:cs="Courier New"/>
          <w:sz w:val="20"/>
          <w:szCs w:val="20"/>
        </w:rPr>
        <w:t>.active</w:t>
      </w:r>
      <w:proofErr w:type="gramEnd"/>
      <w:r w:rsidRPr="00C30FBA">
        <w:rPr>
          <w:rFonts w:ascii="Times New Roman" w:eastAsia="Times New Roman" w:hAnsi="Times New Roman" w:cs="Times New Roman"/>
          <w:sz w:val="24"/>
          <w:szCs w:val="24"/>
        </w:rPr>
        <w:t xml:space="preserve"> on </w:t>
      </w:r>
      <w:r w:rsidRPr="00C30FBA">
        <w:rPr>
          <w:rFonts w:ascii="Courier New" w:eastAsia="Times New Roman" w:hAnsi="Courier New" w:cs="Courier New"/>
          <w:sz w:val="20"/>
          <w:szCs w:val="20"/>
        </w:rPr>
        <w:t>&lt;button&gt;</w:t>
      </w:r>
      <w:r w:rsidRPr="00C30FBA">
        <w:rPr>
          <w:rFonts w:ascii="Times New Roman" w:eastAsia="Times New Roman" w:hAnsi="Times New Roman" w:cs="Times New Roman"/>
          <w:sz w:val="24"/>
          <w:szCs w:val="24"/>
        </w:rPr>
        <w:t xml:space="preserve">s (and include the </w:t>
      </w:r>
      <w:r w:rsidRPr="00C30FBA">
        <w:rPr>
          <w:rFonts w:ascii="Courier New" w:eastAsia="Times New Roman" w:hAnsi="Courier New" w:cs="Courier New"/>
          <w:sz w:val="20"/>
          <w:szCs w:val="20"/>
        </w:rPr>
        <w:t>aria-pressed="true"</w:t>
      </w:r>
      <w:r w:rsidRPr="00C30FBA">
        <w:rPr>
          <w:rFonts w:ascii="Times New Roman" w:eastAsia="Times New Roman" w:hAnsi="Times New Roman" w:cs="Times New Roman"/>
          <w:sz w:val="24"/>
          <w:szCs w:val="24"/>
        </w:rPr>
        <w:t xml:space="preserve"> attribute) should you need to replicate the active state programmatically.</w:t>
      </w:r>
    </w:p>
    <w:p w14:paraId="11AC13CC"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Button element</w:t>
      </w:r>
    </w:p>
    <w:p w14:paraId="1180367B"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No need to </w:t>
      </w:r>
      <w:proofErr w:type="gramStart"/>
      <w:r w:rsidRPr="00C30FBA">
        <w:rPr>
          <w:rFonts w:ascii="Times New Roman" w:eastAsia="Times New Roman" w:hAnsi="Times New Roman" w:cs="Times New Roman"/>
          <w:sz w:val="24"/>
          <w:szCs w:val="24"/>
        </w:rPr>
        <w:t xml:space="preserve">add </w:t>
      </w:r>
      <w:r w:rsidRPr="00C30FBA">
        <w:rPr>
          <w:rFonts w:ascii="Courier New" w:eastAsia="Times New Roman" w:hAnsi="Courier New" w:cs="Courier New"/>
          <w:sz w:val="20"/>
          <w:szCs w:val="20"/>
        </w:rPr>
        <w:t>:active</w:t>
      </w:r>
      <w:proofErr w:type="gramEnd"/>
      <w:r w:rsidRPr="00C30FBA">
        <w:rPr>
          <w:rFonts w:ascii="Times New Roman" w:eastAsia="Times New Roman" w:hAnsi="Times New Roman" w:cs="Times New Roman"/>
          <w:sz w:val="24"/>
          <w:szCs w:val="24"/>
        </w:rPr>
        <w:t xml:space="preserve"> as it's a pseudo-class, but if you need to force the same appearance, go ahead and add </w:t>
      </w:r>
      <w:r w:rsidRPr="00C30FBA">
        <w:rPr>
          <w:rFonts w:ascii="Courier New" w:eastAsia="Times New Roman" w:hAnsi="Courier New" w:cs="Courier New"/>
          <w:sz w:val="20"/>
          <w:szCs w:val="20"/>
        </w:rPr>
        <w:t>.active</w:t>
      </w:r>
      <w:r w:rsidRPr="00C30FBA">
        <w:rPr>
          <w:rFonts w:ascii="Times New Roman" w:eastAsia="Times New Roman" w:hAnsi="Times New Roman" w:cs="Times New Roman"/>
          <w:sz w:val="24"/>
          <w:szCs w:val="24"/>
        </w:rPr>
        <w:t>.</w:t>
      </w:r>
    </w:p>
    <w:p w14:paraId="7EB6B71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&lt;button type="button"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-primary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-lg active"&gt;Primary button&lt;/button&gt;</w:t>
      </w:r>
    </w:p>
    <w:p w14:paraId="429AE63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&lt;button type="button"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-default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-lg active"&gt;Button&lt;/button&gt;</w:t>
      </w:r>
    </w:p>
    <w:p w14:paraId="4B7EA55F"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lastRenderedPageBreak/>
        <w:t>Anchor element</w:t>
      </w:r>
    </w:p>
    <w:p w14:paraId="549AFBBC"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Add </w:t>
      </w:r>
      <w:proofErr w:type="gramStart"/>
      <w:r w:rsidRPr="00C30FBA">
        <w:rPr>
          <w:rFonts w:ascii="Times New Roman" w:eastAsia="Times New Roman" w:hAnsi="Times New Roman" w:cs="Times New Roman"/>
          <w:sz w:val="24"/>
          <w:szCs w:val="24"/>
        </w:rPr>
        <w:t xml:space="preserve">the </w:t>
      </w:r>
      <w:r w:rsidRPr="00C30FBA">
        <w:rPr>
          <w:rFonts w:ascii="Courier New" w:eastAsia="Times New Roman" w:hAnsi="Courier New" w:cs="Courier New"/>
          <w:sz w:val="20"/>
          <w:szCs w:val="20"/>
        </w:rPr>
        <w:t>.active</w:t>
      </w:r>
      <w:proofErr w:type="gramEnd"/>
      <w:r w:rsidRPr="00C30FBA">
        <w:rPr>
          <w:rFonts w:ascii="Times New Roman" w:eastAsia="Times New Roman" w:hAnsi="Times New Roman" w:cs="Times New Roman"/>
          <w:sz w:val="24"/>
          <w:szCs w:val="24"/>
        </w:rPr>
        <w:t xml:space="preserve"> class to </w:t>
      </w:r>
      <w:r w:rsidRPr="00C30FBA">
        <w:rPr>
          <w:rFonts w:ascii="Courier New" w:eastAsia="Times New Roman" w:hAnsi="Courier New" w:cs="Courier New"/>
          <w:sz w:val="20"/>
          <w:szCs w:val="20"/>
        </w:rPr>
        <w:t>&lt;a&gt;</w:t>
      </w:r>
      <w:r w:rsidRPr="00C30FBA">
        <w:rPr>
          <w:rFonts w:ascii="Times New Roman" w:eastAsia="Times New Roman" w:hAnsi="Times New Roman" w:cs="Times New Roman"/>
          <w:sz w:val="24"/>
          <w:szCs w:val="24"/>
        </w:rPr>
        <w:t xml:space="preserve"> buttons.</w:t>
      </w:r>
    </w:p>
    <w:p w14:paraId="58B84D6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&lt;a </w:t>
      </w:r>
      <w:proofErr w:type="spellStart"/>
      <w:r w:rsidRPr="00C30FBA">
        <w:rPr>
          <w:rFonts w:ascii="Courier New" w:eastAsia="Times New Roman" w:hAnsi="Courier New" w:cs="Courier New"/>
          <w:sz w:val="20"/>
          <w:szCs w:val="20"/>
        </w:rPr>
        <w:t>href</w:t>
      </w:r>
      <w:proofErr w:type="spellEnd"/>
      <w:r w:rsidRPr="00C30FBA">
        <w:rPr>
          <w:rFonts w:ascii="Courier New" w:eastAsia="Times New Roman" w:hAnsi="Courier New" w:cs="Courier New"/>
          <w:sz w:val="20"/>
          <w:szCs w:val="20"/>
        </w:rPr>
        <w:t>="#"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-primary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-lg active" role="button"&gt;Primary link&lt;/a&gt;</w:t>
      </w:r>
    </w:p>
    <w:p w14:paraId="317EA77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&lt;a </w:t>
      </w:r>
      <w:proofErr w:type="spellStart"/>
      <w:r w:rsidRPr="00C30FBA">
        <w:rPr>
          <w:rFonts w:ascii="Courier New" w:eastAsia="Times New Roman" w:hAnsi="Courier New" w:cs="Courier New"/>
          <w:sz w:val="20"/>
          <w:szCs w:val="20"/>
        </w:rPr>
        <w:t>href</w:t>
      </w:r>
      <w:proofErr w:type="spellEnd"/>
      <w:r w:rsidRPr="00C30FBA">
        <w:rPr>
          <w:rFonts w:ascii="Courier New" w:eastAsia="Times New Roman" w:hAnsi="Courier New" w:cs="Courier New"/>
          <w:sz w:val="20"/>
          <w:szCs w:val="20"/>
        </w:rPr>
        <w:t>="#"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-default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-lg active" role="button"&gt;Link&lt;/a&gt;</w:t>
      </w:r>
    </w:p>
    <w:p w14:paraId="62EC20ED"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Disabled state</w:t>
      </w:r>
    </w:p>
    <w:p w14:paraId="17B81EFC"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Make buttons look unclickable by fading them back with </w:t>
      </w:r>
      <w:r w:rsidRPr="00C30FBA">
        <w:rPr>
          <w:rFonts w:ascii="Courier New" w:eastAsia="Times New Roman" w:hAnsi="Courier New" w:cs="Courier New"/>
          <w:sz w:val="20"/>
          <w:szCs w:val="20"/>
        </w:rPr>
        <w:t>opacity</w:t>
      </w:r>
      <w:r w:rsidRPr="00C30FBA">
        <w:rPr>
          <w:rFonts w:ascii="Times New Roman" w:eastAsia="Times New Roman" w:hAnsi="Times New Roman" w:cs="Times New Roman"/>
          <w:sz w:val="24"/>
          <w:szCs w:val="24"/>
        </w:rPr>
        <w:t>.</w:t>
      </w:r>
    </w:p>
    <w:p w14:paraId="0D8958D4"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Button element</w:t>
      </w:r>
    </w:p>
    <w:p w14:paraId="69218817"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Add the </w:t>
      </w:r>
      <w:r w:rsidRPr="00C30FBA">
        <w:rPr>
          <w:rFonts w:ascii="Courier New" w:eastAsia="Times New Roman" w:hAnsi="Courier New" w:cs="Courier New"/>
          <w:sz w:val="20"/>
          <w:szCs w:val="20"/>
        </w:rPr>
        <w:t>disabled</w:t>
      </w:r>
      <w:r w:rsidRPr="00C30FBA">
        <w:rPr>
          <w:rFonts w:ascii="Times New Roman" w:eastAsia="Times New Roman" w:hAnsi="Times New Roman" w:cs="Times New Roman"/>
          <w:sz w:val="24"/>
          <w:szCs w:val="24"/>
        </w:rPr>
        <w:t xml:space="preserve"> attribute to </w:t>
      </w:r>
      <w:r w:rsidRPr="00C30FBA">
        <w:rPr>
          <w:rFonts w:ascii="Courier New" w:eastAsia="Times New Roman" w:hAnsi="Courier New" w:cs="Courier New"/>
          <w:sz w:val="20"/>
          <w:szCs w:val="20"/>
        </w:rPr>
        <w:t>&lt;button&gt;</w:t>
      </w:r>
      <w:r w:rsidRPr="00C30FBA">
        <w:rPr>
          <w:rFonts w:ascii="Times New Roman" w:eastAsia="Times New Roman" w:hAnsi="Times New Roman" w:cs="Times New Roman"/>
          <w:sz w:val="24"/>
          <w:szCs w:val="24"/>
        </w:rPr>
        <w:t xml:space="preserve"> buttons.</w:t>
      </w:r>
    </w:p>
    <w:p w14:paraId="466EDAB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&lt;button type="button"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-lg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-primary" disabled="disabled"&gt;Primary button&lt;/button&gt;</w:t>
      </w:r>
    </w:p>
    <w:p w14:paraId="25C9315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&lt;button type="button"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-default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-lg" disabled="disabled"&gt;Button&lt;/button&gt;</w:t>
      </w:r>
    </w:p>
    <w:p w14:paraId="32778DEF"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Cross-browser compatibility</w:t>
      </w:r>
    </w:p>
    <w:p w14:paraId="2F8CD8CD"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If you add the </w:t>
      </w:r>
      <w:r w:rsidRPr="00C30FBA">
        <w:rPr>
          <w:rFonts w:ascii="Courier New" w:eastAsia="Times New Roman" w:hAnsi="Courier New" w:cs="Courier New"/>
          <w:sz w:val="20"/>
          <w:szCs w:val="20"/>
        </w:rPr>
        <w:t>disabled</w:t>
      </w:r>
      <w:r w:rsidRPr="00C30FBA">
        <w:rPr>
          <w:rFonts w:ascii="Times New Roman" w:eastAsia="Times New Roman" w:hAnsi="Times New Roman" w:cs="Times New Roman"/>
          <w:sz w:val="24"/>
          <w:szCs w:val="24"/>
        </w:rPr>
        <w:t xml:space="preserve"> attribute to a </w:t>
      </w:r>
      <w:r w:rsidRPr="00C30FBA">
        <w:rPr>
          <w:rFonts w:ascii="Courier New" w:eastAsia="Times New Roman" w:hAnsi="Courier New" w:cs="Courier New"/>
          <w:sz w:val="20"/>
          <w:szCs w:val="20"/>
        </w:rPr>
        <w:t>&lt;button&gt;</w:t>
      </w:r>
      <w:r w:rsidRPr="00C30FBA">
        <w:rPr>
          <w:rFonts w:ascii="Times New Roman" w:eastAsia="Times New Roman" w:hAnsi="Times New Roman" w:cs="Times New Roman"/>
          <w:sz w:val="24"/>
          <w:szCs w:val="24"/>
        </w:rPr>
        <w:t>, Internet Explorer 9 and below will render text gray with a nasty text-shadow that we cannot fix.</w:t>
      </w:r>
    </w:p>
    <w:p w14:paraId="4965F52F"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Anchor element</w:t>
      </w:r>
    </w:p>
    <w:p w14:paraId="677BD534"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Add </w:t>
      </w:r>
      <w:proofErr w:type="gramStart"/>
      <w:r w:rsidRPr="00C30FBA">
        <w:rPr>
          <w:rFonts w:ascii="Times New Roman" w:eastAsia="Times New Roman" w:hAnsi="Times New Roman" w:cs="Times New Roman"/>
          <w:sz w:val="24"/>
          <w:szCs w:val="24"/>
        </w:rPr>
        <w:t xml:space="preserve">the </w:t>
      </w:r>
      <w:r w:rsidRPr="00C30FBA">
        <w:rPr>
          <w:rFonts w:ascii="Courier New" w:eastAsia="Times New Roman" w:hAnsi="Courier New" w:cs="Courier New"/>
          <w:sz w:val="20"/>
          <w:szCs w:val="20"/>
        </w:rPr>
        <w:t>.disabled</w:t>
      </w:r>
      <w:proofErr w:type="gramEnd"/>
      <w:r w:rsidRPr="00C30FBA">
        <w:rPr>
          <w:rFonts w:ascii="Times New Roman" w:eastAsia="Times New Roman" w:hAnsi="Times New Roman" w:cs="Times New Roman"/>
          <w:sz w:val="24"/>
          <w:szCs w:val="24"/>
        </w:rPr>
        <w:t xml:space="preserve"> class to </w:t>
      </w:r>
      <w:r w:rsidRPr="00C30FBA">
        <w:rPr>
          <w:rFonts w:ascii="Courier New" w:eastAsia="Times New Roman" w:hAnsi="Courier New" w:cs="Courier New"/>
          <w:sz w:val="20"/>
          <w:szCs w:val="20"/>
        </w:rPr>
        <w:t>&lt;a&gt;</w:t>
      </w:r>
      <w:r w:rsidRPr="00C30FBA">
        <w:rPr>
          <w:rFonts w:ascii="Times New Roman" w:eastAsia="Times New Roman" w:hAnsi="Times New Roman" w:cs="Times New Roman"/>
          <w:sz w:val="24"/>
          <w:szCs w:val="24"/>
        </w:rPr>
        <w:t xml:space="preserve"> buttons.</w:t>
      </w:r>
    </w:p>
    <w:p w14:paraId="14AF108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&lt;a </w:t>
      </w:r>
      <w:proofErr w:type="spellStart"/>
      <w:r w:rsidRPr="00C30FBA">
        <w:rPr>
          <w:rFonts w:ascii="Courier New" w:eastAsia="Times New Roman" w:hAnsi="Courier New" w:cs="Courier New"/>
          <w:sz w:val="20"/>
          <w:szCs w:val="20"/>
        </w:rPr>
        <w:t>href</w:t>
      </w:r>
      <w:proofErr w:type="spellEnd"/>
      <w:r w:rsidRPr="00C30FBA">
        <w:rPr>
          <w:rFonts w:ascii="Courier New" w:eastAsia="Times New Roman" w:hAnsi="Courier New" w:cs="Courier New"/>
          <w:sz w:val="20"/>
          <w:szCs w:val="20"/>
        </w:rPr>
        <w:t>="#"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-primary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-lg disabled" role="button"&gt;Primary link&lt;/a&gt;</w:t>
      </w:r>
    </w:p>
    <w:p w14:paraId="1B1995F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&lt;a </w:t>
      </w:r>
      <w:proofErr w:type="spellStart"/>
      <w:r w:rsidRPr="00C30FBA">
        <w:rPr>
          <w:rFonts w:ascii="Courier New" w:eastAsia="Times New Roman" w:hAnsi="Courier New" w:cs="Courier New"/>
          <w:sz w:val="20"/>
          <w:szCs w:val="20"/>
        </w:rPr>
        <w:t>href</w:t>
      </w:r>
      <w:proofErr w:type="spellEnd"/>
      <w:r w:rsidRPr="00C30FBA">
        <w:rPr>
          <w:rFonts w:ascii="Courier New" w:eastAsia="Times New Roman" w:hAnsi="Courier New" w:cs="Courier New"/>
          <w:sz w:val="20"/>
          <w:szCs w:val="20"/>
        </w:rPr>
        <w:t>="#" class="</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 xml:space="preserve">-default </w:t>
      </w:r>
      <w:proofErr w:type="spellStart"/>
      <w:r w:rsidRPr="00C30FBA">
        <w:rPr>
          <w:rFonts w:ascii="Courier New" w:eastAsia="Times New Roman" w:hAnsi="Courier New" w:cs="Courier New"/>
          <w:sz w:val="20"/>
          <w:szCs w:val="20"/>
        </w:rPr>
        <w:t>btn</w:t>
      </w:r>
      <w:proofErr w:type="spellEnd"/>
      <w:r w:rsidRPr="00C30FBA">
        <w:rPr>
          <w:rFonts w:ascii="Courier New" w:eastAsia="Times New Roman" w:hAnsi="Courier New" w:cs="Courier New"/>
          <w:sz w:val="20"/>
          <w:szCs w:val="20"/>
        </w:rPr>
        <w:t>-lg disabled" role="button"&gt;Link&lt;/a&gt;</w:t>
      </w:r>
    </w:p>
    <w:p w14:paraId="3F9BABF4"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We </w:t>
      </w:r>
      <w:proofErr w:type="gramStart"/>
      <w:r w:rsidRPr="00C30FBA">
        <w:rPr>
          <w:rFonts w:ascii="Times New Roman" w:eastAsia="Times New Roman" w:hAnsi="Times New Roman" w:cs="Times New Roman"/>
          <w:sz w:val="24"/>
          <w:szCs w:val="24"/>
        </w:rPr>
        <w:t xml:space="preserve">use </w:t>
      </w:r>
      <w:r w:rsidRPr="00C30FBA">
        <w:rPr>
          <w:rFonts w:ascii="Courier New" w:eastAsia="Times New Roman" w:hAnsi="Courier New" w:cs="Courier New"/>
          <w:sz w:val="20"/>
          <w:szCs w:val="20"/>
        </w:rPr>
        <w:t>.disabled</w:t>
      </w:r>
      <w:proofErr w:type="gramEnd"/>
      <w:r w:rsidRPr="00C30FBA">
        <w:rPr>
          <w:rFonts w:ascii="Times New Roman" w:eastAsia="Times New Roman" w:hAnsi="Times New Roman" w:cs="Times New Roman"/>
          <w:sz w:val="24"/>
          <w:szCs w:val="24"/>
        </w:rPr>
        <w:t xml:space="preserve"> as a utility class here, similar to the common </w:t>
      </w:r>
      <w:r w:rsidRPr="00C30FBA">
        <w:rPr>
          <w:rFonts w:ascii="Courier New" w:eastAsia="Times New Roman" w:hAnsi="Courier New" w:cs="Courier New"/>
          <w:sz w:val="20"/>
          <w:szCs w:val="20"/>
        </w:rPr>
        <w:t>.active</w:t>
      </w:r>
      <w:r w:rsidRPr="00C30FBA">
        <w:rPr>
          <w:rFonts w:ascii="Times New Roman" w:eastAsia="Times New Roman" w:hAnsi="Times New Roman" w:cs="Times New Roman"/>
          <w:sz w:val="24"/>
          <w:szCs w:val="24"/>
        </w:rPr>
        <w:t xml:space="preserve"> class, so no prefix is required. </w:t>
      </w:r>
    </w:p>
    <w:p w14:paraId="52208D73"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Link functionality caveat</w:t>
      </w:r>
    </w:p>
    <w:p w14:paraId="45DF5E80"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This class uses </w:t>
      </w:r>
      <w:r w:rsidRPr="00C30FBA">
        <w:rPr>
          <w:rFonts w:ascii="Courier New" w:eastAsia="Times New Roman" w:hAnsi="Courier New" w:cs="Courier New"/>
          <w:sz w:val="20"/>
          <w:szCs w:val="20"/>
        </w:rPr>
        <w:t>pointer-events: none</w:t>
      </w:r>
      <w:r w:rsidRPr="00C30FBA">
        <w:rPr>
          <w:rFonts w:ascii="Times New Roman" w:eastAsia="Times New Roman" w:hAnsi="Times New Roman" w:cs="Times New Roman"/>
          <w:sz w:val="24"/>
          <w:szCs w:val="24"/>
        </w:rPr>
        <w:t xml:space="preserve"> to try to disable the link functionality of </w:t>
      </w:r>
      <w:r w:rsidRPr="00C30FBA">
        <w:rPr>
          <w:rFonts w:ascii="Courier New" w:eastAsia="Times New Roman" w:hAnsi="Courier New" w:cs="Courier New"/>
          <w:sz w:val="20"/>
          <w:szCs w:val="20"/>
        </w:rPr>
        <w:t>&lt;a&gt;</w:t>
      </w:r>
      <w:r w:rsidRPr="00C30FBA">
        <w:rPr>
          <w:rFonts w:ascii="Times New Roman" w:eastAsia="Times New Roman" w:hAnsi="Times New Roman" w:cs="Times New Roman"/>
          <w:sz w:val="24"/>
          <w:szCs w:val="24"/>
        </w:rPr>
        <w:t xml:space="preserve">s, but that CSS property is not yet standardized and isn't fully supported in Opera 18 and below, or in Internet Explorer 11. In addition, even in browsers that do support </w:t>
      </w:r>
      <w:r w:rsidRPr="00C30FBA">
        <w:rPr>
          <w:rFonts w:ascii="Courier New" w:eastAsia="Times New Roman" w:hAnsi="Courier New" w:cs="Courier New"/>
          <w:sz w:val="20"/>
          <w:szCs w:val="20"/>
        </w:rPr>
        <w:t>pointer-events: none</w:t>
      </w:r>
      <w:r w:rsidRPr="00C30FBA">
        <w:rPr>
          <w:rFonts w:ascii="Times New Roman" w:eastAsia="Times New Roman" w:hAnsi="Times New Roman" w:cs="Times New Roman"/>
          <w:sz w:val="24"/>
          <w:szCs w:val="24"/>
        </w:rPr>
        <w:t xml:space="preserve">, keyboard navigation remains unaffected, meaning that sighted keyboard users and users of assistive technologies will still be able to activate these links. </w:t>
      </w:r>
      <w:proofErr w:type="gramStart"/>
      <w:r w:rsidRPr="00C30FBA">
        <w:rPr>
          <w:rFonts w:ascii="Times New Roman" w:eastAsia="Times New Roman" w:hAnsi="Times New Roman" w:cs="Times New Roman"/>
          <w:sz w:val="24"/>
          <w:szCs w:val="24"/>
        </w:rPr>
        <w:t>So</w:t>
      </w:r>
      <w:proofErr w:type="gramEnd"/>
      <w:r w:rsidRPr="00C30FBA">
        <w:rPr>
          <w:rFonts w:ascii="Times New Roman" w:eastAsia="Times New Roman" w:hAnsi="Times New Roman" w:cs="Times New Roman"/>
          <w:sz w:val="24"/>
          <w:szCs w:val="24"/>
        </w:rPr>
        <w:t xml:space="preserve"> to be safe, use custom JavaScript to disable such links.</w:t>
      </w:r>
    </w:p>
    <w:p w14:paraId="253939A8" w14:textId="77777777" w:rsidR="00C30FBA" w:rsidRPr="00C30FBA" w:rsidRDefault="00C30FBA" w:rsidP="00C30F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30FBA">
        <w:rPr>
          <w:rFonts w:ascii="Times New Roman" w:eastAsia="Times New Roman" w:hAnsi="Times New Roman" w:cs="Times New Roman"/>
          <w:b/>
          <w:bCs/>
          <w:kern w:val="36"/>
          <w:sz w:val="48"/>
          <w:szCs w:val="48"/>
        </w:rPr>
        <w:lastRenderedPageBreak/>
        <w:t>Images</w:t>
      </w:r>
    </w:p>
    <w:p w14:paraId="1F659DC0"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Responsive images</w:t>
      </w:r>
    </w:p>
    <w:p w14:paraId="18619FAD"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Images in Bootstrap 3 can be made responsive-friendly via the addition of the </w:t>
      </w:r>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img</w:t>
      </w:r>
      <w:proofErr w:type="spellEnd"/>
      <w:r w:rsidRPr="00C30FBA">
        <w:rPr>
          <w:rFonts w:ascii="Courier New" w:eastAsia="Times New Roman" w:hAnsi="Courier New" w:cs="Courier New"/>
          <w:sz w:val="20"/>
          <w:szCs w:val="20"/>
        </w:rPr>
        <w:t>-responsive</w:t>
      </w:r>
      <w:r w:rsidRPr="00C30FBA">
        <w:rPr>
          <w:rFonts w:ascii="Times New Roman" w:eastAsia="Times New Roman" w:hAnsi="Times New Roman" w:cs="Times New Roman"/>
          <w:sz w:val="24"/>
          <w:szCs w:val="24"/>
        </w:rPr>
        <w:t xml:space="preserve"> class. This applies </w:t>
      </w:r>
      <w:r w:rsidRPr="00C30FBA">
        <w:rPr>
          <w:rFonts w:ascii="Courier New" w:eastAsia="Times New Roman" w:hAnsi="Courier New" w:cs="Courier New"/>
          <w:sz w:val="20"/>
          <w:szCs w:val="20"/>
        </w:rPr>
        <w:t>max-width: 100</w:t>
      </w:r>
      <w:proofErr w:type="gramStart"/>
      <w:r w:rsidRPr="00C30FBA">
        <w:rPr>
          <w:rFonts w:ascii="Courier New" w:eastAsia="Times New Roman" w:hAnsi="Courier New" w:cs="Courier New"/>
          <w:sz w:val="20"/>
          <w:szCs w:val="20"/>
        </w:rPr>
        <w:t>%;</w:t>
      </w:r>
      <w:r w:rsidRPr="00C30FBA">
        <w:rPr>
          <w:rFonts w:ascii="Times New Roman" w:eastAsia="Times New Roman" w:hAnsi="Times New Roman" w:cs="Times New Roman"/>
          <w:sz w:val="24"/>
          <w:szCs w:val="24"/>
        </w:rPr>
        <w:t>,</w:t>
      </w:r>
      <w:proofErr w:type="gramEnd"/>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height: auto;</w:t>
      </w:r>
      <w:r w:rsidRPr="00C30FBA">
        <w:rPr>
          <w:rFonts w:ascii="Times New Roman" w:eastAsia="Times New Roman" w:hAnsi="Times New Roman" w:cs="Times New Roman"/>
          <w:sz w:val="24"/>
          <w:szCs w:val="24"/>
        </w:rPr>
        <w:t xml:space="preserve"> and </w:t>
      </w:r>
      <w:r w:rsidRPr="00C30FBA">
        <w:rPr>
          <w:rFonts w:ascii="Courier New" w:eastAsia="Times New Roman" w:hAnsi="Courier New" w:cs="Courier New"/>
          <w:sz w:val="20"/>
          <w:szCs w:val="20"/>
        </w:rPr>
        <w:t>display: block;</w:t>
      </w:r>
      <w:r w:rsidRPr="00C30FBA">
        <w:rPr>
          <w:rFonts w:ascii="Times New Roman" w:eastAsia="Times New Roman" w:hAnsi="Times New Roman" w:cs="Times New Roman"/>
          <w:sz w:val="24"/>
          <w:szCs w:val="24"/>
        </w:rPr>
        <w:t xml:space="preserve"> to the image so that it scales nicely to the parent element.</w:t>
      </w:r>
    </w:p>
    <w:p w14:paraId="743769EA"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To center images which use the </w:t>
      </w:r>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img</w:t>
      </w:r>
      <w:proofErr w:type="spellEnd"/>
      <w:r w:rsidRPr="00C30FBA">
        <w:rPr>
          <w:rFonts w:ascii="Courier New" w:eastAsia="Times New Roman" w:hAnsi="Courier New" w:cs="Courier New"/>
          <w:sz w:val="20"/>
          <w:szCs w:val="20"/>
        </w:rPr>
        <w:t>-responsive</w:t>
      </w:r>
      <w:r w:rsidRPr="00C30FBA">
        <w:rPr>
          <w:rFonts w:ascii="Times New Roman" w:eastAsia="Times New Roman" w:hAnsi="Times New Roman" w:cs="Times New Roman"/>
          <w:sz w:val="24"/>
          <w:szCs w:val="24"/>
        </w:rPr>
        <w:t xml:space="preserve"> class, </w:t>
      </w:r>
      <w:proofErr w:type="gramStart"/>
      <w:r w:rsidRPr="00C30FBA">
        <w:rPr>
          <w:rFonts w:ascii="Times New Roman" w:eastAsia="Times New Roman" w:hAnsi="Times New Roman" w:cs="Times New Roman"/>
          <w:sz w:val="24"/>
          <w:szCs w:val="24"/>
        </w:rPr>
        <w:t xml:space="preserve">use </w:t>
      </w:r>
      <w:r w:rsidRPr="00C30FBA">
        <w:rPr>
          <w:rFonts w:ascii="Courier New" w:eastAsia="Times New Roman" w:hAnsi="Courier New" w:cs="Courier New"/>
          <w:sz w:val="20"/>
          <w:szCs w:val="20"/>
        </w:rPr>
        <w:t>.center</w:t>
      </w:r>
      <w:proofErr w:type="gramEnd"/>
      <w:r w:rsidRPr="00C30FBA">
        <w:rPr>
          <w:rFonts w:ascii="Courier New" w:eastAsia="Times New Roman" w:hAnsi="Courier New" w:cs="Courier New"/>
          <w:sz w:val="20"/>
          <w:szCs w:val="20"/>
        </w:rPr>
        <w:t>-block</w:t>
      </w:r>
      <w:r w:rsidRPr="00C30FBA">
        <w:rPr>
          <w:rFonts w:ascii="Times New Roman" w:eastAsia="Times New Roman" w:hAnsi="Times New Roman" w:cs="Times New Roman"/>
          <w:sz w:val="24"/>
          <w:szCs w:val="24"/>
        </w:rPr>
        <w:t xml:space="preserve"> instead of </w:t>
      </w:r>
      <w:r w:rsidRPr="00C30FBA">
        <w:rPr>
          <w:rFonts w:ascii="Courier New" w:eastAsia="Times New Roman" w:hAnsi="Courier New" w:cs="Courier New"/>
          <w:sz w:val="20"/>
          <w:szCs w:val="20"/>
        </w:rPr>
        <w:t>.text-center</w:t>
      </w:r>
      <w:r w:rsidRPr="00C30FBA">
        <w:rPr>
          <w:rFonts w:ascii="Times New Roman" w:eastAsia="Times New Roman" w:hAnsi="Times New Roman" w:cs="Times New Roman"/>
          <w:sz w:val="24"/>
          <w:szCs w:val="24"/>
        </w:rPr>
        <w:t xml:space="preserve">. </w:t>
      </w:r>
      <w:hyperlink r:id="rId84" w:anchor="helper-classes-center" w:history="1">
        <w:r w:rsidRPr="00C30FBA">
          <w:rPr>
            <w:rFonts w:ascii="Times New Roman" w:eastAsia="Times New Roman" w:hAnsi="Times New Roman" w:cs="Times New Roman"/>
            <w:color w:val="0000FF"/>
            <w:sz w:val="24"/>
            <w:szCs w:val="24"/>
            <w:u w:val="single"/>
          </w:rPr>
          <w:t>See the helper classes section</w:t>
        </w:r>
      </w:hyperlink>
      <w:r w:rsidRPr="00C30FBA">
        <w:rPr>
          <w:rFonts w:ascii="Times New Roman" w:eastAsia="Times New Roman" w:hAnsi="Times New Roman" w:cs="Times New Roman"/>
          <w:sz w:val="24"/>
          <w:szCs w:val="24"/>
        </w:rPr>
        <w:t xml:space="preserve"> for more details </w:t>
      </w:r>
      <w:proofErr w:type="gramStart"/>
      <w:r w:rsidRPr="00C30FBA">
        <w:rPr>
          <w:rFonts w:ascii="Times New Roman" w:eastAsia="Times New Roman" w:hAnsi="Times New Roman" w:cs="Times New Roman"/>
          <w:sz w:val="24"/>
          <w:szCs w:val="24"/>
        </w:rPr>
        <w:t xml:space="preserve">about </w:t>
      </w:r>
      <w:r w:rsidRPr="00C30FBA">
        <w:rPr>
          <w:rFonts w:ascii="Courier New" w:eastAsia="Times New Roman" w:hAnsi="Courier New" w:cs="Courier New"/>
          <w:sz w:val="20"/>
          <w:szCs w:val="20"/>
        </w:rPr>
        <w:t>.center</w:t>
      </w:r>
      <w:proofErr w:type="gramEnd"/>
      <w:r w:rsidRPr="00C30FBA">
        <w:rPr>
          <w:rFonts w:ascii="Courier New" w:eastAsia="Times New Roman" w:hAnsi="Courier New" w:cs="Courier New"/>
          <w:sz w:val="20"/>
          <w:szCs w:val="20"/>
        </w:rPr>
        <w:t>-block</w:t>
      </w:r>
      <w:r w:rsidRPr="00C30FBA">
        <w:rPr>
          <w:rFonts w:ascii="Times New Roman" w:eastAsia="Times New Roman" w:hAnsi="Times New Roman" w:cs="Times New Roman"/>
          <w:sz w:val="24"/>
          <w:szCs w:val="24"/>
        </w:rPr>
        <w:t xml:space="preserve"> usage.</w:t>
      </w:r>
    </w:p>
    <w:p w14:paraId="0CE72D72"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SVG images and IE 8-10</w:t>
      </w:r>
    </w:p>
    <w:p w14:paraId="1BC73693"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In Internet Explorer 8-10, SVG images with </w:t>
      </w:r>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img</w:t>
      </w:r>
      <w:proofErr w:type="spellEnd"/>
      <w:r w:rsidRPr="00C30FBA">
        <w:rPr>
          <w:rFonts w:ascii="Courier New" w:eastAsia="Times New Roman" w:hAnsi="Courier New" w:cs="Courier New"/>
          <w:sz w:val="20"/>
          <w:szCs w:val="20"/>
        </w:rPr>
        <w:t>-responsive</w:t>
      </w:r>
      <w:r w:rsidRPr="00C30FBA">
        <w:rPr>
          <w:rFonts w:ascii="Times New Roman" w:eastAsia="Times New Roman" w:hAnsi="Times New Roman" w:cs="Times New Roman"/>
          <w:sz w:val="24"/>
          <w:szCs w:val="24"/>
        </w:rPr>
        <w:t xml:space="preserve"> are disproportionately sized. To fix this, add </w:t>
      </w:r>
      <w:r w:rsidRPr="00C30FBA">
        <w:rPr>
          <w:rFonts w:ascii="Courier New" w:eastAsia="Times New Roman" w:hAnsi="Courier New" w:cs="Courier New"/>
          <w:sz w:val="20"/>
          <w:szCs w:val="20"/>
        </w:rPr>
        <w:t>width: 100% \9;</w:t>
      </w:r>
      <w:r w:rsidRPr="00C30FBA">
        <w:rPr>
          <w:rFonts w:ascii="Times New Roman" w:eastAsia="Times New Roman" w:hAnsi="Times New Roman" w:cs="Times New Roman"/>
          <w:sz w:val="24"/>
          <w:szCs w:val="24"/>
        </w:rPr>
        <w:t xml:space="preserve"> where necessary. Bootstrap doesn't apply this automatically as it causes complications to other image formats.</w:t>
      </w:r>
    </w:p>
    <w:p w14:paraId="448555C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w:t>
      </w:r>
      <w:proofErr w:type="spellStart"/>
      <w:r w:rsidRPr="00C30FBA">
        <w:rPr>
          <w:rFonts w:ascii="Courier New" w:eastAsia="Times New Roman" w:hAnsi="Courier New" w:cs="Courier New"/>
          <w:sz w:val="20"/>
          <w:szCs w:val="20"/>
        </w:rPr>
        <w:t>img</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src</w:t>
      </w:r>
      <w:proofErr w:type="spellEnd"/>
      <w:r w:rsidRPr="00C30FBA">
        <w:rPr>
          <w:rFonts w:ascii="Courier New" w:eastAsia="Times New Roman" w:hAnsi="Courier New" w:cs="Courier New"/>
          <w:sz w:val="20"/>
          <w:szCs w:val="20"/>
        </w:rPr>
        <w:t>="..." class="</w:t>
      </w:r>
      <w:proofErr w:type="spellStart"/>
      <w:r w:rsidRPr="00C30FBA">
        <w:rPr>
          <w:rFonts w:ascii="Courier New" w:eastAsia="Times New Roman" w:hAnsi="Courier New" w:cs="Courier New"/>
          <w:sz w:val="20"/>
          <w:szCs w:val="20"/>
        </w:rPr>
        <w:t>img</w:t>
      </w:r>
      <w:proofErr w:type="spellEnd"/>
      <w:r w:rsidRPr="00C30FBA">
        <w:rPr>
          <w:rFonts w:ascii="Courier New" w:eastAsia="Times New Roman" w:hAnsi="Courier New" w:cs="Courier New"/>
          <w:sz w:val="20"/>
          <w:szCs w:val="20"/>
        </w:rPr>
        <w:t>-responsive" alt="Responsive image"&gt;</w:t>
      </w:r>
    </w:p>
    <w:p w14:paraId="4A39A6B6"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Image shapes</w:t>
      </w:r>
    </w:p>
    <w:p w14:paraId="20BD7D05"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Add classes to an </w:t>
      </w:r>
      <w:r w:rsidRPr="00C30FBA">
        <w:rPr>
          <w:rFonts w:ascii="Courier New" w:eastAsia="Times New Roman" w:hAnsi="Courier New" w:cs="Courier New"/>
          <w:sz w:val="20"/>
          <w:szCs w:val="20"/>
        </w:rPr>
        <w:t>&lt;</w:t>
      </w:r>
      <w:proofErr w:type="spellStart"/>
      <w:r w:rsidRPr="00C30FBA">
        <w:rPr>
          <w:rFonts w:ascii="Courier New" w:eastAsia="Times New Roman" w:hAnsi="Courier New" w:cs="Courier New"/>
          <w:sz w:val="20"/>
          <w:szCs w:val="20"/>
        </w:rPr>
        <w:t>img</w:t>
      </w:r>
      <w:proofErr w:type="spellEnd"/>
      <w:r w:rsidRPr="00C30FBA">
        <w:rPr>
          <w:rFonts w:ascii="Courier New" w:eastAsia="Times New Roman" w:hAnsi="Courier New" w:cs="Courier New"/>
          <w:sz w:val="20"/>
          <w:szCs w:val="20"/>
        </w:rPr>
        <w:t>&gt;</w:t>
      </w:r>
      <w:r w:rsidRPr="00C30FBA">
        <w:rPr>
          <w:rFonts w:ascii="Times New Roman" w:eastAsia="Times New Roman" w:hAnsi="Times New Roman" w:cs="Times New Roman"/>
          <w:sz w:val="24"/>
          <w:szCs w:val="24"/>
        </w:rPr>
        <w:t xml:space="preserve"> element to easily style images in any project.</w:t>
      </w:r>
    </w:p>
    <w:p w14:paraId="2071E7AF"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Cross-browser compatibility</w:t>
      </w:r>
    </w:p>
    <w:p w14:paraId="4CD1E743"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Keep in mind that Internet Explorer 8 lacks support for rounded corners.</w:t>
      </w:r>
    </w:p>
    <w:p w14:paraId="2BA1C225" w14:textId="77777777" w:rsidR="00C30FBA" w:rsidRPr="00C30FBA" w:rsidRDefault="00C30FBA" w:rsidP="00C30FBA">
      <w:pPr>
        <w:spacing w:after="0" w:line="240" w:lineRule="auto"/>
        <w:rPr>
          <w:rFonts w:ascii="Times New Roman" w:eastAsia="Times New Roman" w:hAnsi="Times New Roman" w:cs="Times New Roman"/>
          <w:sz w:val="24"/>
          <w:szCs w:val="24"/>
        </w:rPr>
      </w:pPr>
    </w:p>
    <w:p w14:paraId="77A1BFE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w:t>
      </w:r>
      <w:proofErr w:type="spellStart"/>
      <w:r w:rsidRPr="00C30FBA">
        <w:rPr>
          <w:rFonts w:ascii="Courier New" w:eastAsia="Times New Roman" w:hAnsi="Courier New" w:cs="Courier New"/>
          <w:sz w:val="20"/>
          <w:szCs w:val="20"/>
        </w:rPr>
        <w:t>img</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src</w:t>
      </w:r>
      <w:proofErr w:type="spellEnd"/>
      <w:r w:rsidRPr="00C30FBA">
        <w:rPr>
          <w:rFonts w:ascii="Courier New" w:eastAsia="Times New Roman" w:hAnsi="Courier New" w:cs="Courier New"/>
          <w:sz w:val="20"/>
          <w:szCs w:val="20"/>
        </w:rPr>
        <w:t>="..." alt="..." class="</w:t>
      </w:r>
      <w:proofErr w:type="spellStart"/>
      <w:r w:rsidRPr="00C30FBA">
        <w:rPr>
          <w:rFonts w:ascii="Courier New" w:eastAsia="Times New Roman" w:hAnsi="Courier New" w:cs="Courier New"/>
          <w:sz w:val="20"/>
          <w:szCs w:val="20"/>
        </w:rPr>
        <w:t>img</w:t>
      </w:r>
      <w:proofErr w:type="spellEnd"/>
      <w:r w:rsidRPr="00C30FBA">
        <w:rPr>
          <w:rFonts w:ascii="Courier New" w:eastAsia="Times New Roman" w:hAnsi="Courier New" w:cs="Courier New"/>
          <w:sz w:val="20"/>
          <w:szCs w:val="20"/>
        </w:rPr>
        <w:t>-rounded"&gt;</w:t>
      </w:r>
    </w:p>
    <w:p w14:paraId="134B350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w:t>
      </w:r>
      <w:proofErr w:type="spellStart"/>
      <w:r w:rsidRPr="00C30FBA">
        <w:rPr>
          <w:rFonts w:ascii="Courier New" w:eastAsia="Times New Roman" w:hAnsi="Courier New" w:cs="Courier New"/>
          <w:sz w:val="20"/>
          <w:szCs w:val="20"/>
        </w:rPr>
        <w:t>img</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src</w:t>
      </w:r>
      <w:proofErr w:type="spellEnd"/>
      <w:r w:rsidRPr="00C30FBA">
        <w:rPr>
          <w:rFonts w:ascii="Courier New" w:eastAsia="Times New Roman" w:hAnsi="Courier New" w:cs="Courier New"/>
          <w:sz w:val="20"/>
          <w:szCs w:val="20"/>
        </w:rPr>
        <w:t>="..." alt="..." class="</w:t>
      </w:r>
      <w:proofErr w:type="spellStart"/>
      <w:r w:rsidRPr="00C30FBA">
        <w:rPr>
          <w:rFonts w:ascii="Courier New" w:eastAsia="Times New Roman" w:hAnsi="Courier New" w:cs="Courier New"/>
          <w:sz w:val="20"/>
          <w:szCs w:val="20"/>
        </w:rPr>
        <w:t>img</w:t>
      </w:r>
      <w:proofErr w:type="spellEnd"/>
      <w:r w:rsidRPr="00C30FBA">
        <w:rPr>
          <w:rFonts w:ascii="Courier New" w:eastAsia="Times New Roman" w:hAnsi="Courier New" w:cs="Courier New"/>
          <w:sz w:val="20"/>
          <w:szCs w:val="20"/>
        </w:rPr>
        <w:t>-circle"&gt;</w:t>
      </w:r>
    </w:p>
    <w:p w14:paraId="473DB44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w:t>
      </w:r>
      <w:proofErr w:type="spellStart"/>
      <w:r w:rsidRPr="00C30FBA">
        <w:rPr>
          <w:rFonts w:ascii="Courier New" w:eastAsia="Times New Roman" w:hAnsi="Courier New" w:cs="Courier New"/>
          <w:sz w:val="20"/>
          <w:szCs w:val="20"/>
        </w:rPr>
        <w:t>img</w:t>
      </w:r>
      <w:proofErr w:type="spellEnd"/>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src</w:t>
      </w:r>
      <w:proofErr w:type="spellEnd"/>
      <w:r w:rsidRPr="00C30FBA">
        <w:rPr>
          <w:rFonts w:ascii="Courier New" w:eastAsia="Times New Roman" w:hAnsi="Courier New" w:cs="Courier New"/>
          <w:sz w:val="20"/>
          <w:szCs w:val="20"/>
        </w:rPr>
        <w:t>="..." alt="..." class="</w:t>
      </w:r>
      <w:proofErr w:type="spellStart"/>
      <w:r w:rsidRPr="00C30FBA">
        <w:rPr>
          <w:rFonts w:ascii="Courier New" w:eastAsia="Times New Roman" w:hAnsi="Courier New" w:cs="Courier New"/>
          <w:sz w:val="20"/>
          <w:szCs w:val="20"/>
        </w:rPr>
        <w:t>img</w:t>
      </w:r>
      <w:proofErr w:type="spellEnd"/>
      <w:r w:rsidRPr="00C30FBA">
        <w:rPr>
          <w:rFonts w:ascii="Courier New" w:eastAsia="Times New Roman" w:hAnsi="Courier New" w:cs="Courier New"/>
          <w:sz w:val="20"/>
          <w:szCs w:val="20"/>
        </w:rPr>
        <w:t>-thumbnail"&gt;</w:t>
      </w:r>
    </w:p>
    <w:p w14:paraId="253A72EB" w14:textId="77777777" w:rsidR="00C30FBA" w:rsidRPr="00C30FBA" w:rsidRDefault="00C30FBA" w:rsidP="00C30F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30FBA">
        <w:rPr>
          <w:rFonts w:ascii="Times New Roman" w:eastAsia="Times New Roman" w:hAnsi="Times New Roman" w:cs="Times New Roman"/>
          <w:b/>
          <w:bCs/>
          <w:kern w:val="36"/>
          <w:sz w:val="48"/>
          <w:szCs w:val="48"/>
        </w:rPr>
        <w:t>Helper classes</w:t>
      </w:r>
    </w:p>
    <w:p w14:paraId="4E577AC3"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Contextual colors</w:t>
      </w:r>
    </w:p>
    <w:p w14:paraId="0D0D5912"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Convey meaning through color with a handful of emphasis utility classes. These may also be applied to links and will darken on hover just like our default link styles.</w:t>
      </w:r>
    </w:p>
    <w:p w14:paraId="541EACED"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Fusce</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dapibus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tellus</w:t>
      </w:r>
      <w:proofErr w:type="spellEnd"/>
      <w:r w:rsidRPr="00C30FBA">
        <w:rPr>
          <w:rFonts w:ascii="Times New Roman" w:eastAsia="Times New Roman" w:hAnsi="Times New Roman" w:cs="Times New Roman"/>
          <w:sz w:val="24"/>
          <w:szCs w:val="24"/>
        </w:rPr>
        <w:t xml:space="preserve"> ac cursus </w:t>
      </w:r>
      <w:proofErr w:type="spellStart"/>
      <w:r w:rsidRPr="00C30FBA">
        <w:rPr>
          <w:rFonts w:ascii="Times New Roman" w:eastAsia="Times New Roman" w:hAnsi="Times New Roman" w:cs="Times New Roman"/>
          <w:sz w:val="24"/>
          <w:szCs w:val="24"/>
        </w:rPr>
        <w:t>commodo</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tortor</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mauris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nibh</w:t>
      </w:r>
      <w:proofErr w:type="spellEnd"/>
      <w:r w:rsidRPr="00C30FBA">
        <w:rPr>
          <w:rFonts w:ascii="Times New Roman" w:eastAsia="Times New Roman" w:hAnsi="Times New Roman" w:cs="Times New Roman"/>
          <w:sz w:val="24"/>
          <w:szCs w:val="24"/>
        </w:rPr>
        <w:t>.</w:t>
      </w:r>
    </w:p>
    <w:p w14:paraId="37DCF270"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Nullam</w:t>
      </w:r>
      <w:proofErr w:type="spellEnd"/>
      <w:r w:rsidRPr="00C30FBA">
        <w:rPr>
          <w:rFonts w:ascii="Times New Roman" w:eastAsia="Times New Roman" w:hAnsi="Times New Roman" w:cs="Times New Roman"/>
          <w:sz w:val="24"/>
          <w:szCs w:val="24"/>
        </w:rPr>
        <w:t xml:space="preserve"> id dolor id </w:t>
      </w:r>
      <w:proofErr w:type="spellStart"/>
      <w:r w:rsidRPr="00C30FBA">
        <w:rPr>
          <w:rFonts w:ascii="Times New Roman" w:eastAsia="Times New Roman" w:hAnsi="Times New Roman" w:cs="Times New Roman"/>
          <w:sz w:val="24"/>
          <w:szCs w:val="24"/>
        </w:rPr>
        <w:t>nibh</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ultricies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vehicula</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ut</w:t>
      </w:r>
      <w:proofErr w:type="spellEnd"/>
      <w:r w:rsidRPr="00C30FBA">
        <w:rPr>
          <w:rFonts w:ascii="Times New Roman" w:eastAsia="Times New Roman" w:hAnsi="Times New Roman" w:cs="Times New Roman"/>
          <w:sz w:val="24"/>
          <w:szCs w:val="24"/>
        </w:rPr>
        <w:t xml:space="preserve"> id </w:t>
      </w:r>
      <w:proofErr w:type="spellStart"/>
      <w:r w:rsidRPr="00C30FBA">
        <w:rPr>
          <w:rFonts w:ascii="Times New Roman" w:eastAsia="Times New Roman" w:hAnsi="Times New Roman" w:cs="Times New Roman"/>
          <w:sz w:val="24"/>
          <w:szCs w:val="24"/>
        </w:rPr>
        <w:t>elit</w:t>
      </w:r>
      <w:proofErr w:type="spellEnd"/>
      <w:r w:rsidRPr="00C30FBA">
        <w:rPr>
          <w:rFonts w:ascii="Times New Roman" w:eastAsia="Times New Roman" w:hAnsi="Times New Roman" w:cs="Times New Roman"/>
          <w:sz w:val="24"/>
          <w:szCs w:val="24"/>
        </w:rPr>
        <w:t>.</w:t>
      </w:r>
    </w:p>
    <w:p w14:paraId="324D9392"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Duis </w:t>
      </w:r>
      <w:proofErr w:type="spellStart"/>
      <w:r w:rsidRPr="00C30FBA">
        <w:rPr>
          <w:rFonts w:ascii="Times New Roman" w:eastAsia="Times New Roman" w:hAnsi="Times New Roman" w:cs="Times New Roman"/>
          <w:sz w:val="24"/>
          <w:szCs w:val="24"/>
        </w:rPr>
        <w:t>mollis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est</w:t>
      </w:r>
      <w:proofErr w:type="spellEnd"/>
      <w:r w:rsidRPr="00C30FBA">
        <w:rPr>
          <w:rFonts w:ascii="Times New Roman" w:eastAsia="Times New Roman" w:hAnsi="Times New Roman" w:cs="Times New Roman"/>
          <w:sz w:val="24"/>
          <w:szCs w:val="24"/>
        </w:rPr>
        <w:t xml:space="preserve"> non </w:t>
      </w:r>
      <w:proofErr w:type="spellStart"/>
      <w:r w:rsidRPr="00C30FBA">
        <w:rPr>
          <w:rFonts w:ascii="Times New Roman" w:eastAsia="Times New Roman" w:hAnsi="Times New Roman" w:cs="Times New Roman"/>
          <w:sz w:val="24"/>
          <w:szCs w:val="24"/>
        </w:rPr>
        <w:t>commodo</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luctus</w:t>
      </w:r>
      <w:proofErr w:type="spellEnd"/>
      <w:r w:rsidRPr="00C30FBA">
        <w:rPr>
          <w:rFonts w:ascii="Times New Roman" w:eastAsia="Times New Roman" w:hAnsi="Times New Roman" w:cs="Times New Roman"/>
          <w:sz w:val="24"/>
          <w:szCs w:val="24"/>
        </w:rPr>
        <w:t xml:space="preserve">, nisi </w:t>
      </w:r>
      <w:proofErr w:type="spellStart"/>
      <w:r w:rsidRPr="00C30FBA">
        <w:rPr>
          <w:rFonts w:ascii="Times New Roman" w:eastAsia="Times New Roman" w:hAnsi="Times New Roman" w:cs="Times New Roman"/>
          <w:sz w:val="24"/>
          <w:szCs w:val="24"/>
        </w:rPr>
        <w:t>erat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porttitor</w:t>
      </w:r>
      <w:proofErr w:type="spellEnd"/>
      <w:r w:rsidRPr="00C30FBA">
        <w:rPr>
          <w:rFonts w:ascii="Times New Roman" w:eastAsia="Times New Roman" w:hAnsi="Times New Roman" w:cs="Times New Roman"/>
          <w:sz w:val="24"/>
          <w:szCs w:val="24"/>
        </w:rPr>
        <w:t xml:space="preserve"> ligula.</w:t>
      </w:r>
    </w:p>
    <w:p w14:paraId="65231C8E"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lastRenderedPageBreak/>
        <w:t xml:space="preserve">Maecenas sed diam </w:t>
      </w:r>
      <w:proofErr w:type="spellStart"/>
      <w:r w:rsidRPr="00C30FBA">
        <w:rPr>
          <w:rFonts w:ascii="Times New Roman" w:eastAsia="Times New Roman" w:hAnsi="Times New Roman" w:cs="Times New Roman"/>
          <w:sz w:val="24"/>
          <w:szCs w:val="24"/>
        </w:rPr>
        <w:t>eget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risus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varius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blandit</w:t>
      </w:r>
      <w:proofErr w:type="spellEnd"/>
      <w:r w:rsidRPr="00C30FBA">
        <w:rPr>
          <w:rFonts w:ascii="Times New Roman" w:eastAsia="Times New Roman" w:hAnsi="Times New Roman" w:cs="Times New Roman"/>
          <w:sz w:val="24"/>
          <w:szCs w:val="24"/>
        </w:rPr>
        <w:t xml:space="preserve"> sit </w:t>
      </w:r>
      <w:proofErr w:type="spellStart"/>
      <w:r w:rsidRPr="00C30FBA">
        <w:rPr>
          <w:rFonts w:ascii="Times New Roman" w:eastAsia="Times New Roman" w:hAnsi="Times New Roman" w:cs="Times New Roman"/>
          <w:sz w:val="24"/>
          <w:szCs w:val="24"/>
        </w:rPr>
        <w:t>amet</w:t>
      </w:r>
      <w:proofErr w:type="spellEnd"/>
      <w:r w:rsidRPr="00C30FBA">
        <w:rPr>
          <w:rFonts w:ascii="Times New Roman" w:eastAsia="Times New Roman" w:hAnsi="Times New Roman" w:cs="Times New Roman"/>
          <w:sz w:val="24"/>
          <w:szCs w:val="24"/>
        </w:rPr>
        <w:t xml:space="preserve"> </w:t>
      </w:r>
      <w:proofErr w:type="gramStart"/>
      <w:r w:rsidRPr="00C30FBA">
        <w:rPr>
          <w:rFonts w:ascii="Times New Roman" w:eastAsia="Times New Roman" w:hAnsi="Times New Roman" w:cs="Times New Roman"/>
          <w:sz w:val="24"/>
          <w:szCs w:val="24"/>
        </w:rPr>
        <w:t>non magna</w:t>
      </w:r>
      <w:proofErr w:type="gramEnd"/>
      <w:r w:rsidRPr="00C30FBA">
        <w:rPr>
          <w:rFonts w:ascii="Times New Roman" w:eastAsia="Times New Roman" w:hAnsi="Times New Roman" w:cs="Times New Roman"/>
          <w:sz w:val="24"/>
          <w:szCs w:val="24"/>
        </w:rPr>
        <w:t>.</w:t>
      </w:r>
    </w:p>
    <w:p w14:paraId="0F0B6F98"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Etiam</w:t>
      </w:r>
      <w:proofErr w:type="spellEnd"/>
      <w:r w:rsidRPr="00C30FBA">
        <w:rPr>
          <w:rFonts w:ascii="Times New Roman" w:eastAsia="Times New Roman" w:hAnsi="Times New Roman" w:cs="Times New Roman"/>
          <w:sz w:val="24"/>
          <w:szCs w:val="24"/>
        </w:rPr>
        <w:t xml:space="preserve"> porta </w:t>
      </w:r>
      <w:proofErr w:type="spellStart"/>
      <w:r w:rsidRPr="00C30FBA">
        <w:rPr>
          <w:rFonts w:ascii="Times New Roman" w:eastAsia="Times New Roman" w:hAnsi="Times New Roman" w:cs="Times New Roman"/>
          <w:sz w:val="24"/>
          <w:szCs w:val="24"/>
        </w:rPr>
        <w:t>sem</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malesuada</w:t>
      </w:r>
      <w:proofErr w:type="spellEnd"/>
      <w:r w:rsidRPr="00C30FBA">
        <w:rPr>
          <w:rFonts w:ascii="Times New Roman" w:eastAsia="Times New Roman" w:hAnsi="Times New Roman" w:cs="Times New Roman"/>
          <w:sz w:val="24"/>
          <w:szCs w:val="24"/>
        </w:rPr>
        <w:t xml:space="preserve"> magna </w:t>
      </w:r>
      <w:proofErr w:type="spellStart"/>
      <w:r w:rsidRPr="00C30FBA">
        <w:rPr>
          <w:rFonts w:ascii="Times New Roman" w:eastAsia="Times New Roman" w:hAnsi="Times New Roman" w:cs="Times New Roman"/>
          <w:sz w:val="24"/>
          <w:szCs w:val="24"/>
        </w:rPr>
        <w:t>mollis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euismod</w:t>
      </w:r>
      <w:proofErr w:type="spellEnd"/>
      <w:r w:rsidRPr="00C30FBA">
        <w:rPr>
          <w:rFonts w:ascii="Times New Roman" w:eastAsia="Times New Roman" w:hAnsi="Times New Roman" w:cs="Times New Roman"/>
          <w:sz w:val="24"/>
          <w:szCs w:val="24"/>
        </w:rPr>
        <w:t>.</w:t>
      </w:r>
    </w:p>
    <w:p w14:paraId="44C4E54C"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Donec</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ullamcorper</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nulla</w:t>
      </w:r>
      <w:proofErr w:type="spellEnd"/>
      <w:r w:rsidRPr="00C30FBA">
        <w:rPr>
          <w:rFonts w:ascii="Times New Roman" w:eastAsia="Times New Roman" w:hAnsi="Times New Roman" w:cs="Times New Roman"/>
          <w:sz w:val="24"/>
          <w:szCs w:val="24"/>
        </w:rPr>
        <w:t xml:space="preserve"> non </w:t>
      </w:r>
      <w:proofErr w:type="spellStart"/>
      <w:r w:rsidRPr="00C30FBA">
        <w:rPr>
          <w:rFonts w:ascii="Times New Roman" w:eastAsia="Times New Roman" w:hAnsi="Times New Roman" w:cs="Times New Roman"/>
          <w:sz w:val="24"/>
          <w:szCs w:val="24"/>
        </w:rPr>
        <w:t>metus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auctor</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fringilla</w:t>
      </w:r>
      <w:proofErr w:type="spellEnd"/>
      <w:r w:rsidRPr="00C30FBA">
        <w:rPr>
          <w:rFonts w:ascii="Times New Roman" w:eastAsia="Times New Roman" w:hAnsi="Times New Roman" w:cs="Times New Roman"/>
          <w:sz w:val="24"/>
          <w:szCs w:val="24"/>
        </w:rPr>
        <w:t>.</w:t>
      </w:r>
    </w:p>
    <w:p w14:paraId="509D6E9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&lt;p class="text-muted"&gt;...&lt;/p&gt;</w:t>
      </w:r>
    </w:p>
    <w:p w14:paraId="42A8C33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&lt;p class="text-primary"&gt;...&lt;/p&gt;</w:t>
      </w:r>
    </w:p>
    <w:p w14:paraId="5F54FFF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&lt;p class="text-success"&gt;...&lt;/p&gt;</w:t>
      </w:r>
    </w:p>
    <w:p w14:paraId="5AEBDC4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&lt;p class="text-info"&gt;...&lt;/p&gt;</w:t>
      </w:r>
    </w:p>
    <w:p w14:paraId="256D6E5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&lt;p class="text-warning"&gt;...&lt;/p&gt;</w:t>
      </w:r>
    </w:p>
    <w:p w14:paraId="722E2F4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&lt;p class="text-danger"&gt;...&lt;/p&gt;</w:t>
      </w:r>
    </w:p>
    <w:p w14:paraId="70D8C1C8"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Dealing with specificity</w:t>
      </w:r>
    </w:p>
    <w:p w14:paraId="468F13C3"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Sometimes emphasis classes cannot be applied due to the specificity of another selector. In most cases, a sufficient workaround is to wrap your text in a </w:t>
      </w:r>
      <w:r w:rsidRPr="00C30FBA">
        <w:rPr>
          <w:rFonts w:ascii="Courier New" w:eastAsia="Times New Roman" w:hAnsi="Courier New" w:cs="Courier New"/>
          <w:sz w:val="20"/>
          <w:szCs w:val="20"/>
        </w:rPr>
        <w:t>&lt;span&gt;</w:t>
      </w:r>
      <w:r w:rsidRPr="00C30FBA">
        <w:rPr>
          <w:rFonts w:ascii="Times New Roman" w:eastAsia="Times New Roman" w:hAnsi="Times New Roman" w:cs="Times New Roman"/>
          <w:sz w:val="24"/>
          <w:szCs w:val="24"/>
        </w:rPr>
        <w:t xml:space="preserve"> with the class.</w:t>
      </w:r>
    </w:p>
    <w:p w14:paraId="79F5EE49"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Conveying meaning to assistive technologies</w:t>
      </w:r>
    </w:p>
    <w:p w14:paraId="6AC36D8A"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Using color to add meaning only provides a visual indication, which will not be conveyed to users of assistive technologies – such as screen readers. Ensure that information denoted by the color is either obvious from the content itself (the contextual colors are only used to reinforce meaning that is already present in the text/markup), or is included through alternative means, such as additional text hidden with the </w:t>
      </w:r>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w:t>
      </w:r>
      <w:r w:rsidRPr="00C30FBA">
        <w:rPr>
          <w:rFonts w:ascii="Times New Roman" w:eastAsia="Times New Roman" w:hAnsi="Times New Roman" w:cs="Times New Roman"/>
          <w:sz w:val="24"/>
          <w:szCs w:val="24"/>
        </w:rPr>
        <w:t xml:space="preserve"> class.</w:t>
      </w:r>
    </w:p>
    <w:p w14:paraId="664E2D42"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Contextual backgrounds</w:t>
      </w:r>
    </w:p>
    <w:p w14:paraId="602B2CEB"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Similar to the contextual text color classes, easily set the background of an element to any contextual class. Anchor components will darken on hover, just like the text classes.</w:t>
      </w:r>
    </w:p>
    <w:p w14:paraId="73671B72"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Nullam</w:t>
      </w:r>
      <w:proofErr w:type="spellEnd"/>
      <w:r w:rsidRPr="00C30FBA">
        <w:rPr>
          <w:rFonts w:ascii="Times New Roman" w:eastAsia="Times New Roman" w:hAnsi="Times New Roman" w:cs="Times New Roman"/>
          <w:sz w:val="24"/>
          <w:szCs w:val="24"/>
        </w:rPr>
        <w:t xml:space="preserve"> id dolor id </w:t>
      </w:r>
      <w:proofErr w:type="spellStart"/>
      <w:r w:rsidRPr="00C30FBA">
        <w:rPr>
          <w:rFonts w:ascii="Times New Roman" w:eastAsia="Times New Roman" w:hAnsi="Times New Roman" w:cs="Times New Roman"/>
          <w:sz w:val="24"/>
          <w:szCs w:val="24"/>
        </w:rPr>
        <w:t>nibh</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ultricies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vehicula</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ut</w:t>
      </w:r>
      <w:proofErr w:type="spellEnd"/>
      <w:r w:rsidRPr="00C30FBA">
        <w:rPr>
          <w:rFonts w:ascii="Times New Roman" w:eastAsia="Times New Roman" w:hAnsi="Times New Roman" w:cs="Times New Roman"/>
          <w:sz w:val="24"/>
          <w:szCs w:val="24"/>
        </w:rPr>
        <w:t xml:space="preserve"> id </w:t>
      </w:r>
      <w:proofErr w:type="spellStart"/>
      <w:r w:rsidRPr="00C30FBA">
        <w:rPr>
          <w:rFonts w:ascii="Times New Roman" w:eastAsia="Times New Roman" w:hAnsi="Times New Roman" w:cs="Times New Roman"/>
          <w:sz w:val="24"/>
          <w:szCs w:val="24"/>
        </w:rPr>
        <w:t>elit</w:t>
      </w:r>
      <w:proofErr w:type="spellEnd"/>
      <w:r w:rsidRPr="00C30FBA">
        <w:rPr>
          <w:rFonts w:ascii="Times New Roman" w:eastAsia="Times New Roman" w:hAnsi="Times New Roman" w:cs="Times New Roman"/>
          <w:sz w:val="24"/>
          <w:szCs w:val="24"/>
        </w:rPr>
        <w:t>.</w:t>
      </w:r>
    </w:p>
    <w:p w14:paraId="5594C9B7"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Duis </w:t>
      </w:r>
      <w:proofErr w:type="spellStart"/>
      <w:r w:rsidRPr="00C30FBA">
        <w:rPr>
          <w:rFonts w:ascii="Times New Roman" w:eastAsia="Times New Roman" w:hAnsi="Times New Roman" w:cs="Times New Roman"/>
          <w:sz w:val="24"/>
          <w:szCs w:val="24"/>
        </w:rPr>
        <w:t>mollis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est</w:t>
      </w:r>
      <w:proofErr w:type="spellEnd"/>
      <w:r w:rsidRPr="00C30FBA">
        <w:rPr>
          <w:rFonts w:ascii="Times New Roman" w:eastAsia="Times New Roman" w:hAnsi="Times New Roman" w:cs="Times New Roman"/>
          <w:sz w:val="24"/>
          <w:szCs w:val="24"/>
        </w:rPr>
        <w:t xml:space="preserve"> non </w:t>
      </w:r>
      <w:proofErr w:type="spellStart"/>
      <w:r w:rsidRPr="00C30FBA">
        <w:rPr>
          <w:rFonts w:ascii="Times New Roman" w:eastAsia="Times New Roman" w:hAnsi="Times New Roman" w:cs="Times New Roman"/>
          <w:sz w:val="24"/>
          <w:szCs w:val="24"/>
        </w:rPr>
        <w:t>commodo</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luctus</w:t>
      </w:r>
      <w:proofErr w:type="spellEnd"/>
      <w:r w:rsidRPr="00C30FBA">
        <w:rPr>
          <w:rFonts w:ascii="Times New Roman" w:eastAsia="Times New Roman" w:hAnsi="Times New Roman" w:cs="Times New Roman"/>
          <w:sz w:val="24"/>
          <w:szCs w:val="24"/>
        </w:rPr>
        <w:t xml:space="preserve">, nisi </w:t>
      </w:r>
      <w:proofErr w:type="spellStart"/>
      <w:r w:rsidRPr="00C30FBA">
        <w:rPr>
          <w:rFonts w:ascii="Times New Roman" w:eastAsia="Times New Roman" w:hAnsi="Times New Roman" w:cs="Times New Roman"/>
          <w:sz w:val="24"/>
          <w:szCs w:val="24"/>
        </w:rPr>
        <w:t>erat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porttitor</w:t>
      </w:r>
      <w:proofErr w:type="spellEnd"/>
      <w:r w:rsidRPr="00C30FBA">
        <w:rPr>
          <w:rFonts w:ascii="Times New Roman" w:eastAsia="Times New Roman" w:hAnsi="Times New Roman" w:cs="Times New Roman"/>
          <w:sz w:val="24"/>
          <w:szCs w:val="24"/>
        </w:rPr>
        <w:t xml:space="preserve"> ligula.</w:t>
      </w:r>
    </w:p>
    <w:p w14:paraId="480B6180"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Maecenas sed diam </w:t>
      </w:r>
      <w:proofErr w:type="spellStart"/>
      <w:r w:rsidRPr="00C30FBA">
        <w:rPr>
          <w:rFonts w:ascii="Times New Roman" w:eastAsia="Times New Roman" w:hAnsi="Times New Roman" w:cs="Times New Roman"/>
          <w:sz w:val="24"/>
          <w:szCs w:val="24"/>
        </w:rPr>
        <w:t>eget</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risus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varius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blandit</w:t>
      </w:r>
      <w:proofErr w:type="spellEnd"/>
      <w:r w:rsidRPr="00C30FBA">
        <w:rPr>
          <w:rFonts w:ascii="Times New Roman" w:eastAsia="Times New Roman" w:hAnsi="Times New Roman" w:cs="Times New Roman"/>
          <w:sz w:val="24"/>
          <w:szCs w:val="24"/>
        </w:rPr>
        <w:t xml:space="preserve"> sit </w:t>
      </w:r>
      <w:proofErr w:type="spellStart"/>
      <w:r w:rsidRPr="00C30FBA">
        <w:rPr>
          <w:rFonts w:ascii="Times New Roman" w:eastAsia="Times New Roman" w:hAnsi="Times New Roman" w:cs="Times New Roman"/>
          <w:sz w:val="24"/>
          <w:szCs w:val="24"/>
        </w:rPr>
        <w:t>amet</w:t>
      </w:r>
      <w:proofErr w:type="spellEnd"/>
      <w:r w:rsidRPr="00C30FBA">
        <w:rPr>
          <w:rFonts w:ascii="Times New Roman" w:eastAsia="Times New Roman" w:hAnsi="Times New Roman" w:cs="Times New Roman"/>
          <w:sz w:val="24"/>
          <w:szCs w:val="24"/>
        </w:rPr>
        <w:t xml:space="preserve"> </w:t>
      </w:r>
      <w:proofErr w:type="gramStart"/>
      <w:r w:rsidRPr="00C30FBA">
        <w:rPr>
          <w:rFonts w:ascii="Times New Roman" w:eastAsia="Times New Roman" w:hAnsi="Times New Roman" w:cs="Times New Roman"/>
          <w:sz w:val="24"/>
          <w:szCs w:val="24"/>
        </w:rPr>
        <w:t>non magna</w:t>
      </w:r>
      <w:proofErr w:type="gramEnd"/>
      <w:r w:rsidRPr="00C30FBA">
        <w:rPr>
          <w:rFonts w:ascii="Times New Roman" w:eastAsia="Times New Roman" w:hAnsi="Times New Roman" w:cs="Times New Roman"/>
          <w:sz w:val="24"/>
          <w:szCs w:val="24"/>
        </w:rPr>
        <w:t>.</w:t>
      </w:r>
    </w:p>
    <w:p w14:paraId="77A8342D"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Etiam</w:t>
      </w:r>
      <w:proofErr w:type="spellEnd"/>
      <w:r w:rsidRPr="00C30FBA">
        <w:rPr>
          <w:rFonts w:ascii="Times New Roman" w:eastAsia="Times New Roman" w:hAnsi="Times New Roman" w:cs="Times New Roman"/>
          <w:sz w:val="24"/>
          <w:szCs w:val="24"/>
        </w:rPr>
        <w:t xml:space="preserve"> porta </w:t>
      </w:r>
      <w:proofErr w:type="spellStart"/>
      <w:r w:rsidRPr="00C30FBA">
        <w:rPr>
          <w:rFonts w:ascii="Times New Roman" w:eastAsia="Times New Roman" w:hAnsi="Times New Roman" w:cs="Times New Roman"/>
          <w:sz w:val="24"/>
          <w:szCs w:val="24"/>
        </w:rPr>
        <w:t>sem</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malesuada</w:t>
      </w:r>
      <w:proofErr w:type="spellEnd"/>
      <w:r w:rsidRPr="00C30FBA">
        <w:rPr>
          <w:rFonts w:ascii="Times New Roman" w:eastAsia="Times New Roman" w:hAnsi="Times New Roman" w:cs="Times New Roman"/>
          <w:sz w:val="24"/>
          <w:szCs w:val="24"/>
        </w:rPr>
        <w:t xml:space="preserve"> magna </w:t>
      </w:r>
      <w:proofErr w:type="spellStart"/>
      <w:r w:rsidRPr="00C30FBA">
        <w:rPr>
          <w:rFonts w:ascii="Times New Roman" w:eastAsia="Times New Roman" w:hAnsi="Times New Roman" w:cs="Times New Roman"/>
          <w:sz w:val="24"/>
          <w:szCs w:val="24"/>
        </w:rPr>
        <w:t>mollis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euismod</w:t>
      </w:r>
      <w:proofErr w:type="spellEnd"/>
      <w:r w:rsidRPr="00C30FBA">
        <w:rPr>
          <w:rFonts w:ascii="Times New Roman" w:eastAsia="Times New Roman" w:hAnsi="Times New Roman" w:cs="Times New Roman"/>
          <w:sz w:val="24"/>
          <w:szCs w:val="24"/>
        </w:rPr>
        <w:t>.</w:t>
      </w:r>
    </w:p>
    <w:p w14:paraId="0AE6A9E6"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proofErr w:type="spellStart"/>
      <w:r w:rsidRPr="00C30FBA">
        <w:rPr>
          <w:rFonts w:ascii="Times New Roman" w:eastAsia="Times New Roman" w:hAnsi="Times New Roman" w:cs="Times New Roman"/>
          <w:sz w:val="24"/>
          <w:szCs w:val="24"/>
        </w:rPr>
        <w:t>Donec</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ullamcorper</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nulla</w:t>
      </w:r>
      <w:proofErr w:type="spellEnd"/>
      <w:r w:rsidRPr="00C30FBA">
        <w:rPr>
          <w:rFonts w:ascii="Times New Roman" w:eastAsia="Times New Roman" w:hAnsi="Times New Roman" w:cs="Times New Roman"/>
          <w:sz w:val="24"/>
          <w:szCs w:val="24"/>
        </w:rPr>
        <w:t xml:space="preserve"> non </w:t>
      </w:r>
      <w:proofErr w:type="spellStart"/>
      <w:r w:rsidRPr="00C30FBA">
        <w:rPr>
          <w:rFonts w:ascii="Times New Roman" w:eastAsia="Times New Roman" w:hAnsi="Times New Roman" w:cs="Times New Roman"/>
          <w:sz w:val="24"/>
          <w:szCs w:val="24"/>
        </w:rPr>
        <w:t>metus</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auctor</w:t>
      </w:r>
      <w:proofErr w:type="spellEnd"/>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fringilla</w:t>
      </w:r>
      <w:proofErr w:type="spellEnd"/>
      <w:r w:rsidRPr="00C30FBA">
        <w:rPr>
          <w:rFonts w:ascii="Times New Roman" w:eastAsia="Times New Roman" w:hAnsi="Times New Roman" w:cs="Times New Roman"/>
          <w:sz w:val="24"/>
          <w:szCs w:val="24"/>
        </w:rPr>
        <w:t>.</w:t>
      </w:r>
    </w:p>
    <w:p w14:paraId="4E10804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&lt;p class="</w:t>
      </w:r>
      <w:proofErr w:type="spellStart"/>
      <w:r w:rsidRPr="00C30FBA">
        <w:rPr>
          <w:rFonts w:ascii="Courier New" w:eastAsia="Times New Roman" w:hAnsi="Courier New" w:cs="Courier New"/>
          <w:sz w:val="20"/>
          <w:szCs w:val="20"/>
        </w:rPr>
        <w:t>bg</w:t>
      </w:r>
      <w:proofErr w:type="spellEnd"/>
      <w:r w:rsidRPr="00C30FBA">
        <w:rPr>
          <w:rFonts w:ascii="Courier New" w:eastAsia="Times New Roman" w:hAnsi="Courier New" w:cs="Courier New"/>
          <w:sz w:val="20"/>
          <w:szCs w:val="20"/>
        </w:rPr>
        <w:t>-primary"&gt;...&lt;/p&gt;</w:t>
      </w:r>
    </w:p>
    <w:p w14:paraId="6A16AFB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&lt;p class="</w:t>
      </w:r>
      <w:proofErr w:type="spellStart"/>
      <w:r w:rsidRPr="00C30FBA">
        <w:rPr>
          <w:rFonts w:ascii="Courier New" w:eastAsia="Times New Roman" w:hAnsi="Courier New" w:cs="Courier New"/>
          <w:sz w:val="20"/>
          <w:szCs w:val="20"/>
        </w:rPr>
        <w:t>bg</w:t>
      </w:r>
      <w:proofErr w:type="spellEnd"/>
      <w:r w:rsidRPr="00C30FBA">
        <w:rPr>
          <w:rFonts w:ascii="Courier New" w:eastAsia="Times New Roman" w:hAnsi="Courier New" w:cs="Courier New"/>
          <w:sz w:val="20"/>
          <w:szCs w:val="20"/>
        </w:rPr>
        <w:t>-success"&gt;...&lt;/p&gt;</w:t>
      </w:r>
    </w:p>
    <w:p w14:paraId="0360AE1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&lt;p class="</w:t>
      </w:r>
      <w:proofErr w:type="spellStart"/>
      <w:r w:rsidRPr="00C30FBA">
        <w:rPr>
          <w:rFonts w:ascii="Courier New" w:eastAsia="Times New Roman" w:hAnsi="Courier New" w:cs="Courier New"/>
          <w:sz w:val="20"/>
          <w:szCs w:val="20"/>
        </w:rPr>
        <w:t>bg</w:t>
      </w:r>
      <w:proofErr w:type="spellEnd"/>
      <w:r w:rsidRPr="00C30FBA">
        <w:rPr>
          <w:rFonts w:ascii="Courier New" w:eastAsia="Times New Roman" w:hAnsi="Courier New" w:cs="Courier New"/>
          <w:sz w:val="20"/>
          <w:szCs w:val="20"/>
        </w:rPr>
        <w:t>-info"&gt;...&lt;/p&gt;</w:t>
      </w:r>
    </w:p>
    <w:p w14:paraId="2F04812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&lt;p class="</w:t>
      </w:r>
      <w:proofErr w:type="spellStart"/>
      <w:r w:rsidRPr="00C30FBA">
        <w:rPr>
          <w:rFonts w:ascii="Courier New" w:eastAsia="Times New Roman" w:hAnsi="Courier New" w:cs="Courier New"/>
          <w:sz w:val="20"/>
          <w:szCs w:val="20"/>
        </w:rPr>
        <w:t>bg</w:t>
      </w:r>
      <w:proofErr w:type="spellEnd"/>
      <w:r w:rsidRPr="00C30FBA">
        <w:rPr>
          <w:rFonts w:ascii="Courier New" w:eastAsia="Times New Roman" w:hAnsi="Courier New" w:cs="Courier New"/>
          <w:sz w:val="20"/>
          <w:szCs w:val="20"/>
        </w:rPr>
        <w:t>-warning"&gt;...&lt;/p&gt;</w:t>
      </w:r>
    </w:p>
    <w:p w14:paraId="5ADC71B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&lt;p class="</w:t>
      </w:r>
      <w:proofErr w:type="spellStart"/>
      <w:r w:rsidRPr="00C30FBA">
        <w:rPr>
          <w:rFonts w:ascii="Courier New" w:eastAsia="Times New Roman" w:hAnsi="Courier New" w:cs="Courier New"/>
          <w:sz w:val="20"/>
          <w:szCs w:val="20"/>
        </w:rPr>
        <w:t>bg</w:t>
      </w:r>
      <w:proofErr w:type="spellEnd"/>
      <w:r w:rsidRPr="00C30FBA">
        <w:rPr>
          <w:rFonts w:ascii="Courier New" w:eastAsia="Times New Roman" w:hAnsi="Courier New" w:cs="Courier New"/>
          <w:sz w:val="20"/>
          <w:szCs w:val="20"/>
        </w:rPr>
        <w:t>-danger"&gt;...&lt;/p&gt;</w:t>
      </w:r>
    </w:p>
    <w:p w14:paraId="56044A0F"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Dealing with specificity</w:t>
      </w:r>
    </w:p>
    <w:p w14:paraId="7D99F896"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lastRenderedPageBreak/>
        <w:t xml:space="preserve">Sometimes contextual background classes cannot be applied due to the specificity of another selector. In some cases, a sufficient workaround is to wrap your element's content in a </w:t>
      </w:r>
      <w:r w:rsidRPr="00C30FBA">
        <w:rPr>
          <w:rFonts w:ascii="Courier New" w:eastAsia="Times New Roman" w:hAnsi="Courier New" w:cs="Courier New"/>
          <w:sz w:val="20"/>
          <w:szCs w:val="20"/>
        </w:rPr>
        <w:t>&lt;div&gt;</w:t>
      </w:r>
      <w:r w:rsidRPr="00C30FBA">
        <w:rPr>
          <w:rFonts w:ascii="Times New Roman" w:eastAsia="Times New Roman" w:hAnsi="Times New Roman" w:cs="Times New Roman"/>
          <w:sz w:val="24"/>
          <w:szCs w:val="24"/>
        </w:rPr>
        <w:t xml:space="preserve"> with the class.</w:t>
      </w:r>
    </w:p>
    <w:p w14:paraId="16E29C37"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Conveying meaning to assistive technologies</w:t>
      </w:r>
    </w:p>
    <w:p w14:paraId="0E8F9811"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As with </w:t>
      </w:r>
      <w:hyperlink r:id="rId85" w:anchor="helper-classes-colors" w:history="1">
        <w:r w:rsidRPr="00C30FBA">
          <w:rPr>
            <w:rFonts w:ascii="Times New Roman" w:eastAsia="Times New Roman" w:hAnsi="Times New Roman" w:cs="Times New Roman"/>
            <w:color w:val="0000FF"/>
            <w:sz w:val="24"/>
            <w:szCs w:val="24"/>
            <w:u w:val="single"/>
          </w:rPr>
          <w:t>contextual colors</w:t>
        </w:r>
      </w:hyperlink>
      <w:r w:rsidRPr="00C30FBA">
        <w:rPr>
          <w:rFonts w:ascii="Times New Roman" w:eastAsia="Times New Roman" w:hAnsi="Times New Roman" w:cs="Times New Roman"/>
          <w:sz w:val="24"/>
          <w:szCs w:val="24"/>
        </w:rPr>
        <w:t>, ensure that any meaning conveyed through color is also conveyed in a format that is not purely presentational.</w:t>
      </w:r>
    </w:p>
    <w:p w14:paraId="35C96C7D"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Close icon</w:t>
      </w:r>
    </w:p>
    <w:p w14:paraId="0B53C69D"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Use the generic close icon for dismissing content like modals and alerts.</w:t>
      </w:r>
    </w:p>
    <w:p w14:paraId="27F7284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&lt;button type="button" class="close" aria-label="Close"&gt;&lt;span aria-hidden="true"&gt;&amp;times;&lt;/span&gt;&lt;/button&gt;</w:t>
      </w:r>
    </w:p>
    <w:p w14:paraId="4FD15BA6"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Carets</w:t>
      </w:r>
    </w:p>
    <w:p w14:paraId="2DB5D50F"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Use carets to indicate dropdown functionality and direction. Note that the default caret will reverse automatically in </w:t>
      </w:r>
      <w:hyperlink r:id="rId86" w:anchor="btn-dropdowns-dropup" w:history="1">
        <w:proofErr w:type="spellStart"/>
        <w:r w:rsidRPr="00C30FBA">
          <w:rPr>
            <w:rFonts w:ascii="Times New Roman" w:eastAsia="Times New Roman" w:hAnsi="Times New Roman" w:cs="Times New Roman"/>
            <w:color w:val="0000FF"/>
            <w:sz w:val="24"/>
            <w:szCs w:val="24"/>
            <w:u w:val="single"/>
          </w:rPr>
          <w:t>dropup</w:t>
        </w:r>
        <w:proofErr w:type="spellEnd"/>
        <w:r w:rsidRPr="00C30FBA">
          <w:rPr>
            <w:rFonts w:ascii="Times New Roman" w:eastAsia="Times New Roman" w:hAnsi="Times New Roman" w:cs="Times New Roman"/>
            <w:color w:val="0000FF"/>
            <w:sz w:val="24"/>
            <w:szCs w:val="24"/>
            <w:u w:val="single"/>
          </w:rPr>
          <w:t xml:space="preserve"> menus</w:t>
        </w:r>
      </w:hyperlink>
      <w:r w:rsidRPr="00C30FBA">
        <w:rPr>
          <w:rFonts w:ascii="Times New Roman" w:eastAsia="Times New Roman" w:hAnsi="Times New Roman" w:cs="Times New Roman"/>
          <w:sz w:val="24"/>
          <w:szCs w:val="24"/>
        </w:rPr>
        <w:t>.</w:t>
      </w:r>
    </w:p>
    <w:p w14:paraId="33BB6D8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&lt;span class="caret"&gt;&lt;/span&gt;</w:t>
      </w:r>
    </w:p>
    <w:p w14:paraId="3866908A"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Quick floats</w:t>
      </w:r>
    </w:p>
    <w:p w14:paraId="51C3E190"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Float an element to the left or right with a class. </w:t>
      </w:r>
      <w:proofErr w:type="gramStart"/>
      <w:r w:rsidRPr="00C30FBA">
        <w:rPr>
          <w:rFonts w:ascii="Courier New" w:eastAsia="Times New Roman" w:hAnsi="Courier New" w:cs="Courier New"/>
          <w:sz w:val="20"/>
          <w:szCs w:val="20"/>
        </w:rPr>
        <w:t>!important</w:t>
      </w:r>
      <w:proofErr w:type="gramEnd"/>
      <w:r w:rsidRPr="00C30FBA">
        <w:rPr>
          <w:rFonts w:ascii="Times New Roman" w:eastAsia="Times New Roman" w:hAnsi="Times New Roman" w:cs="Times New Roman"/>
          <w:sz w:val="24"/>
          <w:szCs w:val="24"/>
        </w:rPr>
        <w:t xml:space="preserve"> is included to avoid specificity issues. Classes can also be used as </w:t>
      </w:r>
      <w:proofErr w:type="spellStart"/>
      <w:r w:rsidRPr="00C30FBA">
        <w:rPr>
          <w:rFonts w:ascii="Times New Roman" w:eastAsia="Times New Roman" w:hAnsi="Times New Roman" w:cs="Times New Roman"/>
          <w:sz w:val="24"/>
          <w:szCs w:val="24"/>
        </w:rPr>
        <w:t>mixins</w:t>
      </w:r>
      <w:proofErr w:type="spellEnd"/>
      <w:r w:rsidRPr="00C30FBA">
        <w:rPr>
          <w:rFonts w:ascii="Times New Roman" w:eastAsia="Times New Roman" w:hAnsi="Times New Roman" w:cs="Times New Roman"/>
          <w:sz w:val="24"/>
          <w:szCs w:val="24"/>
        </w:rPr>
        <w:t>.</w:t>
      </w:r>
    </w:p>
    <w:p w14:paraId="62B12C9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class="pull-left"&gt;...&lt;/div&gt;</w:t>
      </w:r>
    </w:p>
    <w:p w14:paraId="4207E66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class="pull-right"&gt;...&lt;/div&gt;</w:t>
      </w:r>
    </w:p>
    <w:p w14:paraId="441E156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Classes</w:t>
      </w:r>
    </w:p>
    <w:p w14:paraId="51287F3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.pull</w:t>
      </w:r>
      <w:proofErr w:type="gramEnd"/>
      <w:r w:rsidRPr="00C30FBA">
        <w:rPr>
          <w:rFonts w:ascii="Courier New" w:eastAsia="Times New Roman" w:hAnsi="Courier New" w:cs="Courier New"/>
          <w:sz w:val="20"/>
          <w:szCs w:val="20"/>
        </w:rPr>
        <w:t>-left {</w:t>
      </w:r>
    </w:p>
    <w:p w14:paraId="19A5368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float: </w:t>
      </w:r>
      <w:proofErr w:type="gramStart"/>
      <w:r w:rsidRPr="00C30FBA">
        <w:rPr>
          <w:rFonts w:ascii="Courier New" w:eastAsia="Times New Roman" w:hAnsi="Courier New" w:cs="Courier New"/>
          <w:sz w:val="20"/>
          <w:szCs w:val="20"/>
        </w:rPr>
        <w:t>left !important</w:t>
      </w:r>
      <w:proofErr w:type="gramEnd"/>
      <w:r w:rsidRPr="00C30FBA">
        <w:rPr>
          <w:rFonts w:ascii="Courier New" w:eastAsia="Times New Roman" w:hAnsi="Courier New" w:cs="Courier New"/>
          <w:sz w:val="20"/>
          <w:szCs w:val="20"/>
        </w:rPr>
        <w:t>;</w:t>
      </w:r>
    </w:p>
    <w:p w14:paraId="722A835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63FD31F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.pull</w:t>
      </w:r>
      <w:proofErr w:type="gramEnd"/>
      <w:r w:rsidRPr="00C30FBA">
        <w:rPr>
          <w:rFonts w:ascii="Courier New" w:eastAsia="Times New Roman" w:hAnsi="Courier New" w:cs="Courier New"/>
          <w:sz w:val="20"/>
          <w:szCs w:val="20"/>
        </w:rPr>
        <w:t>-right {</w:t>
      </w:r>
    </w:p>
    <w:p w14:paraId="0373962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float: </w:t>
      </w:r>
      <w:proofErr w:type="gramStart"/>
      <w:r w:rsidRPr="00C30FBA">
        <w:rPr>
          <w:rFonts w:ascii="Courier New" w:eastAsia="Times New Roman" w:hAnsi="Courier New" w:cs="Courier New"/>
          <w:sz w:val="20"/>
          <w:szCs w:val="20"/>
        </w:rPr>
        <w:t>right !important</w:t>
      </w:r>
      <w:proofErr w:type="gramEnd"/>
      <w:r w:rsidRPr="00C30FBA">
        <w:rPr>
          <w:rFonts w:ascii="Courier New" w:eastAsia="Times New Roman" w:hAnsi="Courier New" w:cs="Courier New"/>
          <w:sz w:val="20"/>
          <w:szCs w:val="20"/>
        </w:rPr>
        <w:t>;</w:t>
      </w:r>
    </w:p>
    <w:p w14:paraId="0453DE1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207CBBC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3B9DF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Usage as </w:t>
      </w:r>
      <w:proofErr w:type="spellStart"/>
      <w:r w:rsidRPr="00C30FBA">
        <w:rPr>
          <w:rFonts w:ascii="Courier New" w:eastAsia="Times New Roman" w:hAnsi="Courier New" w:cs="Courier New"/>
          <w:sz w:val="20"/>
          <w:szCs w:val="20"/>
        </w:rPr>
        <w:t>mixins</w:t>
      </w:r>
      <w:proofErr w:type="spellEnd"/>
    </w:p>
    <w:p w14:paraId="46274E0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.element</w:t>
      </w:r>
      <w:proofErr w:type="gramEnd"/>
      <w:r w:rsidRPr="00C30FBA">
        <w:rPr>
          <w:rFonts w:ascii="Courier New" w:eastAsia="Times New Roman" w:hAnsi="Courier New" w:cs="Courier New"/>
          <w:sz w:val="20"/>
          <w:szCs w:val="20"/>
        </w:rPr>
        <w:t xml:space="preserve"> {</w:t>
      </w:r>
    </w:p>
    <w:p w14:paraId="6CE8C81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.pull</w:t>
      </w:r>
      <w:proofErr w:type="gramEnd"/>
      <w:r w:rsidRPr="00C30FBA">
        <w:rPr>
          <w:rFonts w:ascii="Courier New" w:eastAsia="Times New Roman" w:hAnsi="Courier New" w:cs="Courier New"/>
          <w:sz w:val="20"/>
          <w:szCs w:val="20"/>
        </w:rPr>
        <w:t>-left();</w:t>
      </w:r>
    </w:p>
    <w:p w14:paraId="395115F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76C559A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.another</w:t>
      </w:r>
      <w:proofErr w:type="gramEnd"/>
      <w:r w:rsidRPr="00C30FBA">
        <w:rPr>
          <w:rFonts w:ascii="Courier New" w:eastAsia="Times New Roman" w:hAnsi="Courier New" w:cs="Courier New"/>
          <w:sz w:val="20"/>
          <w:szCs w:val="20"/>
        </w:rPr>
        <w:t>-element {</w:t>
      </w:r>
    </w:p>
    <w:p w14:paraId="0C0D7E9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.pull</w:t>
      </w:r>
      <w:proofErr w:type="gramEnd"/>
      <w:r w:rsidRPr="00C30FBA">
        <w:rPr>
          <w:rFonts w:ascii="Courier New" w:eastAsia="Times New Roman" w:hAnsi="Courier New" w:cs="Courier New"/>
          <w:sz w:val="20"/>
          <w:szCs w:val="20"/>
        </w:rPr>
        <w:t>-right();</w:t>
      </w:r>
    </w:p>
    <w:p w14:paraId="7CBD2FF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00E59516" w14:textId="77777777" w:rsidR="00C30FBA" w:rsidRPr="00C30FBA" w:rsidRDefault="00C30FBA" w:rsidP="00C30FBA">
      <w:pPr>
        <w:spacing w:before="100" w:beforeAutospacing="1" w:after="100" w:afterAutospacing="1" w:line="240" w:lineRule="auto"/>
        <w:outlineLvl w:val="3"/>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Not for use in navbars</w:t>
      </w:r>
    </w:p>
    <w:p w14:paraId="029520C6"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lastRenderedPageBreak/>
        <w:t xml:space="preserve">To align components in navbars with utility classes, </w:t>
      </w:r>
      <w:proofErr w:type="gramStart"/>
      <w:r w:rsidRPr="00C30FBA">
        <w:rPr>
          <w:rFonts w:ascii="Times New Roman" w:eastAsia="Times New Roman" w:hAnsi="Times New Roman" w:cs="Times New Roman"/>
          <w:sz w:val="24"/>
          <w:szCs w:val="24"/>
        </w:rPr>
        <w:t xml:space="preserve">use </w:t>
      </w:r>
      <w:r w:rsidRPr="00C30FBA">
        <w:rPr>
          <w:rFonts w:ascii="Courier New" w:eastAsia="Times New Roman" w:hAnsi="Courier New" w:cs="Courier New"/>
          <w:sz w:val="20"/>
          <w:szCs w:val="20"/>
        </w:rPr>
        <w:t>.navbar</w:t>
      </w:r>
      <w:proofErr w:type="gramEnd"/>
      <w:r w:rsidRPr="00C30FBA">
        <w:rPr>
          <w:rFonts w:ascii="Courier New" w:eastAsia="Times New Roman" w:hAnsi="Courier New" w:cs="Courier New"/>
          <w:sz w:val="20"/>
          <w:szCs w:val="20"/>
        </w:rPr>
        <w:t>-left</w:t>
      </w:r>
      <w:r w:rsidRPr="00C30FBA">
        <w:rPr>
          <w:rFonts w:ascii="Times New Roman" w:eastAsia="Times New Roman" w:hAnsi="Times New Roman" w:cs="Times New Roman"/>
          <w:sz w:val="24"/>
          <w:szCs w:val="24"/>
        </w:rPr>
        <w:t xml:space="preserve"> or </w:t>
      </w:r>
      <w:r w:rsidRPr="00C30FBA">
        <w:rPr>
          <w:rFonts w:ascii="Courier New" w:eastAsia="Times New Roman" w:hAnsi="Courier New" w:cs="Courier New"/>
          <w:sz w:val="20"/>
          <w:szCs w:val="20"/>
        </w:rPr>
        <w:t>.navbar-right</w:t>
      </w:r>
      <w:r w:rsidRPr="00C30FBA">
        <w:rPr>
          <w:rFonts w:ascii="Times New Roman" w:eastAsia="Times New Roman" w:hAnsi="Times New Roman" w:cs="Times New Roman"/>
          <w:sz w:val="24"/>
          <w:szCs w:val="24"/>
        </w:rPr>
        <w:t xml:space="preserve"> instead. </w:t>
      </w:r>
      <w:hyperlink r:id="rId87" w:anchor="navbar-component-alignment" w:history="1">
        <w:r w:rsidRPr="00C30FBA">
          <w:rPr>
            <w:rFonts w:ascii="Times New Roman" w:eastAsia="Times New Roman" w:hAnsi="Times New Roman" w:cs="Times New Roman"/>
            <w:color w:val="0000FF"/>
            <w:sz w:val="24"/>
            <w:szCs w:val="24"/>
            <w:u w:val="single"/>
          </w:rPr>
          <w:t>See the navbar docs</w:t>
        </w:r>
      </w:hyperlink>
      <w:r w:rsidRPr="00C30FBA">
        <w:rPr>
          <w:rFonts w:ascii="Times New Roman" w:eastAsia="Times New Roman" w:hAnsi="Times New Roman" w:cs="Times New Roman"/>
          <w:sz w:val="24"/>
          <w:szCs w:val="24"/>
        </w:rPr>
        <w:t xml:space="preserve"> for details.</w:t>
      </w:r>
    </w:p>
    <w:p w14:paraId="2E16ECC0"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Center content blocks</w:t>
      </w:r>
    </w:p>
    <w:p w14:paraId="40855628"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Set an element to </w:t>
      </w:r>
      <w:r w:rsidRPr="00C30FBA">
        <w:rPr>
          <w:rFonts w:ascii="Courier New" w:eastAsia="Times New Roman" w:hAnsi="Courier New" w:cs="Courier New"/>
          <w:sz w:val="20"/>
          <w:szCs w:val="20"/>
        </w:rPr>
        <w:t>display: block</w:t>
      </w:r>
      <w:r w:rsidRPr="00C30FBA">
        <w:rPr>
          <w:rFonts w:ascii="Times New Roman" w:eastAsia="Times New Roman" w:hAnsi="Times New Roman" w:cs="Times New Roman"/>
          <w:sz w:val="24"/>
          <w:szCs w:val="24"/>
        </w:rPr>
        <w:t xml:space="preserve"> and center via </w:t>
      </w:r>
      <w:r w:rsidRPr="00C30FBA">
        <w:rPr>
          <w:rFonts w:ascii="Courier New" w:eastAsia="Times New Roman" w:hAnsi="Courier New" w:cs="Courier New"/>
          <w:sz w:val="20"/>
          <w:szCs w:val="20"/>
        </w:rPr>
        <w:t>margin</w:t>
      </w:r>
      <w:r w:rsidRPr="00C30FBA">
        <w:rPr>
          <w:rFonts w:ascii="Times New Roman" w:eastAsia="Times New Roman" w:hAnsi="Times New Roman" w:cs="Times New Roman"/>
          <w:sz w:val="24"/>
          <w:szCs w:val="24"/>
        </w:rPr>
        <w:t xml:space="preserve">. Available as a </w:t>
      </w:r>
      <w:proofErr w:type="spellStart"/>
      <w:r w:rsidRPr="00C30FBA">
        <w:rPr>
          <w:rFonts w:ascii="Times New Roman" w:eastAsia="Times New Roman" w:hAnsi="Times New Roman" w:cs="Times New Roman"/>
          <w:sz w:val="24"/>
          <w:szCs w:val="24"/>
        </w:rPr>
        <w:t>mixin</w:t>
      </w:r>
      <w:proofErr w:type="spellEnd"/>
      <w:r w:rsidRPr="00C30FBA">
        <w:rPr>
          <w:rFonts w:ascii="Times New Roman" w:eastAsia="Times New Roman" w:hAnsi="Times New Roman" w:cs="Times New Roman"/>
          <w:sz w:val="24"/>
          <w:szCs w:val="24"/>
        </w:rPr>
        <w:t xml:space="preserve"> and class.</w:t>
      </w:r>
    </w:p>
    <w:p w14:paraId="564703E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class="center-block"&gt;...&lt;/div&gt;</w:t>
      </w:r>
    </w:p>
    <w:p w14:paraId="7D6D7C1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Class</w:t>
      </w:r>
    </w:p>
    <w:p w14:paraId="6C3EBA5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.center</w:t>
      </w:r>
      <w:proofErr w:type="gramEnd"/>
      <w:r w:rsidRPr="00C30FBA">
        <w:rPr>
          <w:rFonts w:ascii="Courier New" w:eastAsia="Times New Roman" w:hAnsi="Courier New" w:cs="Courier New"/>
          <w:sz w:val="20"/>
          <w:szCs w:val="20"/>
        </w:rPr>
        <w:t>-block {</w:t>
      </w:r>
    </w:p>
    <w:p w14:paraId="3D7FDE7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display: block;</w:t>
      </w:r>
    </w:p>
    <w:p w14:paraId="6D8772D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margin-left: auto;</w:t>
      </w:r>
    </w:p>
    <w:p w14:paraId="004DB7F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margin-right: auto;</w:t>
      </w:r>
    </w:p>
    <w:p w14:paraId="40973CF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050BDA4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C2B82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Usage as a </w:t>
      </w:r>
      <w:proofErr w:type="spellStart"/>
      <w:r w:rsidRPr="00C30FBA">
        <w:rPr>
          <w:rFonts w:ascii="Courier New" w:eastAsia="Times New Roman" w:hAnsi="Courier New" w:cs="Courier New"/>
          <w:sz w:val="20"/>
          <w:szCs w:val="20"/>
        </w:rPr>
        <w:t>mixin</w:t>
      </w:r>
      <w:proofErr w:type="spellEnd"/>
    </w:p>
    <w:p w14:paraId="731EA30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.element</w:t>
      </w:r>
      <w:proofErr w:type="gramEnd"/>
      <w:r w:rsidRPr="00C30FBA">
        <w:rPr>
          <w:rFonts w:ascii="Courier New" w:eastAsia="Times New Roman" w:hAnsi="Courier New" w:cs="Courier New"/>
          <w:sz w:val="20"/>
          <w:szCs w:val="20"/>
        </w:rPr>
        <w:t xml:space="preserve"> {</w:t>
      </w:r>
    </w:p>
    <w:p w14:paraId="79602F1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.center</w:t>
      </w:r>
      <w:proofErr w:type="gramEnd"/>
      <w:r w:rsidRPr="00C30FBA">
        <w:rPr>
          <w:rFonts w:ascii="Courier New" w:eastAsia="Times New Roman" w:hAnsi="Courier New" w:cs="Courier New"/>
          <w:sz w:val="20"/>
          <w:szCs w:val="20"/>
        </w:rPr>
        <w:t>-block();</w:t>
      </w:r>
    </w:p>
    <w:p w14:paraId="79FC259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593B7C74"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C30FBA">
        <w:rPr>
          <w:rFonts w:ascii="Times New Roman" w:eastAsia="Times New Roman" w:hAnsi="Times New Roman" w:cs="Times New Roman"/>
          <w:b/>
          <w:bCs/>
          <w:sz w:val="27"/>
          <w:szCs w:val="27"/>
        </w:rPr>
        <w:t>Clearfix</w:t>
      </w:r>
      <w:proofErr w:type="spellEnd"/>
    </w:p>
    <w:p w14:paraId="5A22638D"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Easily clear </w:t>
      </w:r>
      <w:r w:rsidRPr="00C30FBA">
        <w:rPr>
          <w:rFonts w:ascii="Courier New" w:eastAsia="Times New Roman" w:hAnsi="Courier New" w:cs="Courier New"/>
          <w:sz w:val="20"/>
          <w:szCs w:val="20"/>
        </w:rPr>
        <w:t>float</w:t>
      </w:r>
      <w:r w:rsidRPr="00C30FBA">
        <w:rPr>
          <w:rFonts w:ascii="Times New Roman" w:eastAsia="Times New Roman" w:hAnsi="Times New Roman" w:cs="Times New Roman"/>
          <w:sz w:val="24"/>
          <w:szCs w:val="24"/>
        </w:rPr>
        <w:t xml:space="preserve">s by </w:t>
      </w:r>
      <w:proofErr w:type="gramStart"/>
      <w:r w:rsidRPr="00C30FBA">
        <w:rPr>
          <w:rFonts w:ascii="Times New Roman" w:eastAsia="Times New Roman" w:hAnsi="Times New Roman" w:cs="Times New Roman"/>
          <w:sz w:val="24"/>
          <w:szCs w:val="24"/>
        </w:rPr>
        <w:t xml:space="preserve">adding </w:t>
      </w:r>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clearfix</w:t>
      </w:r>
      <w:proofErr w:type="spellEnd"/>
      <w:proofErr w:type="gramEnd"/>
      <w:r w:rsidRPr="00C30FBA">
        <w:rPr>
          <w:rFonts w:ascii="Times New Roman" w:eastAsia="Times New Roman" w:hAnsi="Times New Roman" w:cs="Times New Roman"/>
          <w:sz w:val="24"/>
          <w:szCs w:val="24"/>
        </w:rPr>
        <w:t xml:space="preserve"> </w:t>
      </w:r>
      <w:r w:rsidRPr="00C30FBA">
        <w:rPr>
          <w:rFonts w:ascii="Times New Roman" w:eastAsia="Times New Roman" w:hAnsi="Times New Roman" w:cs="Times New Roman"/>
          <w:b/>
          <w:bCs/>
          <w:sz w:val="24"/>
          <w:szCs w:val="24"/>
        </w:rPr>
        <w:t>to the parent element</w:t>
      </w:r>
      <w:r w:rsidRPr="00C30FBA">
        <w:rPr>
          <w:rFonts w:ascii="Times New Roman" w:eastAsia="Times New Roman" w:hAnsi="Times New Roman" w:cs="Times New Roman"/>
          <w:sz w:val="24"/>
          <w:szCs w:val="24"/>
        </w:rPr>
        <w:t xml:space="preserve">. Utilizes </w:t>
      </w:r>
      <w:hyperlink r:id="rId88" w:history="1">
        <w:r w:rsidRPr="00C30FBA">
          <w:rPr>
            <w:rFonts w:ascii="Times New Roman" w:eastAsia="Times New Roman" w:hAnsi="Times New Roman" w:cs="Times New Roman"/>
            <w:color w:val="0000FF"/>
            <w:sz w:val="24"/>
            <w:szCs w:val="24"/>
            <w:u w:val="single"/>
          </w:rPr>
          <w:t xml:space="preserve">the micro </w:t>
        </w:r>
        <w:proofErr w:type="spellStart"/>
        <w:r w:rsidRPr="00C30FBA">
          <w:rPr>
            <w:rFonts w:ascii="Times New Roman" w:eastAsia="Times New Roman" w:hAnsi="Times New Roman" w:cs="Times New Roman"/>
            <w:color w:val="0000FF"/>
            <w:sz w:val="24"/>
            <w:szCs w:val="24"/>
            <w:u w:val="single"/>
          </w:rPr>
          <w:t>clearfix</w:t>
        </w:r>
        <w:proofErr w:type="spellEnd"/>
      </w:hyperlink>
      <w:r w:rsidRPr="00C30FBA">
        <w:rPr>
          <w:rFonts w:ascii="Times New Roman" w:eastAsia="Times New Roman" w:hAnsi="Times New Roman" w:cs="Times New Roman"/>
          <w:sz w:val="24"/>
          <w:szCs w:val="24"/>
        </w:rPr>
        <w:t xml:space="preserve"> as popularized by Nicolas Gallagher. Can also be used as a </w:t>
      </w:r>
      <w:proofErr w:type="spellStart"/>
      <w:r w:rsidRPr="00C30FBA">
        <w:rPr>
          <w:rFonts w:ascii="Times New Roman" w:eastAsia="Times New Roman" w:hAnsi="Times New Roman" w:cs="Times New Roman"/>
          <w:sz w:val="24"/>
          <w:szCs w:val="24"/>
        </w:rPr>
        <w:t>mixin</w:t>
      </w:r>
      <w:proofErr w:type="spellEnd"/>
      <w:r w:rsidRPr="00C30FBA">
        <w:rPr>
          <w:rFonts w:ascii="Times New Roman" w:eastAsia="Times New Roman" w:hAnsi="Times New Roman" w:cs="Times New Roman"/>
          <w:sz w:val="24"/>
          <w:szCs w:val="24"/>
        </w:rPr>
        <w:t>.</w:t>
      </w:r>
    </w:p>
    <w:p w14:paraId="74520A4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&lt;!--</w:t>
      </w:r>
      <w:proofErr w:type="gramEnd"/>
      <w:r w:rsidRPr="00C30FBA">
        <w:rPr>
          <w:rFonts w:ascii="Courier New" w:eastAsia="Times New Roman" w:hAnsi="Courier New" w:cs="Courier New"/>
          <w:sz w:val="20"/>
          <w:szCs w:val="20"/>
        </w:rPr>
        <w:t xml:space="preserve"> Usage as a class --&gt;</w:t>
      </w:r>
    </w:p>
    <w:p w14:paraId="0A6097B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w:t>
      </w:r>
      <w:proofErr w:type="spellStart"/>
      <w:r w:rsidRPr="00C30FBA">
        <w:rPr>
          <w:rFonts w:ascii="Courier New" w:eastAsia="Times New Roman" w:hAnsi="Courier New" w:cs="Courier New"/>
          <w:sz w:val="20"/>
          <w:szCs w:val="20"/>
        </w:rPr>
        <w:t>clearfix</w:t>
      </w:r>
      <w:proofErr w:type="spellEnd"/>
      <w:r w:rsidRPr="00C30FBA">
        <w:rPr>
          <w:rFonts w:ascii="Courier New" w:eastAsia="Times New Roman" w:hAnsi="Courier New" w:cs="Courier New"/>
          <w:sz w:val="20"/>
          <w:szCs w:val="20"/>
        </w:rPr>
        <w:t>"&gt;...&lt;/div&gt;</w:t>
      </w:r>
    </w:p>
    <w:p w14:paraId="36A9063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Mixin</w:t>
      </w:r>
      <w:proofErr w:type="spellEnd"/>
      <w:r w:rsidRPr="00C30FBA">
        <w:rPr>
          <w:rFonts w:ascii="Courier New" w:eastAsia="Times New Roman" w:hAnsi="Courier New" w:cs="Courier New"/>
          <w:sz w:val="20"/>
          <w:szCs w:val="20"/>
        </w:rPr>
        <w:t xml:space="preserve"> itself</w:t>
      </w:r>
    </w:p>
    <w:p w14:paraId="0D5F874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clearfix</w:t>
      </w:r>
      <w:proofErr w:type="spellEnd"/>
      <w:proofErr w:type="gramEnd"/>
      <w:r w:rsidRPr="00C30FBA">
        <w:rPr>
          <w:rFonts w:ascii="Courier New" w:eastAsia="Times New Roman" w:hAnsi="Courier New" w:cs="Courier New"/>
          <w:sz w:val="20"/>
          <w:szCs w:val="20"/>
        </w:rPr>
        <w:t>() {</w:t>
      </w:r>
    </w:p>
    <w:p w14:paraId="24D583D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&amp;:before</w:t>
      </w:r>
      <w:proofErr w:type="gramEnd"/>
      <w:r w:rsidRPr="00C30FBA">
        <w:rPr>
          <w:rFonts w:ascii="Courier New" w:eastAsia="Times New Roman" w:hAnsi="Courier New" w:cs="Courier New"/>
          <w:sz w:val="20"/>
          <w:szCs w:val="20"/>
        </w:rPr>
        <w:t>,</w:t>
      </w:r>
    </w:p>
    <w:p w14:paraId="2E2F88C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&amp;:after</w:t>
      </w:r>
      <w:proofErr w:type="gramEnd"/>
      <w:r w:rsidRPr="00C30FBA">
        <w:rPr>
          <w:rFonts w:ascii="Courier New" w:eastAsia="Times New Roman" w:hAnsi="Courier New" w:cs="Courier New"/>
          <w:sz w:val="20"/>
          <w:szCs w:val="20"/>
        </w:rPr>
        <w:t xml:space="preserve"> {</w:t>
      </w:r>
    </w:p>
    <w:p w14:paraId="709FF51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content: " ";</w:t>
      </w:r>
    </w:p>
    <w:p w14:paraId="438969C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display: table;</w:t>
      </w:r>
    </w:p>
    <w:p w14:paraId="09AC315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2DEDB0F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&amp;:after</w:t>
      </w:r>
      <w:proofErr w:type="gramEnd"/>
      <w:r w:rsidRPr="00C30FBA">
        <w:rPr>
          <w:rFonts w:ascii="Courier New" w:eastAsia="Times New Roman" w:hAnsi="Courier New" w:cs="Courier New"/>
          <w:sz w:val="20"/>
          <w:szCs w:val="20"/>
        </w:rPr>
        <w:t xml:space="preserve"> {</w:t>
      </w:r>
    </w:p>
    <w:p w14:paraId="12AAF62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clear: both;</w:t>
      </w:r>
    </w:p>
    <w:p w14:paraId="43B3259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4AB6EF3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67051D5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43DAE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Usage as a </w:t>
      </w:r>
      <w:proofErr w:type="spellStart"/>
      <w:r w:rsidRPr="00C30FBA">
        <w:rPr>
          <w:rFonts w:ascii="Courier New" w:eastAsia="Times New Roman" w:hAnsi="Courier New" w:cs="Courier New"/>
          <w:sz w:val="20"/>
          <w:szCs w:val="20"/>
        </w:rPr>
        <w:t>mixin</w:t>
      </w:r>
      <w:proofErr w:type="spellEnd"/>
    </w:p>
    <w:p w14:paraId="2831247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.element</w:t>
      </w:r>
      <w:proofErr w:type="gramEnd"/>
      <w:r w:rsidRPr="00C30FBA">
        <w:rPr>
          <w:rFonts w:ascii="Courier New" w:eastAsia="Times New Roman" w:hAnsi="Courier New" w:cs="Courier New"/>
          <w:sz w:val="20"/>
          <w:szCs w:val="20"/>
        </w:rPr>
        <w:t xml:space="preserve"> {</w:t>
      </w:r>
    </w:p>
    <w:p w14:paraId="00508F3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clearfix</w:t>
      </w:r>
      <w:proofErr w:type="spellEnd"/>
      <w:proofErr w:type="gramEnd"/>
      <w:r w:rsidRPr="00C30FBA">
        <w:rPr>
          <w:rFonts w:ascii="Courier New" w:eastAsia="Times New Roman" w:hAnsi="Courier New" w:cs="Courier New"/>
          <w:sz w:val="20"/>
          <w:szCs w:val="20"/>
        </w:rPr>
        <w:t>();</w:t>
      </w:r>
    </w:p>
    <w:p w14:paraId="2D9334B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0359C3AC"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Showing and hiding content</w:t>
      </w:r>
    </w:p>
    <w:p w14:paraId="25B45D07"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Force an element to be shown or hidden (</w:t>
      </w:r>
      <w:r w:rsidRPr="00C30FBA">
        <w:rPr>
          <w:rFonts w:ascii="Times New Roman" w:eastAsia="Times New Roman" w:hAnsi="Times New Roman" w:cs="Times New Roman"/>
          <w:b/>
          <w:bCs/>
          <w:sz w:val="24"/>
          <w:szCs w:val="24"/>
        </w:rPr>
        <w:t>including for screen readers</w:t>
      </w:r>
      <w:r w:rsidRPr="00C30FBA">
        <w:rPr>
          <w:rFonts w:ascii="Times New Roman" w:eastAsia="Times New Roman" w:hAnsi="Times New Roman" w:cs="Times New Roman"/>
          <w:sz w:val="24"/>
          <w:szCs w:val="24"/>
        </w:rPr>
        <w:t xml:space="preserve">) with the use </w:t>
      </w:r>
      <w:proofErr w:type="gramStart"/>
      <w:r w:rsidRPr="00C30FBA">
        <w:rPr>
          <w:rFonts w:ascii="Times New Roman" w:eastAsia="Times New Roman" w:hAnsi="Times New Roman" w:cs="Times New Roman"/>
          <w:sz w:val="24"/>
          <w:szCs w:val="24"/>
        </w:rPr>
        <w:t xml:space="preserve">of </w:t>
      </w:r>
      <w:r w:rsidRPr="00C30FBA">
        <w:rPr>
          <w:rFonts w:ascii="Courier New" w:eastAsia="Times New Roman" w:hAnsi="Courier New" w:cs="Courier New"/>
          <w:sz w:val="20"/>
          <w:szCs w:val="20"/>
        </w:rPr>
        <w:t>.show</w:t>
      </w:r>
      <w:proofErr w:type="gramEnd"/>
      <w:r w:rsidRPr="00C30FBA">
        <w:rPr>
          <w:rFonts w:ascii="Times New Roman" w:eastAsia="Times New Roman" w:hAnsi="Times New Roman" w:cs="Times New Roman"/>
          <w:sz w:val="24"/>
          <w:szCs w:val="24"/>
        </w:rPr>
        <w:t xml:space="preserve"> and </w:t>
      </w:r>
      <w:r w:rsidRPr="00C30FBA">
        <w:rPr>
          <w:rFonts w:ascii="Courier New" w:eastAsia="Times New Roman" w:hAnsi="Courier New" w:cs="Courier New"/>
          <w:sz w:val="20"/>
          <w:szCs w:val="20"/>
        </w:rPr>
        <w:t>.hidden</w:t>
      </w:r>
      <w:r w:rsidRPr="00C30FBA">
        <w:rPr>
          <w:rFonts w:ascii="Times New Roman" w:eastAsia="Times New Roman" w:hAnsi="Times New Roman" w:cs="Times New Roman"/>
          <w:sz w:val="24"/>
          <w:szCs w:val="24"/>
        </w:rPr>
        <w:t xml:space="preserve"> classes. These classes </w:t>
      </w:r>
      <w:proofErr w:type="gramStart"/>
      <w:r w:rsidRPr="00C30FBA">
        <w:rPr>
          <w:rFonts w:ascii="Times New Roman" w:eastAsia="Times New Roman" w:hAnsi="Times New Roman" w:cs="Times New Roman"/>
          <w:sz w:val="24"/>
          <w:szCs w:val="24"/>
        </w:rPr>
        <w:t xml:space="preserve">use </w:t>
      </w:r>
      <w:r w:rsidRPr="00C30FBA">
        <w:rPr>
          <w:rFonts w:ascii="Courier New" w:eastAsia="Times New Roman" w:hAnsi="Courier New" w:cs="Courier New"/>
          <w:sz w:val="20"/>
          <w:szCs w:val="20"/>
        </w:rPr>
        <w:t>!important</w:t>
      </w:r>
      <w:proofErr w:type="gramEnd"/>
      <w:r w:rsidRPr="00C30FBA">
        <w:rPr>
          <w:rFonts w:ascii="Times New Roman" w:eastAsia="Times New Roman" w:hAnsi="Times New Roman" w:cs="Times New Roman"/>
          <w:sz w:val="24"/>
          <w:szCs w:val="24"/>
        </w:rPr>
        <w:t xml:space="preserve"> to avoid specificity conflicts, just like the </w:t>
      </w:r>
      <w:hyperlink r:id="rId89" w:anchor="helper-classes-floats" w:history="1">
        <w:r w:rsidRPr="00C30FBA">
          <w:rPr>
            <w:rFonts w:ascii="Times New Roman" w:eastAsia="Times New Roman" w:hAnsi="Times New Roman" w:cs="Times New Roman"/>
            <w:color w:val="0000FF"/>
            <w:sz w:val="24"/>
            <w:szCs w:val="24"/>
            <w:u w:val="single"/>
          </w:rPr>
          <w:t>quick floats</w:t>
        </w:r>
      </w:hyperlink>
      <w:r w:rsidRPr="00C30FBA">
        <w:rPr>
          <w:rFonts w:ascii="Times New Roman" w:eastAsia="Times New Roman" w:hAnsi="Times New Roman" w:cs="Times New Roman"/>
          <w:sz w:val="24"/>
          <w:szCs w:val="24"/>
        </w:rPr>
        <w:t xml:space="preserve">. They are only available for block level toggling. They can also be used as </w:t>
      </w:r>
      <w:proofErr w:type="spellStart"/>
      <w:r w:rsidRPr="00C30FBA">
        <w:rPr>
          <w:rFonts w:ascii="Times New Roman" w:eastAsia="Times New Roman" w:hAnsi="Times New Roman" w:cs="Times New Roman"/>
          <w:sz w:val="24"/>
          <w:szCs w:val="24"/>
        </w:rPr>
        <w:t>mixins</w:t>
      </w:r>
      <w:proofErr w:type="spellEnd"/>
      <w:r w:rsidRPr="00C30FBA">
        <w:rPr>
          <w:rFonts w:ascii="Times New Roman" w:eastAsia="Times New Roman" w:hAnsi="Times New Roman" w:cs="Times New Roman"/>
          <w:sz w:val="24"/>
          <w:szCs w:val="24"/>
        </w:rPr>
        <w:t>.</w:t>
      </w:r>
    </w:p>
    <w:p w14:paraId="13618A38"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proofErr w:type="gramStart"/>
      <w:r w:rsidRPr="00C30FBA">
        <w:rPr>
          <w:rFonts w:ascii="Courier New" w:eastAsia="Times New Roman" w:hAnsi="Courier New" w:cs="Courier New"/>
          <w:sz w:val="20"/>
          <w:szCs w:val="20"/>
        </w:rPr>
        <w:lastRenderedPageBreak/>
        <w:t>.hide</w:t>
      </w:r>
      <w:proofErr w:type="gramEnd"/>
      <w:r w:rsidRPr="00C30FBA">
        <w:rPr>
          <w:rFonts w:ascii="Times New Roman" w:eastAsia="Times New Roman" w:hAnsi="Times New Roman" w:cs="Times New Roman"/>
          <w:sz w:val="24"/>
          <w:szCs w:val="24"/>
        </w:rPr>
        <w:t xml:space="preserve"> is available, but it does not always affect screen readers and is </w:t>
      </w:r>
      <w:r w:rsidRPr="00C30FBA">
        <w:rPr>
          <w:rFonts w:ascii="Times New Roman" w:eastAsia="Times New Roman" w:hAnsi="Times New Roman" w:cs="Times New Roman"/>
          <w:b/>
          <w:bCs/>
          <w:sz w:val="24"/>
          <w:szCs w:val="24"/>
        </w:rPr>
        <w:t>deprecated</w:t>
      </w:r>
      <w:r w:rsidRPr="00C30FBA">
        <w:rPr>
          <w:rFonts w:ascii="Times New Roman" w:eastAsia="Times New Roman" w:hAnsi="Times New Roman" w:cs="Times New Roman"/>
          <w:sz w:val="24"/>
          <w:szCs w:val="24"/>
        </w:rPr>
        <w:t xml:space="preserve"> as of v3.0.1. </w:t>
      </w:r>
      <w:proofErr w:type="gramStart"/>
      <w:r w:rsidRPr="00C30FBA">
        <w:rPr>
          <w:rFonts w:ascii="Times New Roman" w:eastAsia="Times New Roman" w:hAnsi="Times New Roman" w:cs="Times New Roman"/>
          <w:sz w:val="24"/>
          <w:szCs w:val="24"/>
        </w:rPr>
        <w:t xml:space="preserve">Use </w:t>
      </w:r>
      <w:r w:rsidRPr="00C30FBA">
        <w:rPr>
          <w:rFonts w:ascii="Courier New" w:eastAsia="Times New Roman" w:hAnsi="Courier New" w:cs="Courier New"/>
          <w:sz w:val="20"/>
          <w:szCs w:val="20"/>
        </w:rPr>
        <w:t>.hidden</w:t>
      </w:r>
      <w:proofErr w:type="gramEnd"/>
      <w:r w:rsidRPr="00C30FBA">
        <w:rPr>
          <w:rFonts w:ascii="Times New Roman" w:eastAsia="Times New Roman" w:hAnsi="Times New Roman" w:cs="Times New Roman"/>
          <w:sz w:val="24"/>
          <w:szCs w:val="24"/>
        </w:rPr>
        <w:t xml:space="preserve"> or </w:t>
      </w:r>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w:t>
      </w:r>
      <w:r w:rsidRPr="00C30FBA">
        <w:rPr>
          <w:rFonts w:ascii="Times New Roman" w:eastAsia="Times New Roman" w:hAnsi="Times New Roman" w:cs="Times New Roman"/>
          <w:sz w:val="24"/>
          <w:szCs w:val="24"/>
        </w:rPr>
        <w:t xml:space="preserve"> instead.</w:t>
      </w:r>
    </w:p>
    <w:p w14:paraId="2000546C"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Furthermore</w:t>
      </w:r>
      <w:proofErr w:type="gramStart"/>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.invisible</w:t>
      </w:r>
      <w:proofErr w:type="gramEnd"/>
      <w:r w:rsidRPr="00C30FBA">
        <w:rPr>
          <w:rFonts w:ascii="Times New Roman" w:eastAsia="Times New Roman" w:hAnsi="Times New Roman" w:cs="Times New Roman"/>
          <w:sz w:val="24"/>
          <w:szCs w:val="24"/>
        </w:rPr>
        <w:t xml:space="preserve"> can be used to toggle only the visibility of an element, meaning its </w:t>
      </w:r>
      <w:r w:rsidRPr="00C30FBA">
        <w:rPr>
          <w:rFonts w:ascii="Courier New" w:eastAsia="Times New Roman" w:hAnsi="Courier New" w:cs="Courier New"/>
          <w:sz w:val="20"/>
          <w:szCs w:val="20"/>
        </w:rPr>
        <w:t>display</w:t>
      </w:r>
      <w:r w:rsidRPr="00C30FBA">
        <w:rPr>
          <w:rFonts w:ascii="Times New Roman" w:eastAsia="Times New Roman" w:hAnsi="Times New Roman" w:cs="Times New Roman"/>
          <w:sz w:val="24"/>
          <w:szCs w:val="24"/>
        </w:rPr>
        <w:t xml:space="preserve"> is not modified and the element can still affect the flow of the document.</w:t>
      </w:r>
    </w:p>
    <w:p w14:paraId="47B3710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class="show"&gt;...&lt;/div&gt;</w:t>
      </w:r>
    </w:p>
    <w:p w14:paraId="4A04D3F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&lt;div class="hidden"&gt;...&lt;/div&gt;</w:t>
      </w:r>
    </w:p>
    <w:p w14:paraId="3643A4A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Classes</w:t>
      </w:r>
    </w:p>
    <w:p w14:paraId="5C11A92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.show</w:t>
      </w:r>
      <w:proofErr w:type="gramEnd"/>
      <w:r w:rsidRPr="00C30FBA">
        <w:rPr>
          <w:rFonts w:ascii="Courier New" w:eastAsia="Times New Roman" w:hAnsi="Courier New" w:cs="Courier New"/>
          <w:sz w:val="20"/>
          <w:szCs w:val="20"/>
        </w:rPr>
        <w:t xml:space="preserve"> {</w:t>
      </w:r>
    </w:p>
    <w:p w14:paraId="2C927C3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display: </w:t>
      </w:r>
      <w:proofErr w:type="gramStart"/>
      <w:r w:rsidRPr="00C30FBA">
        <w:rPr>
          <w:rFonts w:ascii="Courier New" w:eastAsia="Times New Roman" w:hAnsi="Courier New" w:cs="Courier New"/>
          <w:sz w:val="20"/>
          <w:szCs w:val="20"/>
        </w:rPr>
        <w:t>block !important</w:t>
      </w:r>
      <w:proofErr w:type="gramEnd"/>
      <w:r w:rsidRPr="00C30FBA">
        <w:rPr>
          <w:rFonts w:ascii="Courier New" w:eastAsia="Times New Roman" w:hAnsi="Courier New" w:cs="Courier New"/>
          <w:sz w:val="20"/>
          <w:szCs w:val="20"/>
        </w:rPr>
        <w:t>;</w:t>
      </w:r>
    </w:p>
    <w:p w14:paraId="0AB3C49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2D89855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.hidden</w:t>
      </w:r>
      <w:proofErr w:type="gramEnd"/>
      <w:r w:rsidRPr="00C30FBA">
        <w:rPr>
          <w:rFonts w:ascii="Courier New" w:eastAsia="Times New Roman" w:hAnsi="Courier New" w:cs="Courier New"/>
          <w:sz w:val="20"/>
          <w:szCs w:val="20"/>
        </w:rPr>
        <w:t xml:space="preserve"> {</w:t>
      </w:r>
    </w:p>
    <w:p w14:paraId="0FCCFBB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display: </w:t>
      </w:r>
      <w:proofErr w:type="gramStart"/>
      <w:r w:rsidRPr="00C30FBA">
        <w:rPr>
          <w:rFonts w:ascii="Courier New" w:eastAsia="Times New Roman" w:hAnsi="Courier New" w:cs="Courier New"/>
          <w:sz w:val="20"/>
          <w:szCs w:val="20"/>
        </w:rPr>
        <w:t>none !important</w:t>
      </w:r>
      <w:proofErr w:type="gramEnd"/>
      <w:r w:rsidRPr="00C30FBA">
        <w:rPr>
          <w:rFonts w:ascii="Courier New" w:eastAsia="Times New Roman" w:hAnsi="Courier New" w:cs="Courier New"/>
          <w:sz w:val="20"/>
          <w:szCs w:val="20"/>
        </w:rPr>
        <w:t>;</w:t>
      </w:r>
    </w:p>
    <w:p w14:paraId="45E1CCF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0281C52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.invisible</w:t>
      </w:r>
      <w:proofErr w:type="gramEnd"/>
      <w:r w:rsidRPr="00C30FBA">
        <w:rPr>
          <w:rFonts w:ascii="Courier New" w:eastAsia="Times New Roman" w:hAnsi="Courier New" w:cs="Courier New"/>
          <w:sz w:val="20"/>
          <w:szCs w:val="20"/>
        </w:rPr>
        <w:t xml:space="preserve"> {</w:t>
      </w:r>
    </w:p>
    <w:p w14:paraId="4775285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visibility: hidden;</w:t>
      </w:r>
    </w:p>
    <w:p w14:paraId="7499237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31F1795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CA0AC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Usage as </w:t>
      </w:r>
      <w:proofErr w:type="spellStart"/>
      <w:r w:rsidRPr="00C30FBA">
        <w:rPr>
          <w:rFonts w:ascii="Courier New" w:eastAsia="Times New Roman" w:hAnsi="Courier New" w:cs="Courier New"/>
          <w:sz w:val="20"/>
          <w:szCs w:val="20"/>
        </w:rPr>
        <w:t>mixins</w:t>
      </w:r>
      <w:proofErr w:type="spellEnd"/>
    </w:p>
    <w:p w14:paraId="3D0B4E6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.element</w:t>
      </w:r>
      <w:proofErr w:type="gramEnd"/>
      <w:r w:rsidRPr="00C30FBA">
        <w:rPr>
          <w:rFonts w:ascii="Courier New" w:eastAsia="Times New Roman" w:hAnsi="Courier New" w:cs="Courier New"/>
          <w:sz w:val="20"/>
          <w:szCs w:val="20"/>
        </w:rPr>
        <w:t xml:space="preserve"> {</w:t>
      </w:r>
    </w:p>
    <w:p w14:paraId="75CB996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.show</w:t>
      </w:r>
      <w:proofErr w:type="gramEnd"/>
      <w:r w:rsidRPr="00C30FBA">
        <w:rPr>
          <w:rFonts w:ascii="Courier New" w:eastAsia="Times New Roman" w:hAnsi="Courier New" w:cs="Courier New"/>
          <w:sz w:val="20"/>
          <w:szCs w:val="20"/>
        </w:rPr>
        <w:t>();</w:t>
      </w:r>
    </w:p>
    <w:p w14:paraId="1EC942B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2A120E3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.another</w:t>
      </w:r>
      <w:proofErr w:type="gramEnd"/>
      <w:r w:rsidRPr="00C30FBA">
        <w:rPr>
          <w:rFonts w:ascii="Courier New" w:eastAsia="Times New Roman" w:hAnsi="Courier New" w:cs="Courier New"/>
          <w:sz w:val="20"/>
          <w:szCs w:val="20"/>
        </w:rPr>
        <w:t>-element {</w:t>
      </w:r>
    </w:p>
    <w:p w14:paraId="11B8781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.hidden</w:t>
      </w:r>
      <w:proofErr w:type="gramEnd"/>
      <w:r w:rsidRPr="00C30FBA">
        <w:rPr>
          <w:rFonts w:ascii="Courier New" w:eastAsia="Times New Roman" w:hAnsi="Courier New" w:cs="Courier New"/>
          <w:sz w:val="20"/>
          <w:szCs w:val="20"/>
        </w:rPr>
        <w:t>();</w:t>
      </w:r>
    </w:p>
    <w:p w14:paraId="6CE342C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65867A67"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Screen reader and keyboard navigation content</w:t>
      </w:r>
    </w:p>
    <w:p w14:paraId="7312A9A4"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Hide an element to all devices </w:t>
      </w:r>
      <w:r w:rsidRPr="00C30FBA">
        <w:rPr>
          <w:rFonts w:ascii="Times New Roman" w:eastAsia="Times New Roman" w:hAnsi="Times New Roman" w:cs="Times New Roman"/>
          <w:b/>
          <w:bCs/>
          <w:sz w:val="24"/>
          <w:szCs w:val="24"/>
        </w:rPr>
        <w:t>except screen readers</w:t>
      </w:r>
      <w:r w:rsidRPr="00C30FBA">
        <w:rPr>
          <w:rFonts w:ascii="Times New Roman" w:eastAsia="Times New Roman" w:hAnsi="Times New Roman" w:cs="Times New Roman"/>
          <w:sz w:val="24"/>
          <w:szCs w:val="24"/>
        </w:rPr>
        <w:t xml:space="preserve"> with </w:t>
      </w:r>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w:t>
      </w:r>
      <w:r w:rsidRPr="00C30FBA">
        <w:rPr>
          <w:rFonts w:ascii="Times New Roman" w:eastAsia="Times New Roman" w:hAnsi="Times New Roman" w:cs="Times New Roman"/>
          <w:sz w:val="24"/>
          <w:szCs w:val="24"/>
        </w:rPr>
        <w:t xml:space="preserve">. Combine </w:t>
      </w:r>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w:t>
      </w:r>
      <w:r w:rsidRPr="00C30FBA">
        <w:rPr>
          <w:rFonts w:ascii="Times New Roman" w:eastAsia="Times New Roman" w:hAnsi="Times New Roman" w:cs="Times New Roman"/>
          <w:sz w:val="24"/>
          <w:szCs w:val="24"/>
        </w:rPr>
        <w:t xml:space="preserve"> with </w:t>
      </w:r>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-only-focusable</w:t>
      </w:r>
      <w:r w:rsidRPr="00C30FBA">
        <w:rPr>
          <w:rFonts w:ascii="Times New Roman" w:eastAsia="Times New Roman" w:hAnsi="Times New Roman" w:cs="Times New Roman"/>
          <w:sz w:val="24"/>
          <w:szCs w:val="24"/>
        </w:rPr>
        <w:t xml:space="preserve"> to show the element again when it's focused (e.g. by a keyboard-only user). Necessary for following </w:t>
      </w:r>
      <w:hyperlink r:id="rId90" w:anchor="accessibility" w:history="1">
        <w:r w:rsidRPr="00C30FBA">
          <w:rPr>
            <w:rFonts w:ascii="Times New Roman" w:eastAsia="Times New Roman" w:hAnsi="Times New Roman" w:cs="Times New Roman"/>
            <w:color w:val="0000FF"/>
            <w:sz w:val="24"/>
            <w:szCs w:val="24"/>
            <w:u w:val="single"/>
          </w:rPr>
          <w:t>accessibility best practices</w:t>
        </w:r>
      </w:hyperlink>
      <w:r w:rsidRPr="00C30FBA">
        <w:rPr>
          <w:rFonts w:ascii="Times New Roman" w:eastAsia="Times New Roman" w:hAnsi="Times New Roman" w:cs="Times New Roman"/>
          <w:sz w:val="24"/>
          <w:szCs w:val="24"/>
        </w:rPr>
        <w:t xml:space="preserve">. Can also be used as </w:t>
      </w:r>
      <w:proofErr w:type="spellStart"/>
      <w:r w:rsidRPr="00C30FBA">
        <w:rPr>
          <w:rFonts w:ascii="Times New Roman" w:eastAsia="Times New Roman" w:hAnsi="Times New Roman" w:cs="Times New Roman"/>
          <w:sz w:val="24"/>
          <w:szCs w:val="24"/>
        </w:rPr>
        <w:t>mixins</w:t>
      </w:r>
      <w:proofErr w:type="spellEnd"/>
      <w:r w:rsidRPr="00C30FBA">
        <w:rPr>
          <w:rFonts w:ascii="Times New Roman" w:eastAsia="Times New Roman" w:hAnsi="Times New Roman" w:cs="Times New Roman"/>
          <w:sz w:val="24"/>
          <w:szCs w:val="24"/>
        </w:rPr>
        <w:t>.</w:t>
      </w:r>
    </w:p>
    <w:p w14:paraId="2E02EBD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&lt;a class="</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 xml:space="preserve">-only </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 xml:space="preserve">-only-focusable" </w:t>
      </w:r>
      <w:proofErr w:type="spellStart"/>
      <w:r w:rsidRPr="00C30FBA">
        <w:rPr>
          <w:rFonts w:ascii="Courier New" w:eastAsia="Times New Roman" w:hAnsi="Courier New" w:cs="Courier New"/>
          <w:sz w:val="20"/>
          <w:szCs w:val="20"/>
        </w:rPr>
        <w:t>href</w:t>
      </w:r>
      <w:proofErr w:type="spellEnd"/>
      <w:r w:rsidRPr="00C30FBA">
        <w:rPr>
          <w:rFonts w:ascii="Courier New" w:eastAsia="Times New Roman" w:hAnsi="Courier New" w:cs="Courier New"/>
          <w:sz w:val="20"/>
          <w:szCs w:val="20"/>
        </w:rPr>
        <w:t>="#content"&gt;Skip to main content&lt;/a&gt;</w:t>
      </w:r>
    </w:p>
    <w:p w14:paraId="411D98D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Usage as a </w:t>
      </w:r>
      <w:proofErr w:type="spellStart"/>
      <w:r w:rsidRPr="00C30FBA">
        <w:rPr>
          <w:rFonts w:ascii="Courier New" w:eastAsia="Times New Roman" w:hAnsi="Courier New" w:cs="Courier New"/>
          <w:sz w:val="20"/>
          <w:szCs w:val="20"/>
        </w:rPr>
        <w:t>mixin</w:t>
      </w:r>
      <w:proofErr w:type="spellEnd"/>
    </w:p>
    <w:p w14:paraId="277DBA9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.skip</w:t>
      </w:r>
      <w:proofErr w:type="gramEnd"/>
      <w:r w:rsidRPr="00C30FBA">
        <w:rPr>
          <w:rFonts w:ascii="Courier New" w:eastAsia="Times New Roman" w:hAnsi="Courier New" w:cs="Courier New"/>
          <w:sz w:val="20"/>
          <w:szCs w:val="20"/>
        </w:rPr>
        <w:t>-navigation {</w:t>
      </w:r>
    </w:p>
    <w:p w14:paraId="1D6AF83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w:t>
      </w:r>
      <w:proofErr w:type="gramStart"/>
      <w:r w:rsidRPr="00C30FBA">
        <w:rPr>
          <w:rFonts w:ascii="Courier New" w:eastAsia="Times New Roman" w:hAnsi="Courier New" w:cs="Courier New"/>
          <w:sz w:val="20"/>
          <w:szCs w:val="20"/>
        </w:rPr>
        <w:t>only(</w:t>
      </w:r>
      <w:proofErr w:type="gramEnd"/>
      <w:r w:rsidRPr="00C30FBA">
        <w:rPr>
          <w:rFonts w:ascii="Courier New" w:eastAsia="Times New Roman" w:hAnsi="Courier New" w:cs="Courier New"/>
          <w:sz w:val="20"/>
          <w:szCs w:val="20"/>
        </w:rPr>
        <w:t>);</w:t>
      </w:r>
    </w:p>
    <w:p w14:paraId="2BC0F78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sr</w:t>
      </w:r>
      <w:proofErr w:type="spellEnd"/>
      <w:r w:rsidRPr="00C30FBA">
        <w:rPr>
          <w:rFonts w:ascii="Courier New" w:eastAsia="Times New Roman" w:hAnsi="Courier New" w:cs="Courier New"/>
          <w:sz w:val="20"/>
          <w:szCs w:val="20"/>
        </w:rPr>
        <w:t>-only-</w:t>
      </w:r>
      <w:proofErr w:type="gramStart"/>
      <w:r w:rsidRPr="00C30FBA">
        <w:rPr>
          <w:rFonts w:ascii="Courier New" w:eastAsia="Times New Roman" w:hAnsi="Courier New" w:cs="Courier New"/>
          <w:sz w:val="20"/>
          <w:szCs w:val="20"/>
        </w:rPr>
        <w:t>focusable(</w:t>
      </w:r>
      <w:proofErr w:type="gramEnd"/>
      <w:r w:rsidRPr="00C30FBA">
        <w:rPr>
          <w:rFonts w:ascii="Courier New" w:eastAsia="Times New Roman" w:hAnsi="Courier New" w:cs="Courier New"/>
          <w:sz w:val="20"/>
          <w:szCs w:val="20"/>
        </w:rPr>
        <w:t>);</w:t>
      </w:r>
    </w:p>
    <w:p w14:paraId="24E59E1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17EE7EDF"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Image replacement</w:t>
      </w:r>
    </w:p>
    <w:p w14:paraId="3385F26D"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Utilize the </w:t>
      </w:r>
      <w:r w:rsidRPr="00C30FBA">
        <w:rPr>
          <w:rFonts w:ascii="Courier New" w:eastAsia="Times New Roman" w:hAnsi="Courier New" w:cs="Courier New"/>
          <w:sz w:val="20"/>
          <w:szCs w:val="20"/>
        </w:rPr>
        <w:t>.text-hide</w:t>
      </w:r>
      <w:r w:rsidRPr="00C30FBA">
        <w:rPr>
          <w:rFonts w:ascii="Times New Roman" w:eastAsia="Times New Roman" w:hAnsi="Times New Roman" w:cs="Times New Roman"/>
          <w:sz w:val="24"/>
          <w:szCs w:val="24"/>
        </w:rPr>
        <w:t xml:space="preserve"> class or </w:t>
      </w:r>
      <w:proofErr w:type="spellStart"/>
      <w:r w:rsidRPr="00C30FBA">
        <w:rPr>
          <w:rFonts w:ascii="Times New Roman" w:eastAsia="Times New Roman" w:hAnsi="Times New Roman" w:cs="Times New Roman"/>
          <w:sz w:val="24"/>
          <w:szCs w:val="24"/>
        </w:rPr>
        <w:t>mixin</w:t>
      </w:r>
      <w:proofErr w:type="spellEnd"/>
      <w:r w:rsidRPr="00C30FBA">
        <w:rPr>
          <w:rFonts w:ascii="Times New Roman" w:eastAsia="Times New Roman" w:hAnsi="Times New Roman" w:cs="Times New Roman"/>
          <w:sz w:val="24"/>
          <w:szCs w:val="24"/>
        </w:rPr>
        <w:t xml:space="preserve"> to help replace an element's text content with a background image.</w:t>
      </w:r>
    </w:p>
    <w:p w14:paraId="34B2090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&lt;h1 class="text-hide"&gt;Custom heading&lt;/h1&gt;</w:t>
      </w:r>
    </w:p>
    <w:p w14:paraId="2D112BA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Usage as a </w:t>
      </w:r>
      <w:proofErr w:type="spellStart"/>
      <w:r w:rsidRPr="00C30FBA">
        <w:rPr>
          <w:rFonts w:ascii="Courier New" w:eastAsia="Times New Roman" w:hAnsi="Courier New" w:cs="Courier New"/>
          <w:sz w:val="20"/>
          <w:szCs w:val="20"/>
        </w:rPr>
        <w:t>mixin</w:t>
      </w:r>
      <w:proofErr w:type="spellEnd"/>
    </w:p>
    <w:p w14:paraId="06C59FC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.heading</w:t>
      </w:r>
      <w:proofErr w:type="gramEnd"/>
      <w:r w:rsidRPr="00C30FBA">
        <w:rPr>
          <w:rFonts w:ascii="Courier New" w:eastAsia="Times New Roman" w:hAnsi="Courier New" w:cs="Courier New"/>
          <w:sz w:val="20"/>
          <w:szCs w:val="20"/>
        </w:rPr>
        <w:t xml:space="preserve"> {</w:t>
      </w:r>
    </w:p>
    <w:p w14:paraId="668E9E6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.text-</w:t>
      </w:r>
      <w:proofErr w:type="gramStart"/>
      <w:r w:rsidRPr="00C30FBA">
        <w:rPr>
          <w:rFonts w:ascii="Courier New" w:eastAsia="Times New Roman" w:hAnsi="Courier New" w:cs="Courier New"/>
          <w:sz w:val="20"/>
          <w:szCs w:val="20"/>
        </w:rPr>
        <w:t>hide(</w:t>
      </w:r>
      <w:proofErr w:type="gramEnd"/>
      <w:r w:rsidRPr="00C30FBA">
        <w:rPr>
          <w:rFonts w:ascii="Courier New" w:eastAsia="Times New Roman" w:hAnsi="Courier New" w:cs="Courier New"/>
          <w:sz w:val="20"/>
          <w:szCs w:val="20"/>
        </w:rPr>
        <w:t>);</w:t>
      </w:r>
    </w:p>
    <w:p w14:paraId="085EE55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3B90852F" w14:textId="77777777" w:rsidR="00C30FBA" w:rsidRPr="00C30FBA" w:rsidRDefault="00C30FBA" w:rsidP="00C30F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30FBA">
        <w:rPr>
          <w:rFonts w:ascii="Times New Roman" w:eastAsia="Times New Roman" w:hAnsi="Times New Roman" w:cs="Times New Roman"/>
          <w:b/>
          <w:bCs/>
          <w:kern w:val="36"/>
          <w:sz w:val="48"/>
          <w:szCs w:val="48"/>
        </w:rPr>
        <w:lastRenderedPageBreak/>
        <w:t>Responsive utilities</w:t>
      </w:r>
    </w:p>
    <w:p w14:paraId="3252225C"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For faster mobile-friendly development, use these utility classes for showing and hiding content by device via media query. Also included are utility classes for toggling content when printed.</w:t>
      </w:r>
    </w:p>
    <w:p w14:paraId="13FCE570"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Try to use these on a limited basis and avoid creating entirely different versions of the same site. Instead, use them to complement each device's presentation.</w:t>
      </w:r>
    </w:p>
    <w:p w14:paraId="67FAAE23"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Available classes</w:t>
      </w:r>
    </w:p>
    <w:p w14:paraId="16F75440"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Use a single or combination of the available classes for toggling content across viewport breakpoints.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1"/>
        <w:gridCol w:w="2090"/>
        <w:gridCol w:w="1812"/>
        <w:gridCol w:w="2070"/>
        <w:gridCol w:w="2007"/>
      </w:tblGrid>
      <w:tr w:rsidR="00C30FBA" w:rsidRPr="00C30FBA" w14:paraId="5BBC1FDA" w14:textId="77777777" w:rsidTr="00C30FBA">
        <w:trPr>
          <w:tblHeader/>
          <w:tblCellSpacing w:w="15" w:type="dxa"/>
        </w:trPr>
        <w:tc>
          <w:tcPr>
            <w:tcW w:w="0" w:type="auto"/>
            <w:vAlign w:val="center"/>
            <w:hideMark/>
          </w:tcPr>
          <w:p w14:paraId="2967E56E" w14:textId="77777777" w:rsidR="00C30FBA" w:rsidRPr="00C30FBA" w:rsidRDefault="00C30FBA" w:rsidP="00C30FBA">
            <w:pPr>
              <w:spacing w:after="0" w:line="240" w:lineRule="auto"/>
              <w:rPr>
                <w:rFonts w:ascii="Times New Roman" w:eastAsia="Times New Roman" w:hAnsi="Times New Roman" w:cs="Times New Roman"/>
                <w:sz w:val="24"/>
                <w:szCs w:val="24"/>
              </w:rPr>
            </w:pPr>
          </w:p>
        </w:tc>
        <w:tc>
          <w:tcPr>
            <w:tcW w:w="0" w:type="auto"/>
            <w:vAlign w:val="center"/>
            <w:hideMark/>
          </w:tcPr>
          <w:p w14:paraId="11D9800F"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 xml:space="preserve">Extra small devices </w:t>
            </w:r>
            <w:r w:rsidRPr="00C30FBA">
              <w:rPr>
                <w:rFonts w:ascii="Times New Roman" w:eastAsia="Times New Roman" w:hAnsi="Times New Roman" w:cs="Times New Roman"/>
                <w:b/>
                <w:bCs/>
                <w:sz w:val="20"/>
                <w:szCs w:val="20"/>
              </w:rPr>
              <w:t>Phones (&lt;768px)</w:t>
            </w:r>
            <w:r w:rsidRPr="00C30FBA">
              <w:rPr>
                <w:rFonts w:ascii="Times New Roman" w:eastAsia="Times New Roman" w:hAnsi="Times New Roman" w:cs="Times New Roman"/>
                <w:b/>
                <w:bCs/>
                <w:sz w:val="24"/>
                <w:szCs w:val="24"/>
              </w:rPr>
              <w:t xml:space="preserve"> </w:t>
            </w:r>
          </w:p>
        </w:tc>
        <w:tc>
          <w:tcPr>
            <w:tcW w:w="0" w:type="auto"/>
            <w:vAlign w:val="center"/>
            <w:hideMark/>
          </w:tcPr>
          <w:p w14:paraId="601283C8"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 xml:space="preserve">Small devices </w:t>
            </w:r>
            <w:r w:rsidRPr="00C30FBA">
              <w:rPr>
                <w:rFonts w:ascii="Times New Roman" w:eastAsia="Times New Roman" w:hAnsi="Times New Roman" w:cs="Times New Roman"/>
                <w:b/>
                <w:bCs/>
                <w:sz w:val="20"/>
                <w:szCs w:val="20"/>
              </w:rPr>
              <w:t>Tablets (≥768px)</w:t>
            </w:r>
            <w:r w:rsidRPr="00C30FBA">
              <w:rPr>
                <w:rFonts w:ascii="Times New Roman" w:eastAsia="Times New Roman" w:hAnsi="Times New Roman" w:cs="Times New Roman"/>
                <w:b/>
                <w:bCs/>
                <w:sz w:val="24"/>
                <w:szCs w:val="24"/>
              </w:rPr>
              <w:t xml:space="preserve"> </w:t>
            </w:r>
          </w:p>
        </w:tc>
        <w:tc>
          <w:tcPr>
            <w:tcW w:w="0" w:type="auto"/>
            <w:vAlign w:val="center"/>
            <w:hideMark/>
          </w:tcPr>
          <w:p w14:paraId="415682AC"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 xml:space="preserve">Medium devices </w:t>
            </w:r>
            <w:r w:rsidRPr="00C30FBA">
              <w:rPr>
                <w:rFonts w:ascii="Times New Roman" w:eastAsia="Times New Roman" w:hAnsi="Times New Roman" w:cs="Times New Roman"/>
                <w:b/>
                <w:bCs/>
                <w:sz w:val="20"/>
                <w:szCs w:val="20"/>
              </w:rPr>
              <w:t>Desktops (≥992px)</w:t>
            </w:r>
            <w:r w:rsidRPr="00C30FBA">
              <w:rPr>
                <w:rFonts w:ascii="Times New Roman" w:eastAsia="Times New Roman" w:hAnsi="Times New Roman" w:cs="Times New Roman"/>
                <w:b/>
                <w:bCs/>
                <w:sz w:val="24"/>
                <w:szCs w:val="24"/>
              </w:rPr>
              <w:t xml:space="preserve"> </w:t>
            </w:r>
          </w:p>
        </w:tc>
        <w:tc>
          <w:tcPr>
            <w:tcW w:w="0" w:type="auto"/>
            <w:vAlign w:val="center"/>
            <w:hideMark/>
          </w:tcPr>
          <w:p w14:paraId="2EDFD35B"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 xml:space="preserve">Large devices </w:t>
            </w:r>
            <w:r w:rsidRPr="00C30FBA">
              <w:rPr>
                <w:rFonts w:ascii="Times New Roman" w:eastAsia="Times New Roman" w:hAnsi="Times New Roman" w:cs="Times New Roman"/>
                <w:b/>
                <w:bCs/>
                <w:sz w:val="20"/>
                <w:szCs w:val="20"/>
              </w:rPr>
              <w:t>Desktops (≥1200px)</w:t>
            </w:r>
            <w:r w:rsidRPr="00C30FBA">
              <w:rPr>
                <w:rFonts w:ascii="Times New Roman" w:eastAsia="Times New Roman" w:hAnsi="Times New Roman" w:cs="Times New Roman"/>
                <w:b/>
                <w:bCs/>
                <w:sz w:val="24"/>
                <w:szCs w:val="24"/>
              </w:rPr>
              <w:t xml:space="preserve"> </w:t>
            </w:r>
          </w:p>
        </w:tc>
      </w:tr>
      <w:tr w:rsidR="00C30FBA" w:rsidRPr="00C30FBA" w14:paraId="767AE15D" w14:textId="77777777" w:rsidTr="00C30FBA">
        <w:trPr>
          <w:tblCellSpacing w:w="15" w:type="dxa"/>
        </w:trPr>
        <w:tc>
          <w:tcPr>
            <w:tcW w:w="0" w:type="auto"/>
            <w:vAlign w:val="center"/>
            <w:hideMark/>
          </w:tcPr>
          <w:p w14:paraId="5B1EC735"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proofErr w:type="gramStart"/>
            <w:r w:rsidRPr="00C30FBA">
              <w:rPr>
                <w:rFonts w:ascii="Courier New" w:eastAsia="Times New Roman" w:hAnsi="Courier New" w:cs="Courier New"/>
                <w:b/>
                <w:bCs/>
                <w:sz w:val="20"/>
                <w:szCs w:val="20"/>
              </w:rPr>
              <w:t>.visible</w:t>
            </w:r>
            <w:proofErr w:type="gramEnd"/>
            <w:r w:rsidRPr="00C30FBA">
              <w:rPr>
                <w:rFonts w:ascii="Courier New" w:eastAsia="Times New Roman" w:hAnsi="Courier New" w:cs="Courier New"/>
                <w:b/>
                <w:bCs/>
                <w:sz w:val="20"/>
                <w:szCs w:val="20"/>
              </w:rPr>
              <w:t>-</w:t>
            </w:r>
            <w:proofErr w:type="spellStart"/>
            <w:r w:rsidRPr="00C30FBA">
              <w:rPr>
                <w:rFonts w:ascii="Courier New" w:eastAsia="Times New Roman" w:hAnsi="Courier New" w:cs="Courier New"/>
                <w:b/>
                <w:bCs/>
                <w:sz w:val="20"/>
                <w:szCs w:val="20"/>
              </w:rPr>
              <w:t>xs</w:t>
            </w:r>
            <w:proofErr w:type="spellEnd"/>
            <w:r w:rsidRPr="00C30FBA">
              <w:rPr>
                <w:rFonts w:ascii="Courier New" w:eastAsia="Times New Roman" w:hAnsi="Courier New" w:cs="Courier New"/>
                <w:b/>
                <w:bCs/>
                <w:sz w:val="20"/>
                <w:szCs w:val="20"/>
              </w:rPr>
              <w:t>-*</w:t>
            </w:r>
          </w:p>
        </w:tc>
        <w:tc>
          <w:tcPr>
            <w:tcW w:w="0" w:type="auto"/>
            <w:vAlign w:val="center"/>
            <w:hideMark/>
          </w:tcPr>
          <w:p w14:paraId="46CD345D"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Visible</w:t>
            </w:r>
          </w:p>
        </w:tc>
        <w:tc>
          <w:tcPr>
            <w:tcW w:w="0" w:type="auto"/>
            <w:vAlign w:val="center"/>
            <w:hideMark/>
          </w:tcPr>
          <w:p w14:paraId="495EB425"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Hidden</w:t>
            </w:r>
          </w:p>
        </w:tc>
        <w:tc>
          <w:tcPr>
            <w:tcW w:w="0" w:type="auto"/>
            <w:vAlign w:val="center"/>
            <w:hideMark/>
          </w:tcPr>
          <w:p w14:paraId="5131B98B"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Hidden</w:t>
            </w:r>
          </w:p>
        </w:tc>
        <w:tc>
          <w:tcPr>
            <w:tcW w:w="0" w:type="auto"/>
            <w:vAlign w:val="center"/>
            <w:hideMark/>
          </w:tcPr>
          <w:p w14:paraId="7BA7FBFC"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Hidden</w:t>
            </w:r>
          </w:p>
        </w:tc>
      </w:tr>
      <w:tr w:rsidR="00C30FBA" w:rsidRPr="00C30FBA" w14:paraId="0509B371" w14:textId="77777777" w:rsidTr="00C30FBA">
        <w:trPr>
          <w:tblCellSpacing w:w="15" w:type="dxa"/>
        </w:trPr>
        <w:tc>
          <w:tcPr>
            <w:tcW w:w="0" w:type="auto"/>
            <w:vAlign w:val="center"/>
            <w:hideMark/>
          </w:tcPr>
          <w:p w14:paraId="63249F80"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proofErr w:type="gramStart"/>
            <w:r w:rsidRPr="00C30FBA">
              <w:rPr>
                <w:rFonts w:ascii="Courier New" w:eastAsia="Times New Roman" w:hAnsi="Courier New" w:cs="Courier New"/>
                <w:b/>
                <w:bCs/>
                <w:sz w:val="20"/>
                <w:szCs w:val="20"/>
              </w:rPr>
              <w:t>.visible</w:t>
            </w:r>
            <w:proofErr w:type="gramEnd"/>
            <w:r w:rsidRPr="00C30FBA">
              <w:rPr>
                <w:rFonts w:ascii="Courier New" w:eastAsia="Times New Roman" w:hAnsi="Courier New" w:cs="Courier New"/>
                <w:b/>
                <w:bCs/>
                <w:sz w:val="20"/>
                <w:szCs w:val="20"/>
              </w:rPr>
              <w:t>-</w:t>
            </w:r>
            <w:proofErr w:type="spellStart"/>
            <w:r w:rsidRPr="00C30FBA">
              <w:rPr>
                <w:rFonts w:ascii="Courier New" w:eastAsia="Times New Roman" w:hAnsi="Courier New" w:cs="Courier New"/>
                <w:b/>
                <w:bCs/>
                <w:sz w:val="20"/>
                <w:szCs w:val="20"/>
              </w:rPr>
              <w:t>sm</w:t>
            </w:r>
            <w:proofErr w:type="spellEnd"/>
            <w:r w:rsidRPr="00C30FBA">
              <w:rPr>
                <w:rFonts w:ascii="Courier New" w:eastAsia="Times New Roman" w:hAnsi="Courier New" w:cs="Courier New"/>
                <w:b/>
                <w:bCs/>
                <w:sz w:val="20"/>
                <w:szCs w:val="20"/>
              </w:rPr>
              <w:t>-*</w:t>
            </w:r>
          </w:p>
        </w:tc>
        <w:tc>
          <w:tcPr>
            <w:tcW w:w="0" w:type="auto"/>
            <w:vAlign w:val="center"/>
            <w:hideMark/>
          </w:tcPr>
          <w:p w14:paraId="0F07CEF0"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Hidden</w:t>
            </w:r>
          </w:p>
        </w:tc>
        <w:tc>
          <w:tcPr>
            <w:tcW w:w="0" w:type="auto"/>
            <w:vAlign w:val="center"/>
            <w:hideMark/>
          </w:tcPr>
          <w:p w14:paraId="399A9412"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Visible</w:t>
            </w:r>
          </w:p>
        </w:tc>
        <w:tc>
          <w:tcPr>
            <w:tcW w:w="0" w:type="auto"/>
            <w:vAlign w:val="center"/>
            <w:hideMark/>
          </w:tcPr>
          <w:p w14:paraId="7A2F49EE"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Hidden</w:t>
            </w:r>
          </w:p>
        </w:tc>
        <w:tc>
          <w:tcPr>
            <w:tcW w:w="0" w:type="auto"/>
            <w:vAlign w:val="center"/>
            <w:hideMark/>
          </w:tcPr>
          <w:p w14:paraId="03343609"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Hidden</w:t>
            </w:r>
          </w:p>
        </w:tc>
      </w:tr>
      <w:tr w:rsidR="00C30FBA" w:rsidRPr="00C30FBA" w14:paraId="53F3842C" w14:textId="77777777" w:rsidTr="00C30FBA">
        <w:trPr>
          <w:tblCellSpacing w:w="15" w:type="dxa"/>
        </w:trPr>
        <w:tc>
          <w:tcPr>
            <w:tcW w:w="0" w:type="auto"/>
            <w:vAlign w:val="center"/>
            <w:hideMark/>
          </w:tcPr>
          <w:p w14:paraId="6035A40F"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proofErr w:type="gramStart"/>
            <w:r w:rsidRPr="00C30FBA">
              <w:rPr>
                <w:rFonts w:ascii="Courier New" w:eastAsia="Times New Roman" w:hAnsi="Courier New" w:cs="Courier New"/>
                <w:b/>
                <w:bCs/>
                <w:sz w:val="20"/>
                <w:szCs w:val="20"/>
              </w:rPr>
              <w:t>.visible</w:t>
            </w:r>
            <w:proofErr w:type="gramEnd"/>
            <w:r w:rsidRPr="00C30FBA">
              <w:rPr>
                <w:rFonts w:ascii="Courier New" w:eastAsia="Times New Roman" w:hAnsi="Courier New" w:cs="Courier New"/>
                <w:b/>
                <w:bCs/>
                <w:sz w:val="20"/>
                <w:szCs w:val="20"/>
              </w:rPr>
              <w:t>-md-*</w:t>
            </w:r>
          </w:p>
        </w:tc>
        <w:tc>
          <w:tcPr>
            <w:tcW w:w="0" w:type="auto"/>
            <w:vAlign w:val="center"/>
            <w:hideMark/>
          </w:tcPr>
          <w:p w14:paraId="04E3B227"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Hidden</w:t>
            </w:r>
          </w:p>
        </w:tc>
        <w:tc>
          <w:tcPr>
            <w:tcW w:w="0" w:type="auto"/>
            <w:vAlign w:val="center"/>
            <w:hideMark/>
          </w:tcPr>
          <w:p w14:paraId="2E363D23"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Hidden</w:t>
            </w:r>
          </w:p>
        </w:tc>
        <w:tc>
          <w:tcPr>
            <w:tcW w:w="0" w:type="auto"/>
            <w:vAlign w:val="center"/>
            <w:hideMark/>
          </w:tcPr>
          <w:p w14:paraId="71D43FAE"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Visible</w:t>
            </w:r>
          </w:p>
        </w:tc>
        <w:tc>
          <w:tcPr>
            <w:tcW w:w="0" w:type="auto"/>
            <w:vAlign w:val="center"/>
            <w:hideMark/>
          </w:tcPr>
          <w:p w14:paraId="769BD97D"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Hidden</w:t>
            </w:r>
          </w:p>
        </w:tc>
      </w:tr>
      <w:tr w:rsidR="00C30FBA" w:rsidRPr="00C30FBA" w14:paraId="7A9E60EA" w14:textId="77777777" w:rsidTr="00C30FBA">
        <w:trPr>
          <w:tblCellSpacing w:w="15" w:type="dxa"/>
        </w:trPr>
        <w:tc>
          <w:tcPr>
            <w:tcW w:w="0" w:type="auto"/>
            <w:vAlign w:val="center"/>
            <w:hideMark/>
          </w:tcPr>
          <w:p w14:paraId="40227E40"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proofErr w:type="gramStart"/>
            <w:r w:rsidRPr="00C30FBA">
              <w:rPr>
                <w:rFonts w:ascii="Courier New" w:eastAsia="Times New Roman" w:hAnsi="Courier New" w:cs="Courier New"/>
                <w:b/>
                <w:bCs/>
                <w:sz w:val="20"/>
                <w:szCs w:val="20"/>
              </w:rPr>
              <w:t>.visible</w:t>
            </w:r>
            <w:proofErr w:type="gramEnd"/>
            <w:r w:rsidRPr="00C30FBA">
              <w:rPr>
                <w:rFonts w:ascii="Courier New" w:eastAsia="Times New Roman" w:hAnsi="Courier New" w:cs="Courier New"/>
                <w:b/>
                <w:bCs/>
                <w:sz w:val="20"/>
                <w:szCs w:val="20"/>
              </w:rPr>
              <w:t>-lg-*</w:t>
            </w:r>
          </w:p>
        </w:tc>
        <w:tc>
          <w:tcPr>
            <w:tcW w:w="0" w:type="auto"/>
            <w:vAlign w:val="center"/>
            <w:hideMark/>
          </w:tcPr>
          <w:p w14:paraId="0652372B"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Hidden</w:t>
            </w:r>
          </w:p>
        </w:tc>
        <w:tc>
          <w:tcPr>
            <w:tcW w:w="0" w:type="auto"/>
            <w:vAlign w:val="center"/>
            <w:hideMark/>
          </w:tcPr>
          <w:p w14:paraId="1B1B1EE7"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Hidden</w:t>
            </w:r>
          </w:p>
        </w:tc>
        <w:tc>
          <w:tcPr>
            <w:tcW w:w="0" w:type="auto"/>
            <w:vAlign w:val="center"/>
            <w:hideMark/>
          </w:tcPr>
          <w:p w14:paraId="7A7D32D2"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Hidden</w:t>
            </w:r>
          </w:p>
        </w:tc>
        <w:tc>
          <w:tcPr>
            <w:tcW w:w="0" w:type="auto"/>
            <w:vAlign w:val="center"/>
            <w:hideMark/>
          </w:tcPr>
          <w:p w14:paraId="30139741"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Visible</w:t>
            </w:r>
          </w:p>
        </w:tc>
      </w:tr>
      <w:tr w:rsidR="00C30FBA" w:rsidRPr="00C30FBA" w14:paraId="2423A537" w14:textId="77777777" w:rsidTr="00C30FBA">
        <w:trPr>
          <w:tblCellSpacing w:w="15" w:type="dxa"/>
        </w:trPr>
        <w:tc>
          <w:tcPr>
            <w:tcW w:w="0" w:type="auto"/>
            <w:vAlign w:val="center"/>
            <w:hideMark/>
          </w:tcPr>
          <w:p w14:paraId="28F8FC14"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proofErr w:type="gramStart"/>
            <w:r w:rsidRPr="00C30FBA">
              <w:rPr>
                <w:rFonts w:ascii="Courier New" w:eastAsia="Times New Roman" w:hAnsi="Courier New" w:cs="Courier New"/>
                <w:b/>
                <w:bCs/>
                <w:sz w:val="20"/>
                <w:szCs w:val="20"/>
              </w:rPr>
              <w:t>.hidden</w:t>
            </w:r>
            <w:proofErr w:type="gramEnd"/>
            <w:r w:rsidRPr="00C30FBA">
              <w:rPr>
                <w:rFonts w:ascii="Courier New" w:eastAsia="Times New Roman" w:hAnsi="Courier New" w:cs="Courier New"/>
                <w:b/>
                <w:bCs/>
                <w:sz w:val="20"/>
                <w:szCs w:val="20"/>
              </w:rPr>
              <w:t>-</w:t>
            </w:r>
            <w:proofErr w:type="spellStart"/>
            <w:r w:rsidRPr="00C30FBA">
              <w:rPr>
                <w:rFonts w:ascii="Courier New" w:eastAsia="Times New Roman" w:hAnsi="Courier New" w:cs="Courier New"/>
                <w:b/>
                <w:bCs/>
                <w:sz w:val="20"/>
                <w:szCs w:val="20"/>
              </w:rPr>
              <w:t>xs</w:t>
            </w:r>
            <w:proofErr w:type="spellEnd"/>
          </w:p>
        </w:tc>
        <w:tc>
          <w:tcPr>
            <w:tcW w:w="0" w:type="auto"/>
            <w:vAlign w:val="center"/>
            <w:hideMark/>
          </w:tcPr>
          <w:p w14:paraId="72EB4389"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Hidden</w:t>
            </w:r>
          </w:p>
        </w:tc>
        <w:tc>
          <w:tcPr>
            <w:tcW w:w="0" w:type="auto"/>
            <w:vAlign w:val="center"/>
            <w:hideMark/>
          </w:tcPr>
          <w:p w14:paraId="468AC86B"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Visible</w:t>
            </w:r>
          </w:p>
        </w:tc>
        <w:tc>
          <w:tcPr>
            <w:tcW w:w="0" w:type="auto"/>
            <w:vAlign w:val="center"/>
            <w:hideMark/>
          </w:tcPr>
          <w:p w14:paraId="55378F34"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Visible</w:t>
            </w:r>
          </w:p>
        </w:tc>
        <w:tc>
          <w:tcPr>
            <w:tcW w:w="0" w:type="auto"/>
            <w:vAlign w:val="center"/>
            <w:hideMark/>
          </w:tcPr>
          <w:p w14:paraId="4F7DB207"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Visible</w:t>
            </w:r>
          </w:p>
        </w:tc>
      </w:tr>
      <w:tr w:rsidR="00C30FBA" w:rsidRPr="00C30FBA" w14:paraId="5C0E7841" w14:textId="77777777" w:rsidTr="00C30FBA">
        <w:trPr>
          <w:tblCellSpacing w:w="15" w:type="dxa"/>
        </w:trPr>
        <w:tc>
          <w:tcPr>
            <w:tcW w:w="0" w:type="auto"/>
            <w:vAlign w:val="center"/>
            <w:hideMark/>
          </w:tcPr>
          <w:p w14:paraId="0685ED53"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proofErr w:type="gramStart"/>
            <w:r w:rsidRPr="00C30FBA">
              <w:rPr>
                <w:rFonts w:ascii="Courier New" w:eastAsia="Times New Roman" w:hAnsi="Courier New" w:cs="Courier New"/>
                <w:b/>
                <w:bCs/>
                <w:sz w:val="20"/>
                <w:szCs w:val="20"/>
              </w:rPr>
              <w:t>.hidden</w:t>
            </w:r>
            <w:proofErr w:type="gramEnd"/>
            <w:r w:rsidRPr="00C30FBA">
              <w:rPr>
                <w:rFonts w:ascii="Courier New" w:eastAsia="Times New Roman" w:hAnsi="Courier New" w:cs="Courier New"/>
                <w:b/>
                <w:bCs/>
                <w:sz w:val="20"/>
                <w:szCs w:val="20"/>
              </w:rPr>
              <w:t>-</w:t>
            </w:r>
            <w:proofErr w:type="spellStart"/>
            <w:r w:rsidRPr="00C30FBA">
              <w:rPr>
                <w:rFonts w:ascii="Courier New" w:eastAsia="Times New Roman" w:hAnsi="Courier New" w:cs="Courier New"/>
                <w:b/>
                <w:bCs/>
                <w:sz w:val="20"/>
                <w:szCs w:val="20"/>
              </w:rPr>
              <w:t>sm</w:t>
            </w:r>
            <w:proofErr w:type="spellEnd"/>
          </w:p>
        </w:tc>
        <w:tc>
          <w:tcPr>
            <w:tcW w:w="0" w:type="auto"/>
            <w:vAlign w:val="center"/>
            <w:hideMark/>
          </w:tcPr>
          <w:p w14:paraId="5AEE416C"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Visible</w:t>
            </w:r>
          </w:p>
        </w:tc>
        <w:tc>
          <w:tcPr>
            <w:tcW w:w="0" w:type="auto"/>
            <w:vAlign w:val="center"/>
            <w:hideMark/>
          </w:tcPr>
          <w:p w14:paraId="0150B5E3"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Hidden</w:t>
            </w:r>
          </w:p>
        </w:tc>
        <w:tc>
          <w:tcPr>
            <w:tcW w:w="0" w:type="auto"/>
            <w:vAlign w:val="center"/>
            <w:hideMark/>
          </w:tcPr>
          <w:p w14:paraId="105E7D4A"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Visible</w:t>
            </w:r>
          </w:p>
        </w:tc>
        <w:tc>
          <w:tcPr>
            <w:tcW w:w="0" w:type="auto"/>
            <w:vAlign w:val="center"/>
            <w:hideMark/>
          </w:tcPr>
          <w:p w14:paraId="13F93FBA"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Visible</w:t>
            </w:r>
          </w:p>
        </w:tc>
      </w:tr>
      <w:tr w:rsidR="00C30FBA" w:rsidRPr="00C30FBA" w14:paraId="78F60849" w14:textId="77777777" w:rsidTr="00C30FBA">
        <w:trPr>
          <w:tblCellSpacing w:w="15" w:type="dxa"/>
        </w:trPr>
        <w:tc>
          <w:tcPr>
            <w:tcW w:w="0" w:type="auto"/>
            <w:vAlign w:val="center"/>
            <w:hideMark/>
          </w:tcPr>
          <w:p w14:paraId="32284838"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proofErr w:type="gramStart"/>
            <w:r w:rsidRPr="00C30FBA">
              <w:rPr>
                <w:rFonts w:ascii="Courier New" w:eastAsia="Times New Roman" w:hAnsi="Courier New" w:cs="Courier New"/>
                <w:b/>
                <w:bCs/>
                <w:sz w:val="20"/>
                <w:szCs w:val="20"/>
              </w:rPr>
              <w:t>.hidden</w:t>
            </w:r>
            <w:proofErr w:type="gramEnd"/>
            <w:r w:rsidRPr="00C30FBA">
              <w:rPr>
                <w:rFonts w:ascii="Courier New" w:eastAsia="Times New Roman" w:hAnsi="Courier New" w:cs="Courier New"/>
                <w:b/>
                <w:bCs/>
                <w:sz w:val="20"/>
                <w:szCs w:val="20"/>
              </w:rPr>
              <w:t>-md</w:t>
            </w:r>
          </w:p>
        </w:tc>
        <w:tc>
          <w:tcPr>
            <w:tcW w:w="0" w:type="auto"/>
            <w:vAlign w:val="center"/>
            <w:hideMark/>
          </w:tcPr>
          <w:p w14:paraId="4E674C08"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Visible</w:t>
            </w:r>
          </w:p>
        </w:tc>
        <w:tc>
          <w:tcPr>
            <w:tcW w:w="0" w:type="auto"/>
            <w:vAlign w:val="center"/>
            <w:hideMark/>
          </w:tcPr>
          <w:p w14:paraId="6BDCB7E1"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Visible</w:t>
            </w:r>
          </w:p>
        </w:tc>
        <w:tc>
          <w:tcPr>
            <w:tcW w:w="0" w:type="auto"/>
            <w:vAlign w:val="center"/>
            <w:hideMark/>
          </w:tcPr>
          <w:p w14:paraId="0D871EF0"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Hidden</w:t>
            </w:r>
          </w:p>
        </w:tc>
        <w:tc>
          <w:tcPr>
            <w:tcW w:w="0" w:type="auto"/>
            <w:vAlign w:val="center"/>
            <w:hideMark/>
          </w:tcPr>
          <w:p w14:paraId="13BA9BC1"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Visible</w:t>
            </w:r>
          </w:p>
        </w:tc>
      </w:tr>
      <w:tr w:rsidR="00C30FBA" w:rsidRPr="00C30FBA" w14:paraId="05963137" w14:textId="77777777" w:rsidTr="00C30FBA">
        <w:trPr>
          <w:tblCellSpacing w:w="15" w:type="dxa"/>
        </w:trPr>
        <w:tc>
          <w:tcPr>
            <w:tcW w:w="0" w:type="auto"/>
            <w:vAlign w:val="center"/>
            <w:hideMark/>
          </w:tcPr>
          <w:p w14:paraId="11A8DC2C"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proofErr w:type="gramStart"/>
            <w:r w:rsidRPr="00C30FBA">
              <w:rPr>
                <w:rFonts w:ascii="Courier New" w:eastAsia="Times New Roman" w:hAnsi="Courier New" w:cs="Courier New"/>
                <w:b/>
                <w:bCs/>
                <w:sz w:val="20"/>
                <w:szCs w:val="20"/>
              </w:rPr>
              <w:t>.hidden</w:t>
            </w:r>
            <w:proofErr w:type="gramEnd"/>
            <w:r w:rsidRPr="00C30FBA">
              <w:rPr>
                <w:rFonts w:ascii="Courier New" w:eastAsia="Times New Roman" w:hAnsi="Courier New" w:cs="Courier New"/>
                <w:b/>
                <w:bCs/>
                <w:sz w:val="20"/>
                <w:szCs w:val="20"/>
              </w:rPr>
              <w:t>-lg</w:t>
            </w:r>
          </w:p>
        </w:tc>
        <w:tc>
          <w:tcPr>
            <w:tcW w:w="0" w:type="auto"/>
            <w:vAlign w:val="center"/>
            <w:hideMark/>
          </w:tcPr>
          <w:p w14:paraId="16133D02"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Visible</w:t>
            </w:r>
          </w:p>
        </w:tc>
        <w:tc>
          <w:tcPr>
            <w:tcW w:w="0" w:type="auto"/>
            <w:vAlign w:val="center"/>
            <w:hideMark/>
          </w:tcPr>
          <w:p w14:paraId="7B1831F7"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Visible</w:t>
            </w:r>
          </w:p>
        </w:tc>
        <w:tc>
          <w:tcPr>
            <w:tcW w:w="0" w:type="auto"/>
            <w:vAlign w:val="center"/>
            <w:hideMark/>
          </w:tcPr>
          <w:p w14:paraId="6A41D26E"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Visible</w:t>
            </w:r>
          </w:p>
        </w:tc>
        <w:tc>
          <w:tcPr>
            <w:tcW w:w="0" w:type="auto"/>
            <w:vAlign w:val="center"/>
            <w:hideMark/>
          </w:tcPr>
          <w:p w14:paraId="7A32AFFB"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Hidden</w:t>
            </w:r>
          </w:p>
        </w:tc>
      </w:tr>
    </w:tbl>
    <w:p w14:paraId="6DEAB65D"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As of v3.2.0, </w:t>
      </w:r>
      <w:proofErr w:type="gramStart"/>
      <w:r w:rsidRPr="00C30FBA">
        <w:rPr>
          <w:rFonts w:ascii="Times New Roman" w:eastAsia="Times New Roman" w:hAnsi="Times New Roman" w:cs="Times New Roman"/>
          <w:sz w:val="24"/>
          <w:szCs w:val="24"/>
        </w:rPr>
        <w:t xml:space="preserve">the </w:t>
      </w:r>
      <w:r w:rsidRPr="00C30FBA">
        <w:rPr>
          <w:rFonts w:ascii="Courier New" w:eastAsia="Times New Roman" w:hAnsi="Courier New" w:cs="Courier New"/>
          <w:sz w:val="20"/>
          <w:szCs w:val="20"/>
        </w:rPr>
        <w:t>.visible</w:t>
      </w:r>
      <w:proofErr w:type="gramEnd"/>
      <w:r w:rsidRPr="00C30FBA">
        <w:rPr>
          <w:rFonts w:ascii="Courier New" w:eastAsia="Times New Roman" w:hAnsi="Courier New" w:cs="Courier New"/>
          <w:sz w:val="20"/>
          <w:szCs w:val="20"/>
        </w:rPr>
        <w:t>-*-*</w:t>
      </w:r>
      <w:r w:rsidRPr="00C30FBA">
        <w:rPr>
          <w:rFonts w:ascii="Times New Roman" w:eastAsia="Times New Roman" w:hAnsi="Times New Roman" w:cs="Times New Roman"/>
          <w:sz w:val="24"/>
          <w:szCs w:val="24"/>
        </w:rPr>
        <w:t xml:space="preserve"> classes for each breakpoint come in three variations, one for each CSS </w:t>
      </w:r>
      <w:r w:rsidRPr="00C30FBA">
        <w:rPr>
          <w:rFonts w:ascii="Courier New" w:eastAsia="Times New Roman" w:hAnsi="Courier New" w:cs="Courier New"/>
          <w:sz w:val="20"/>
          <w:szCs w:val="20"/>
        </w:rPr>
        <w:t>display</w:t>
      </w:r>
      <w:r w:rsidRPr="00C30FBA">
        <w:rPr>
          <w:rFonts w:ascii="Times New Roman" w:eastAsia="Times New Roman" w:hAnsi="Times New Roman" w:cs="Times New Roman"/>
          <w:sz w:val="24"/>
          <w:szCs w:val="24"/>
        </w:rPr>
        <w:t xml:space="preserve"> property value listed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2716"/>
      </w:tblGrid>
      <w:tr w:rsidR="00C30FBA" w:rsidRPr="00C30FBA" w14:paraId="72D145BA" w14:textId="77777777" w:rsidTr="00C30FBA">
        <w:trPr>
          <w:tblHeader/>
          <w:tblCellSpacing w:w="15" w:type="dxa"/>
        </w:trPr>
        <w:tc>
          <w:tcPr>
            <w:tcW w:w="0" w:type="auto"/>
            <w:vAlign w:val="center"/>
            <w:hideMark/>
          </w:tcPr>
          <w:p w14:paraId="6062EE24"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Group of classes</w:t>
            </w:r>
          </w:p>
        </w:tc>
        <w:tc>
          <w:tcPr>
            <w:tcW w:w="0" w:type="auto"/>
            <w:vAlign w:val="center"/>
            <w:hideMark/>
          </w:tcPr>
          <w:p w14:paraId="4E56CBB2"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 xml:space="preserve">CSS </w:t>
            </w:r>
            <w:r w:rsidRPr="00C30FBA">
              <w:rPr>
                <w:rFonts w:ascii="Courier New" w:eastAsia="Times New Roman" w:hAnsi="Courier New" w:cs="Courier New"/>
                <w:b/>
                <w:bCs/>
                <w:sz w:val="20"/>
                <w:szCs w:val="20"/>
              </w:rPr>
              <w:t>display</w:t>
            </w:r>
          </w:p>
        </w:tc>
      </w:tr>
      <w:tr w:rsidR="00C30FBA" w:rsidRPr="00C30FBA" w14:paraId="71CB2F99" w14:textId="77777777" w:rsidTr="00C30FBA">
        <w:trPr>
          <w:tblCellSpacing w:w="15" w:type="dxa"/>
        </w:trPr>
        <w:tc>
          <w:tcPr>
            <w:tcW w:w="0" w:type="auto"/>
            <w:vAlign w:val="center"/>
            <w:hideMark/>
          </w:tcPr>
          <w:p w14:paraId="616CD725"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proofErr w:type="gramStart"/>
            <w:r w:rsidRPr="00C30FBA">
              <w:rPr>
                <w:rFonts w:ascii="Courier New" w:eastAsia="Times New Roman" w:hAnsi="Courier New" w:cs="Courier New"/>
                <w:b/>
                <w:bCs/>
                <w:sz w:val="20"/>
                <w:szCs w:val="20"/>
              </w:rPr>
              <w:t>.visible</w:t>
            </w:r>
            <w:proofErr w:type="gramEnd"/>
            <w:r w:rsidRPr="00C30FBA">
              <w:rPr>
                <w:rFonts w:ascii="Courier New" w:eastAsia="Times New Roman" w:hAnsi="Courier New" w:cs="Courier New"/>
                <w:b/>
                <w:bCs/>
                <w:sz w:val="20"/>
                <w:szCs w:val="20"/>
              </w:rPr>
              <w:t>-*-block</w:t>
            </w:r>
          </w:p>
        </w:tc>
        <w:tc>
          <w:tcPr>
            <w:tcW w:w="0" w:type="auto"/>
            <w:vAlign w:val="center"/>
            <w:hideMark/>
          </w:tcPr>
          <w:p w14:paraId="278699E8"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Courier New" w:eastAsia="Times New Roman" w:hAnsi="Courier New" w:cs="Courier New"/>
                <w:sz w:val="20"/>
                <w:szCs w:val="20"/>
              </w:rPr>
              <w:t>display: block;</w:t>
            </w:r>
          </w:p>
        </w:tc>
      </w:tr>
      <w:tr w:rsidR="00C30FBA" w:rsidRPr="00C30FBA" w14:paraId="4AA2998C" w14:textId="77777777" w:rsidTr="00C30FBA">
        <w:trPr>
          <w:tblCellSpacing w:w="15" w:type="dxa"/>
        </w:trPr>
        <w:tc>
          <w:tcPr>
            <w:tcW w:w="0" w:type="auto"/>
            <w:vAlign w:val="center"/>
            <w:hideMark/>
          </w:tcPr>
          <w:p w14:paraId="1AEDE404"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proofErr w:type="gramStart"/>
            <w:r w:rsidRPr="00C30FBA">
              <w:rPr>
                <w:rFonts w:ascii="Courier New" w:eastAsia="Times New Roman" w:hAnsi="Courier New" w:cs="Courier New"/>
                <w:b/>
                <w:bCs/>
                <w:sz w:val="20"/>
                <w:szCs w:val="20"/>
              </w:rPr>
              <w:t>.visible</w:t>
            </w:r>
            <w:proofErr w:type="gramEnd"/>
            <w:r w:rsidRPr="00C30FBA">
              <w:rPr>
                <w:rFonts w:ascii="Courier New" w:eastAsia="Times New Roman" w:hAnsi="Courier New" w:cs="Courier New"/>
                <w:b/>
                <w:bCs/>
                <w:sz w:val="20"/>
                <w:szCs w:val="20"/>
              </w:rPr>
              <w:t>-*-inline</w:t>
            </w:r>
          </w:p>
        </w:tc>
        <w:tc>
          <w:tcPr>
            <w:tcW w:w="0" w:type="auto"/>
            <w:vAlign w:val="center"/>
            <w:hideMark/>
          </w:tcPr>
          <w:p w14:paraId="3351226E"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Courier New" w:eastAsia="Times New Roman" w:hAnsi="Courier New" w:cs="Courier New"/>
                <w:sz w:val="20"/>
                <w:szCs w:val="20"/>
              </w:rPr>
              <w:t>display: inline;</w:t>
            </w:r>
          </w:p>
        </w:tc>
      </w:tr>
      <w:tr w:rsidR="00C30FBA" w:rsidRPr="00C30FBA" w14:paraId="1320C663" w14:textId="77777777" w:rsidTr="00C30FBA">
        <w:trPr>
          <w:tblCellSpacing w:w="15" w:type="dxa"/>
        </w:trPr>
        <w:tc>
          <w:tcPr>
            <w:tcW w:w="0" w:type="auto"/>
            <w:vAlign w:val="center"/>
            <w:hideMark/>
          </w:tcPr>
          <w:p w14:paraId="5AE9638E"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proofErr w:type="gramStart"/>
            <w:r w:rsidRPr="00C30FBA">
              <w:rPr>
                <w:rFonts w:ascii="Courier New" w:eastAsia="Times New Roman" w:hAnsi="Courier New" w:cs="Courier New"/>
                <w:b/>
                <w:bCs/>
                <w:sz w:val="20"/>
                <w:szCs w:val="20"/>
              </w:rPr>
              <w:t>.visible</w:t>
            </w:r>
            <w:proofErr w:type="gramEnd"/>
            <w:r w:rsidRPr="00C30FBA">
              <w:rPr>
                <w:rFonts w:ascii="Courier New" w:eastAsia="Times New Roman" w:hAnsi="Courier New" w:cs="Courier New"/>
                <w:b/>
                <w:bCs/>
                <w:sz w:val="20"/>
                <w:szCs w:val="20"/>
              </w:rPr>
              <w:t>-*-inline-block</w:t>
            </w:r>
          </w:p>
        </w:tc>
        <w:tc>
          <w:tcPr>
            <w:tcW w:w="0" w:type="auto"/>
            <w:vAlign w:val="center"/>
            <w:hideMark/>
          </w:tcPr>
          <w:p w14:paraId="469D144E"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Courier New" w:eastAsia="Times New Roman" w:hAnsi="Courier New" w:cs="Courier New"/>
                <w:sz w:val="20"/>
                <w:szCs w:val="20"/>
              </w:rPr>
              <w:t>display: inline-block;</w:t>
            </w:r>
          </w:p>
        </w:tc>
      </w:tr>
    </w:tbl>
    <w:p w14:paraId="6B677378"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So, for extra small (</w:t>
      </w:r>
      <w:proofErr w:type="spellStart"/>
      <w:r w:rsidRPr="00C30FBA">
        <w:rPr>
          <w:rFonts w:ascii="Courier New" w:eastAsia="Times New Roman" w:hAnsi="Courier New" w:cs="Courier New"/>
          <w:sz w:val="20"/>
          <w:szCs w:val="20"/>
        </w:rPr>
        <w:t>xs</w:t>
      </w:r>
      <w:proofErr w:type="spellEnd"/>
      <w:r w:rsidRPr="00C30FBA">
        <w:rPr>
          <w:rFonts w:ascii="Times New Roman" w:eastAsia="Times New Roman" w:hAnsi="Times New Roman" w:cs="Times New Roman"/>
          <w:sz w:val="24"/>
          <w:szCs w:val="24"/>
        </w:rPr>
        <w:t xml:space="preserve">) screens for example, the </w:t>
      </w:r>
      <w:proofErr w:type="gramStart"/>
      <w:r w:rsidRPr="00C30FBA">
        <w:rPr>
          <w:rFonts w:ascii="Times New Roman" w:eastAsia="Times New Roman" w:hAnsi="Times New Roman" w:cs="Times New Roman"/>
          <w:sz w:val="24"/>
          <w:szCs w:val="24"/>
        </w:rPr>
        <w:t xml:space="preserve">available </w:t>
      </w:r>
      <w:r w:rsidRPr="00C30FBA">
        <w:rPr>
          <w:rFonts w:ascii="Courier New" w:eastAsia="Times New Roman" w:hAnsi="Courier New" w:cs="Courier New"/>
          <w:sz w:val="20"/>
          <w:szCs w:val="20"/>
        </w:rPr>
        <w:t>.visible</w:t>
      </w:r>
      <w:proofErr w:type="gramEnd"/>
      <w:r w:rsidRPr="00C30FBA">
        <w:rPr>
          <w:rFonts w:ascii="Courier New" w:eastAsia="Times New Roman" w:hAnsi="Courier New" w:cs="Courier New"/>
          <w:sz w:val="20"/>
          <w:szCs w:val="20"/>
        </w:rPr>
        <w:t>-*-*</w:t>
      </w:r>
      <w:r w:rsidRPr="00C30FBA">
        <w:rPr>
          <w:rFonts w:ascii="Times New Roman" w:eastAsia="Times New Roman" w:hAnsi="Times New Roman" w:cs="Times New Roman"/>
          <w:sz w:val="24"/>
          <w:szCs w:val="24"/>
        </w:rPr>
        <w:t xml:space="preserve"> classes are: </w:t>
      </w:r>
      <w:r w:rsidRPr="00C30FBA">
        <w:rPr>
          <w:rFonts w:ascii="Courier New" w:eastAsia="Times New Roman" w:hAnsi="Courier New" w:cs="Courier New"/>
          <w:sz w:val="20"/>
          <w:szCs w:val="20"/>
        </w:rPr>
        <w:t>.visible-</w:t>
      </w:r>
      <w:proofErr w:type="spellStart"/>
      <w:r w:rsidRPr="00C30FBA">
        <w:rPr>
          <w:rFonts w:ascii="Courier New" w:eastAsia="Times New Roman" w:hAnsi="Courier New" w:cs="Courier New"/>
          <w:sz w:val="20"/>
          <w:szCs w:val="20"/>
        </w:rPr>
        <w:t>xs</w:t>
      </w:r>
      <w:proofErr w:type="spellEnd"/>
      <w:r w:rsidRPr="00C30FBA">
        <w:rPr>
          <w:rFonts w:ascii="Courier New" w:eastAsia="Times New Roman" w:hAnsi="Courier New" w:cs="Courier New"/>
          <w:sz w:val="20"/>
          <w:szCs w:val="20"/>
        </w:rPr>
        <w:t>-block</w:t>
      </w:r>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.visible-</w:t>
      </w:r>
      <w:proofErr w:type="spellStart"/>
      <w:r w:rsidRPr="00C30FBA">
        <w:rPr>
          <w:rFonts w:ascii="Courier New" w:eastAsia="Times New Roman" w:hAnsi="Courier New" w:cs="Courier New"/>
          <w:sz w:val="20"/>
          <w:szCs w:val="20"/>
        </w:rPr>
        <w:t>xs</w:t>
      </w:r>
      <w:proofErr w:type="spellEnd"/>
      <w:r w:rsidRPr="00C30FBA">
        <w:rPr>
          <w:rFonts w:ascii="Courier New" w:eastAsia="Times New Roman" w:hAnsi="Courier New" w:cs="Courier New"/>
          <w:sz w:val="20"/>
          <w:szCs w:val="20"/>
        </w:rPr>
        <w:t>-inline</w:t>
      </w:r>
      <w:r w:rsidRPr="00C30FBA">
        <w:rPr>
          <w:rFonts w:ascii="Times New Roman" w:eastAsia="Times New Roman" w:hAnsi="Times New Roman" w:cs="Times New Roman"/>
          <w:sz w:val="24"/>
          <w:szCs w:val="24"/>
        </w:rPr>
        <w:t xml:space="preserve">, and </w:t>
      </w:r>
      <w:r w:rsidRPr="00C30FBA">
        <w:rPr>
          <w:rFonts w:ascii="Courier New" w:eastAsia="Times New Roman" w:hAnsi="Courier New" w:cs="Courier New"/>
          <w:sz w:val="20"/>
          <w:szCs w:val="20"/>
        </w:rPr>
        <w:t>.visible-</w:t>
      </w:r>
      <w:proofErr w:type="spellStart"/>
      <w:r w:rsidRPr="00C30FBA">
        <w:rPr>
          <w:rFonts w:ascii="Courier New" w:eastAsia="Times New Roman" w:hAnsi="Courier New" w:cs="Courier New"/>
          <w:sz w:val="20"/>
          <w:szCs w:val="20"/>
        </w:rPr>
        <w:t>xs</w:t>
      </w:r>
      <w:proofErr w:type="spellEnd"/>
      <w:r w:rsidRPr="00C30FBA">
        <w:rPr>
          <w:rFonts w:ascii="Courier New" w:eastAsia="Times New Roman" w:hAnsi="Courier New" w:cs="Courier New"/>
          <w:sz w:val="20"/>
          <w:szCs w:val="20"/>
        </w:rPr>
        <w:t>-inline-block</w:t>
      </w:r>
      <w:r w:rsidRPr="00C30FBA">
        <w:rPr>
          <w:rFonts w:ascii="Times New Roman" w:eastAsia="Times New Roman" w:hAnsi="Times New Roman" w:cs="Times New Roman"/>
          <w:sz w:val="24"/>
          <w:szCs w:val="24"/>
        </w:rPr>
        <w:t>.</w:t>
      </w:r>
    </w:p>
    <w:p w14:paraId="7AC5A293"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The </w:t>
      </w:r>
      <w:proofErr w:type="gramStart"/>
      <w:r w:rsidRPr="00C30FBA">
        <w:rPr>
          <w:rFonts w:ascii="Times New Roman" w:eastAsia="Times New Roman" w:hAnsi="Times New Roman" w:cs="Times New Roman"/>
          <w:sz w:val="24"/>
          <w:szCs w:val="24"/>
        </w:rPr>
        <w:t xml:space="preserve">classes </w:t>
      </w:r>
      <w:r w:rsidRPr="00C30FBA">
        <w:rPr>
          <w:rFonts w:ascii="Courier New" w:eastAsia="Times New Roman" w:hAnsi="Courier New" w:cs="Courier New"/>
          <w:sz w:val="20"/>
          <w:szCs w:val="20"/>
        </w:rPr>
        <w:t>.visible</w:t>
      </w:r>
      <w:proofErr w:type="gramEnd"/>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xs</w:t>
      </w:r>
      <w:proofErr w:type="spellEnd"/>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.visible-</w:t>
      </w:r>
      <w:proofErr w:type="spellStart"/>
      <w:r w:rsidRPr="00C30FBA">
        <w:rPr>
          <w:rFonts w:ascii="Courier New" w:eastAsia="Times New Roman" w:hAnsi="Courier New" w:cs="Courier New"/>
          <w:sz w:val="20"/>
          <w:szCs w:val="20"/>
        </w:rPr>
        <w:t>sm</w:t>
      </w:r>
      <w:proofErr w:type="spellEnd"/>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.visible-md</w:t>
      </w:r>
      <w:r w:rsidRPr="00C30FBA">
        <w:rPr>
          <w:rFonts w:ascii="Times New Roman" w:eastAsia="Times New Roman" w:hAnsi="Times New Roman" w:cs="Times New Roman"/>
          <w:sz w:val="24"/>
          <w:szCs w:val="24"/>
        </w:rPr>
        <w:t xml:space="preserve">, and </w:t>
      </w:r>
      <w:r w:rsidRPr="00C30FBA">
        <w:rPr>
          <w:rFonts w:ascii="Courier New" w:eastAsia="Times New Roman" w:hAnsi="Courier New" w:cs="Courier New"/>
          <w:sz w:val="20"/>
          <w:szCs w:val="20"/>
        </w:rPr>
        <w:t>.visible-lg</w:t>
      </w:r>
      <w:r w:rsidRPr="00C30FBA">
        <w:rPr>
          <w:rFonts w:ascii="Times New Roman" w:eastAsia="Times New Roman" w:hAnsi="Times New Roman" w:cs="Times New Roman"/>
          <w:sz w:val="24"/>
          <w:szCs w:val="24"/>
        </w:rPr>
        <w:t xml:space="preserve"> also exist, but are </w:t>
      </w:r>
      <w:r w:rsidRPr="00C30FBA">
        <w:rPr>
          <w:rFonts w:ascii="Times New Roman" w:eastAsia="Times New Roman" w:hAnsi="Times New Roman" w:cs="Times New Roman"/>
          <w:b/>
          <w:bCs/>
          <w:sz w:val="24"/>
          <w:szCs w:val="24"/>
        </w:rPr>
        <w:t>deprecated as of v3.2.0</w:t>
      </w:r>
      <w:r w:rsidRPr="00C30FBA">
        <w:rPr>
          <w:rFonts w:ascii="Times New Roman" w:eastAsia="Times New Roman" w:hAnsi="Times New Roman" w:cs="Times New Roman"/>
          <w:sz w:val="24"/>
          <w:szCs w:val="24"/>
        </w:rPr>
        <w:t xml:space="preserve">. They are approximately equivalent </w:t>
      </w:r>
      <w:proofErr w:type="gramStart"/>
      <w:r w:rsidRPr="00C30FBA">
        <w:rPr>
          <w:rFonts w:ascii="Times New Roman" w:eastAsia="Times New Roman" w:hAnsi="Times New Roman" w:cs="Times New Roman"/>
          <w:sz w:val="24"/>
          <w:szCs w:val="24"/>
        </w:rPr>
        <w:t xml:space="preserve">to </w:t>
      </w:r>
      <w:r w:rsidRPr="00C30FBA">
        <w:rPr>
          <w:rFonts w:ascii="Courier New" w:eastAsia="Times New Roman" w:hAnsi="Courier New" w:cs="Courier New"/>
          <w:sz w:val="20"/>
          <w:szCs w:val="20"/>
        </w:rPr>
        <w:t>.visible</w:t>
      </w:r>
      <w:proofErr w:type="gramEnd"/>
      <w:r w:rsidRPr="00C30FBA">
        <w:rPr>
          <w:rFonts w:ascii="Courier New" w:eastAsia="Times New Roman" w:hAnsi="Courier New" w:cs="Courier New"/>
          <w:sz w:val="20"/>
          <w:szCs w:val="20"/>
        </w:rPr>
        <w:t>-*-block</w:t>
      </w:r>
      <w:r w:rsidRPr="00C30FBA">
        <w:rPr>
          <w:rFonts w:ascii="Times New Roman" w:eastAsia="Times New Roman" w:hAnsi="Times New Roman" w:cs="Times New Roman"/>
          <w:sz w:val="24"/>
          <w:szCs w:val="24"/>
        </w:rPr>
        <w:t xml:space="preserve">, except with additional special cases for toggling </w:t>
      </w:r>
      <w:r w:rsidRPr="00C30FBA">
        <w:rPr>
          <w:rFonts w:ascii="Courier New" w:eastAsia="Times New Roman" w:hAnsi="Courier New" w:cs="Courier New"/>
          <w:sz w:val="20"/>
          <w:szCs w:val="20"/>
        </w:rPr>
        <w:t>&lt;table&gt;</w:t>
      </w:r>
      <w:r w:rsidRPr="00C30FBA">
        <w:rPr>
          <w:rFonts w:ascii="Times New Roman" w:eastAsia="Times New Roman" w:hAnsi="Times New Roman" w:cs="Times New Roman"/>
          <w:sz w:val="24"/>
          <w:szCs w:val="24"/>
        </w:rPr>
        <w:t>-related elements.</w:t>
      </w:r>
    </w:p>
    <w:p w14:paraId="0AFAD578"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lastRenderedPageBreak/>
        <w:t>Print classes</w:t>
      </w:r>
    </w:p>
    <w:p w14:paraId="53DC1E01"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Similar to the regular responsive classes, use these for toggling content for print.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gridCol w:w="927"/>
        <w:gridCol w:w="782"/>
      </w:tblGrid>
      <w:tr w:rsidR="00C30FBA" w:rsidRPr="00C30FBA" w14:paraId="2D912607" w14:textId="77777777" w:rsidTr="00C30FBA">
        <w:trPr>
          <w:tblHeader/>
          <w:tblCellSpacing w:w="15" w:type="dxa"/>
        </w:trPr>
        <w:tc>
          <w:tcPr>
            <w:tcW w:w="0" w:type="auto"/>
            <w:vAlign w:val="center"/>
            <w:hideMark/>
          </w:tcPr>
          <w:p w14:paraId="3E77FC28"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Classes</w:t>
            </w:r>
          </w:p>
        </w:tc>
        <w:tc>
          <w:tcPr>
            <w:tcW w:w="0" w:type="auto"/>
            <w:vAlign w:val="center"/>
            <w:hideMark/>
          </w:tcPr>
          <w:p w14:paraId="1C1164AC"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Browser</w:t>
            </w:r>
          </w:p>
        </w:tc>
        <w:tc>
          <w:tcPr>
            <w:tcW w:w="0" w:type="auto"/>
            <w:vAlign w:val="center"/>
            <w:hideMark/>
          </w:tcPr>
          <w:p w14:paraId="624FE1AA"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Print</w:t>
            </w:r>
          </w:p>
        </w:tc>
      </w:tr>
      <w:tr w:rsidR="00C30FBA" w:rsidRPr="00C30FBA" w14:paraId="50C10624" w14:textId="77777777" w:rsidTr="00C30FBA">
        <w:trPr>
          <w:tblCellSpacing w:w="15" w:type="dxa"/>
        </w:trPr>
        <w:tc>
          <w:tcPr>
            <w:tcW w:w="0" w:type="auto"/>
            <w:vAlign w:val="center"/>
            <w:hideMark/>
          </w:tcPr>
          <w:p w14:paraId="346CAA45"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proofErr w:type="gramStart"/>
            <w:r w:rsidRPr="00C30FBA">
              <w:rPr>
                <w:rFonts w:ascii="Courier New" w:eastAsia="Times New Roman" w:hAnsi="Courier New" w:cs="Courier New"/>
                <w:b/>
                <w:bCs/>
                <w:sz w:val="20"/>
                <w:szCs w:val="20"/>
              </w:rPr>
              <w:t>.visible</w:t>
            </w:r>
            <w:proofErr w:type="gramEnd"/>
            <w:r w:rsidRPr="00C30FBA">
              <w:rPr>
                <w:rFonts w:ascii="Courier New" w:eastAsia="Times New Roman" w:hAnsi="Courier New" w:cs="Courier New"/>
                <w:b/>
                <w:bCs/>
                <w:sz w:val="20"/>
                <w:szCs w:val="20"/>
              </w:rPr>
              <w:t>-print-block</w:t>
            </w:r>
            <w:r w:rsidRPr="00C30FBA">
              <w:rPr>
                <w:rFonts w:ascii="Times New Roman" w:eastAsia="Times New Roman" w:hAnsi="Times New Roman" w:cs="Times New Roman"/>
                <w:b/>
                <w:bCs/>
                <w:sz w:val="24"/>
                <w:szCs w:val="24"/>
              </w:rPr>
              <w:br/>
            </w:r>
            <w:r w:rsidRPr="00C30FBA">
              <w:rPr>
                <w:rFonts w:ascii="Courier New" w:eastAsia="Times New Roman" w:hAnsi="Courier New" w:cs="Courier New"/>
                <w:b/>
                <w:bCs/>
                <w:sz w:val="20"/>
                <w:szCs w:val="20"/>
              </w:rPr>
              <w:t>.visible-print-inline</w:t>
            </w:r>
            <w:r w:rsidRPr="00C30FBA">
              <w:rPr>
                <w:rFonts w:ascii="Times New Roman" w:eastAsia="Times New Roman" w:hAnsi="Times New Roman" w:cs="Times New Roman"/>
                <w:b/>
                <w:bCs/>
                <w:sz w:val="24"/>
                <w:szCs w:val="24"/>
              </w:rPr>
              <w:br/>
            </w:r>
            <w:r w:rsidRPr="00C30FBA">
              <w:rPr>
                <w:rFonts w:ascii="Courier New" w:eastAsia="Times New Roman" w:hAnsi="Courier New" w:cs="Courier New"/>
                <w:b/>
                <w:bCs/>
                <w:sz w:val="20"/>
                <w:szCs w:val="20"/>
              </w:rPr>
              <w:t>.visible-print-inline-block</w:t>
            </w:r>
            <w:r w:rsidRPr="00C30FBA">
              <w:rPr>
                <w:rFonts w:ascii="Times New Roman" w:eastAsia="Times New Roman" w:hAnsi="Times New Roman" w:cs="Times New Roman"/>
                <w:b/>
                <w:bCs/>
                <w:sz w:val="24"/>
                <w:szCs w:val="24"/>
              </w:rPr>
              <w:t xml:space="preserve"> </w:t>
            </w:r>
          </w:p>
        </w:tc>
        <w:tc>
          <w:tcPr>
            <w:tcW w:w="0" w:type="auto"/>
            <w:vAlign w:val="center"/>
            <w:hideMark/>
          </w:tcPr>
          <w:p w14:paraId="47CCD6BB"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Hidden</w:t>
            </w:r>
          </w:p>
        </w:tc>
        <w:tc>
          <w:tcPr>
            <w:tcW w:w="0" w:type="auto"/>
            <w:vAlign w:val="center"/>
            <w:hideMark/>
          </w:tcPr>
          <w:p w14:paraId="1856B095"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Visible</w:t>
            </w:r>
          </w:p>
        </w:tc>
      </w:tr>
      <w:tr w:rsidR="00C30FBA" w:rsidRPr="00C30FBA" w14:paraId="004106D5" w14:textId="77777777" w:rsidTr="00C30FBA">
        <w:trPr>
          <w:tblCellSpacing w:w="15" w:type="dxa"/>
        </w:trPr>
        <w:tc>
          <w:tcPr>
            <w:tcW w:w="0" w:type="auto"/>
            <w:vAlign w:val="center"/>
            <w:hideMark/>
          </w:tcPr>
          <w:p w14:paraId="18156DE5"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proofErr w:type="gramStart"/>
            <w:r w:rsidRPr="00C30FBA">
              <w:rPr>
                <w:rFonts w:ascii="Courier New" w:eastAsia="Times New Roman" w:hAnsi="Courier New" w:cs="Courier New"/>
                <w:b/>
                <w:bCs/>
                <w:sz w:val="20"/>
                <w:szCs w:val="20"/>
              </w:rPr>
              <w:t>.hidden</w:t>
            </w:r>
            <w:proofErr w:type="gramEnd"/>
            <w:r w:rsidRPr="00C30FBA">
              <w:rPr>
                <w:rFonts w:ascii="Courier New" w:eastAsia="Times New Roman" w:hAnsi="Courier New" w:cs="Courier New"/>
                <w:b/>
                <w:bCs/>
                <w:sz w:val="20"/>
                <w:szCs w:val="20"/>
              </w:rPr>
              <w:t>-print</w:t>
            </w:r>
          </w:p>
        </w:tc>
        <w:tc>
          <w:tcPr>
            <w:tcW w:w="0" w:type="auto"/>
            <w:vAlign w:val="center"/>
            <w:hideMark/>
          </w:tcPr>
          <w:p w14:paraId="0925A35E"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Visible</w:t>
            </w:r>
          </w:p>
        </w:tc>
        <w:tc>
          <w:tcPr>
            <w:tcW w:w="0" w:type="auto"/>
            <w:vAlign w:val="center"/>
            <w:hideMark/>
          </w:tcPr>
          <w:p w14:paraId="03F8F0F8"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Hidden</w:t>
            </w:r>
          </w:p>
        </w:tc>
      </w:tr>
    </w:tbl>
    <w:p w14:paraId="59AFB759"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The </w:t>
      </w:r>
      <w:proofErr w:type="gramStart"/>
      <w:r w:rsidRPr="00C30FBA">
        <w:rPr>
          <w:rFonts w:ascii="Times New Roman" w:eastAsia="Times New Roman" w:hAnsi="Times New Roman" w:cs="Times New Roman"/>
          <w:sz w:val="24"/>
          <w:szCs w:val="24"/>
        </w:rPr>
        <w:t xml:space="preserve">class </w:t>
      </w:r>
      <w:r w:rsidRPr="00C30FBA">
        <w:rPr>
          <w:rFonts w:ascii="Courier New" w:eastAsia="Times New Roman" w:hAnsi="Courier New" w:cs="Courier New"/>
          <w:sz w:val="20"/>
          <w:szCs w:val="20"/>
        </w:rPr>
        <w:t>.visible</w:t>
      </w:r>
      <w:proofErr w:type="gramEnd"/>
      <w:r w:rsidRPr="00C30FBA">
        <w:rPr>
          <w:rFonts w:ascii="Courier New" w:eastAsia="Times New Roman" w:hAnsi="Courier New" w:cs="Courier New"/>
          <w:sz w:val="20"/>
          <w:szCs w:val="20"/>
        </w:rPr>
        <w:t>-print</w:t>
      </w:r>
      <w:r w:rsidRPr="00C30FBA">
        <w:rPr>
          <w:rFonts w:ascii="Times New Roman" w:eastAsia="Times New Roman" w:hAnsi="Times New Roman" w:cs="Times New Roman"/>
          <w:sz w:val="24"/>
          <w:szCs w:val="24"/>
        </w:rPr>
        <w:t xml:space="preserve"> also exists but is </w:t>
      </w:r>
      <w:r w:rsidRPr="00C30FBA">
        <w:rPr>
          <w:rFonts w:ascii="Times New Roman" w:eastAsia="Times New Roman" w:hAnsi="Times New Roman" w:cs="Times New Roman"/>
          <w:b/>
          <w:bCs/>
          <w:sz w:val="24"/>
          <w:szCs w:val="24"/>
        </w:rPr>
        <w:t>deprecated</w:t>
      </w:r>
      <w:r w:rsidRPr="00C30FBA">
        <w:rPr>
          <w:rFonts w:ascii="Times New Roman" w:eastAsia="Times New Roman" w:hAnsi="Times New Roman" w:cs="Times New Roman"/>
          <w:sz w:val="24"/>
          <w:szCs w:val="24"/>
        </w:rPr>
        <w:t xml:space="preserve"> as of v3.2.0. It is approximately equivalent </w:t>
      </w:r>
      <w:proofErr w:type="gramStart"/>
      <w:r w:rsidRPr="00C30FBA">
        <w:rPr>
          <w:rFonts w:ascii="Times New Roman" w:eastAsia="Times New Roman" w:hAnsi="Times New Roman" w:cs="Times New Roman"/>
          <w:sz w:val="24"/>
          <w:szCs w:val="24"/>
        </w:rPr>
        <w:t xml:space="preserve">to </w:t>
      </w:r>
      <w:r w:rsidRPr="00C30FBA">
        <w:rPr>
          <w:rFonts w:ascii="Courier New" w:eastAsia="Times New Roman" w:hAnsi="Courier New" w:cs="Courier New"/>
          <w:sz w:val="20"/>
          <w:szCs w:val="20"/>
        </w:rPr>
        <w:t>.visible</w:t>
      </w:r>
      <w:proofErr w:type="gramEnd"/>
      <w:r w:rsidRPr="00C30FBA">
        <w:rPr>
          <w:rFonts w:ascii="Courier New" w:eastAsia="Times New Roman" w:hAnsi="Courier New" w:cs="Courier New"/>
          <w:sz w:val="20"/>
          <w:szCs w:val="20"/>
        </w:rPr>
        <w:t>-print-block</w:t>
      </w:r>
      <w:r w:rsidRPr="00C30FBA">
        <w:rPr>
          <w:rFonts w:ascii="Times New Roman" w:eastAsia="Times New Roman" w:hAnsi="Times New Roman" w:cs="Times New Roman"/>
          <w:sz w:val="24"/>
          <w:szCs w:val="24"/>
        </w:rPr>
        <w:t xml:space="preserve">, except with additional special cases for </w:t>
      </w:r>
      <w:r w:rsidRPr="00C30FBA">
        <w:rPr>
          <w:rFonts w:ascii="Courier New" w:eastAsia="Times New Roman" w:hAnsi="Courier New" w:cs="Courier New"/>
          <w:sz w:val="20"/>
          <w:szCs w:val="20"/>
        </w:rPr>
        <w:t>&lt;table&gt;</w:t>
      </w:r>
      <w:r w:rsidRPr="00C30FBA">
        <w:rPr>
          <w:rFonts w:ascii="Times New Roman" w:eastAsia="Times New Roman" w:hAnsi="Times New Roman" w:cs="Times New Roman"/>
          <w:sz w:val="24"/>
          <w:szCs w:val="24"/>
        </w:rPr>
        <w:t>-related elements.</w:t>
      </w:r>
    </w:p>
    <w:p w14:paraId="4519C459"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Test cases</w:t>
      </w:r>
    </w:p>
    <w:p w14:paraId="088E6B98"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Resize your browser or load on different devices to test the responsive utility classes.</w:t>
      </w:r>
    </w:p>
    <w:p w14:paraId="5AC250DA"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Visible on...</w:t>
      </w:r>
    </w:p>
    <w:p w14:paraId="6BA4A298"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Green checkmarks indicate the element </w:t>
      </w:r>
      <w:r w:rsidRPr="00C30FBA">
        <w:rPr>
          <w:rFonts w:ascii="Times New Roman" w:eastAsia="Times New Roman" w:hAnsi="Times New Roman" w:cs="Times New Roman"/>
          <w:b/>
          <w:bCs/>
          <w:sz w:val="24"/>
          <w:szCs w:val="24"/>
        </w:rPr>
        <w:t>is visible</w:t>
      </w:r>
      <w:r w:rsidRPr="00C30FBA">
        <w:rPr>
          <w:rFonts w:ascii="Times New Roman" w:eastAsia="Times New Roman" w:hAnsi="Times New Roman" w:cs="Times New Roman"/>
          <w:sz w:val="24"/>
          <w:szCs w:val="24"/>
        </w:rPr>
        <w:t xml:space="preserve"> in your current viewport.</w:t>
      </w:r>
    </w:p>
    <w:p w14:paraId="25FE9489"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Extra small </w:t>
      </w:r>
    </w:p>
    <w:p w14:paraId="3295143A"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Segoe UI Emoji" w:eastAsia="Times New Roman" w:hAnsi="Segoe UI Emoji" w:cs="Segoe UI Emoji"/>
          <w:sz w:val="24"/>
          <w:szCs w:val="24"/>
        </w:rPr>
        <w:t>✔</w:t>
      </w:r>
      <w:r w:rsidRPr="00C30FBA">
        <w:rPr>
          <w:rFonts w:ascii="Times New Roman" w:eastAsia="Times New Roman" w:hAnsi="Times New Roman" w:cs="Times New Roman"/>
          <w:sz w:val="24"/>
          <w:szCs w:val="24"/>
        </w:rPr>
        <w:t xml:space="preserve"> Visible on small </w:t>
      </w:r>
    </w:p>
    <w:p w14:paraId="1C35C15A"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Medium </w:t>
      </w:r>
    </w:p>
    <w:p w14:paraId="554749B9"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Large </w:t>
      </w:r>
    </w:p>
    <w:p w14:paraId="2AE4289B"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Segoe UI Emoji" w:eastAsia="Times New Roman" w:hAnsi="Segoe UI Emoji" w:cs="Segoe UI Emoji"/>
          <w:sz w:val="24"/>
          <w:szCs w:val="24"/>
        </w:rPr>
        <w:t>✔</w:t>
      </w:r>
      <w:r w:rsidRPr="00C30FBA">
        <w:rPr>
          <w:rFonts w:ascii="Times New Roman" w:eastAsia="Times New Roman" w:hAnsi="Times New Roman" w:cs="Times New Roman"/>
          <w:sz w:val="24"/>
          <w:szCs w:val="24"/>
        </w:rPr>
        <w:t xml:space="preserve"> Visible on x-small and small </w:t>
      </w:r>
    </w:p>
    <w:p w14:paraId="0DF69974"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Medium and large </w:t>
      </w:r>
    </w:p>
    <w:p w14:paraId="4869B422"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Extra small and medium </w:t>
      </w:r>
    </w:p>
    <w:p w14:paraId="1A3050A6"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Segoe UI Emoji" w:eastAsia="Times New Roman" w:hAnsi="Segoe UI Emoji" w:cs="Segoe UI Emoji"/>
          <w:sz w:val="24"/>
          <w:szCs w:val="24"/>
        </w:rPr>
        <w:t>✔</w:t>
      </w:r>
      <w:r w:rsidRPr="00C30FBA">
        <w:rPr>
          <w:rFonts w:ascii="Times New Roman" w:eastAsia="Times New Roman" w:hAnsi="Times New Roman" w:cs="Times New Roman"/>
          <w:sz w:val="24"/>
          <w:szCs w:val="24"/>
        </w:rPr>
        <w:t xml:space="preserve"> Visible on small and large </w:t>
      </w:r>
    </w:p>
    <w:p w14:paraId="4A92B10B"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Extra small and large </w:t>
      </w:r>
    </w:p>
    <w:p w14:paraId="789ECA6F"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Segoe UI Emoji" w:eastAsia="Times New Roman" w:hAnsi="Segoe UI Emoji" w:cs="Segoe UI Emoji"/>
          <w:sz w:val="24"/>
          <w:szCs w:val="24"/>
        </w:rPr>
        <w:t>✔</w:t>
      </w:r>
      <w:r w:rsidRPr="00C30FBA">
        <w:rPr>
          <w:rFonts w:ascii="Times New Roman" w:eastAsia="Times New Roman" w:hAnsi="Times New Roman" w:cs="Times New Roman"/>
          <w:sz w:val="24"/>
          <w:szCs w:val="24"/>
        </w:rPr>
        <w:t xml:space="preserve"> Visible on small and medium </w:t>
      </w:r>
    </w:p>
    <w:p w14:paraId="7EC9038D"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Hidden on...</w:t>
      </w:r>
    </w:p>
    <w:p w14:paraId="009A228D"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Here, green checkmarks also indicate the element </w:t>
      </w:r>
      <w:r w:rsidRPr="00C30FBA">
        <w:rPr>
          <w:rFonts w:ascii="Times New Roman" w:eastAsia="Times New Roman" w:hAnsi="Times New Roman" w:cs="Times New Roman"/>
          <w:b/>
          <w:bCs/>
          <w:sz w:val="24"/>
          <w:szCs w:val="24"/>
        </w:rPr>
        <w:t>is hidden</w:t>
      </w:r>
      <w:r w:rsidRPr="00C30FBA">
        <w:rPr>
          <w:rFonts w:ascii="Times New Roman" w:eastAsia="Times New Roman" w:hAnsi="Times New Roman" w:cs="Times New Roman"/>
          <w:sz w:val="24"/>
          <w:szCs w:val="24"/>
        </w:rPr>
        <w:t xml:space="preserve"> in your current viewport.</w:t>
      </w:r>
    </w:p>
    <w:p w14:paraId="342C251C"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Extra small </w:t>
      </w:r>
    </w:p>
    <w:p w14:paraId="1C986B42"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Segoe UI Emoji" w:eastAsia="Times New Roman" w:hAnsi="Segoe UI Emoji" w:cs="Segoe UI Emoji"/>
          <w:sz w:val="24"/>
          <w:szCs w:val="24"/>
        </w:rPr>
        <w:t>✔</w:t>
      </w:r>
      <w:r w:rsidRPr="00C30FBA">
        <w:rPr>
          <w:rFonts w:ascii="Times New Roman" w:eastAsia="Times New Roman" w:hAnsi="Times New Roman" w:cs="Times New Roman"/>
          <w:sz w:val="24"/>
          <w:szCs w:val="24"/>
        </w:rPr>
        <w:t xml:space="preserve"> Hidden on small </w:t>
      </w:r>
    </w:p>
    <w:p w14:paraId="1E5777EA"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Medium </w:t>
      </w:r>
    </w:p>
    <w:p w14:paraId="1CA01F4B"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Large </w:t>
      </w:r>
    </w:p>
    <w:p w14:paraId="45DD42D2"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Segoe UI Emoji" w:eastAsia="Times New Roman" w:hAnsi="Segoe UI Emoji" w:cs="Segoe UI Emoji"/>
          <w:sz w:val="24"/>
          <w:szCs w:val="24"/>
        </w:rPr>
        <w:t>✔</w:t>
      </w:r>
      <w:r w:rsidRPr="00C30FBA">
        <w:rPr>
          <w:rFonts w:ascii="Times New Roman" w:eastAsia="Times New Roman" w:hAnsi="Times New Roman" w:cs="Times New Roman"/>
          <w:sz w:val="24"/>
          <w:szCs w:val="24"/>
        </w:rPr>
        <w:t xml:space="preserve"> Hidden on x-small and small </w:t>
      </w:r>
    </w:p>
    <w:p w14:paraId="545947D2"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Medium and large </w:t>
      </w:r>
    </w:p>
    <w:p w14:paraId="00251710"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Extra small and medium </w:t>
      </w:r>
    </w:p>
    <w:p w14:paraId="29F27723"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Segoe UI Emoji" w:eastAsia="Times New Roman" w:hAnsi="Segoe UI Emoji" w:cs="Segoe UI Emoji"/>
          <w:sz w:val="24"/>
          <w:szCs w:val="24"/>
        </w:rPr>
        <w:lastRenderedPageBreak/>
        <w:t>✔</w:t>
      </w:r>
      <w:r w:rsidRPr="00C30FBA">
        <w:rPr>
          <w:rFonts w:ascii="Times New Roman" w:eastAsia="Times New Roman" w:hAnsi="Times New Roman" w:cs="Times New Roman"/>
          <w:sz w:val="24"/>
          <w:szCs w:val="24"/>
        </w:rPr>
        <w:t xml:space="preserve"> Hidden on small and large </w:t>
      </w:r>
    </w:p>
    <w:p w14:paraId="55D147A4"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Extra small and large </w:t>
      </w:r>
    </w:p>
    <w:p w14:paraId="58B64335"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Segoe UI Emoji" w:eastAsia="Times New Roman" w:hAnsi="Segoe UI Emoji" w:cs="Segoe UI Emoji"/>
          <w:sz w:val="24"/>
          <w:szCs w:val="24"/>
        </w:rPr>
        <w:t>✔</w:t>
      </w:r>
      <w:r w:rsidRPr="00C30FBA">
        <w:rPr>
          <w:rFonts w:ascii="Times New Roman" w:eastAsia="Times New Roman" w:hAnsi="Times New Roman" w:cs="Times New Roman"/>
          <w:sz w:val="24"/>
          <w:szCs w:val="24"/>
        </w:rPr>
        <w:t xml:space="preserve"> Hidden on small and medium </w:t>
      </w:r>
    </w:p>
    <w:p w14:paraId="633D1FEB" w14:textId="77777777" w:rsidR="00C30FBA" w:rsidRPr="00C30FBA" w:rsidRDefault="00C30FBA" w:rsidP="00C30F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30FBA">
        <w:rPr>
          <w:rFonts w:ascii="Times New Roman" w:eastAsia="Times New Roman" w:hAnsi="Times New Roman" w:cs="Times New Roman"/>
          <w:b/>
          <w:bCs/>
          <w:kern w:val="36"/>
          <w:sz w:val="48"/>
          <w:szCs w:val="48"/>
        </w:rPr>
        <w:t>Using Less</w:t>
      </w:r>
    </w:p>
    <w:p w14:paraId="3AFE6824"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Bootstrap's CSS is built on Less, a preprocessor with additional functionality like variables, </w:t>
      </w:r>
      <w:proofErr w:type="spellStart"/>
      <w:r w:rsidRPr="00C30FBA">
        <w:rPr>
          <w:rFonts w:ascii="Times New Roman" w:eastAsia="Times New Roman" w:hAnsi="Times New Roman" w:cs="Times New Roman"/>
          <w:sz w:val="24"/>
          <w:szCs w:val="24"/>
        </w:rPr>
        <w:t>mixins</w:t>
      </w:r>
      <w:proofErr w:type="spellEnd"/>
      <w:r w:rsidRPr="00C30FBA">
        <w:rPr>
          <w:rFonts w:ascii="Times New Roman" w:eastAsia="Times New Roman" w:hAnsi="Times New Roman" w:cs="Times New Roman"/>
          <w:sz w:val="24"/>
          <w:szCs w:val="24"/>
        </w:rPr>
        <w:t xml:space="preserve">, and functions for compiling CSS. Those looking to use the source Less files instead of our compiled CSS files can make use of the numerous variables and </w:t>
      </w:r>
      <w:proofErr w:type="spellStart"/>
      <w:r w:rsidRPr="00C30FBA">
        <w:rPr>
          <w:rFonts w:ascii="Times New Roman" w:eastAsia="Times New Roman" w:hAnsi="Times New Roman" w:cs="Times New Roman"/>
          <w:sz w:val="24"/>
          <w:szCs w:val="24"/>
        </w:rPr>
        <w:t>mixins</w:t>
      </w:r>
      <w:proofErr w:type="spellEnd"/>
      <w:r w:rsidRPr="00C30FBA">
        <w:rPr>
          <w:rFonts w:ascii="Times New Roman" w:eastAsia="Times New Roman" w:hAnsi="Times New Roman" w:cs="Times New Roman"/>
          <w:sz w:val="24"/>
          <w:szCs w:val="24"/>
        </w:rPr>
        <w:t xml:space="preserve"> we use throughout the framework.</w:t>
      </w:r>
    </w:p>
    <w:p w14:paraId="4CEE0AE3"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Grid variables and </w:t>
      </w:r>
      <w:proofErr w:type="spellStart"/>
      <w:r w:rsidRPr="00C30FBA">
        <w:rPr>
          <w:rFonts w:ascii="Times New Roman" w:eastAsia="Times New Roman" w:hAnsi="Times New Roman" w:cs="Times New Roman"/>
          <w:sz w:val="24"/>
          <w:szCs w:val="24"/>
        </w:rPr>
        <w:t>mixins</w:t>
      </w:r>
      <w:proofErr w:type="spellEnd"/>
      <w:r w:rsidRPr="00C30FBA">
        <w:rPr>
          <w:rFonts w:ascii="Times New Roman" w:eastAsia="Times New Roman" w:hAnsi="Times New Roman" w:cs="Times New Roman"/>
          <w:sz w:val="24"/>
          <w:szCs w:val="24"/>
        </w:rPr>
        <w:t xml:space="preserve"> are covered </w:t>
      </w:r>
      <w:hyperlink r:id="rId91" w:anchor="grid-less" w:history="1">
        <w:r w:rsidRPr="00C30FBA">
          <w:rPr>
            <w:rFonts w:ascii="Times New Roman" w:eastAsia="Times New Roman" w:hAnsi="Times New Roman" w:cs="Times New Roman"/>
            <w:color w:val="0000FF"/>
            <w:sz w:val="24"/>
            <w:szCs w:val="24"/>
            <w:u w:val="single"/>
          </w:rPr>
          <w:t>within the Grid system section</w:t>
        </w:r>
      </w:hyperlink>
      <w:r w:rsidRPr="00C30FBA">
        <w:rPr>
          <w:rFonts w:ascii="Times New Roman" w:eastAsia="Times New Roman" w:hAnsi="Times New Roman" w:cs="Times New Roman"/>
          <w:sz w:val="24"/>
          <w:szCs w:val="24"/>
        </w:rPr>
        <w:t>.</w:t>
      </w:r>
    </w:p>
    <w:p w14:paraId="63249030"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Compiling Bootstrap</w:t>
      </w:r>
    </w:p>
    <w:p w14:paraId="0CBC6698"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Bootstrap can be used in at least two ways: with the compiled CSS or with the source Less files. To compile the Less files, </w:t>
      </w:r>
      <w:hyperlink r:id="rId92" w:anchor="grunt" w:history="1">
        <w:r w:rsidRPr="00C30FBA">
          <w:rPr>
            <w:rFonts w:ascii="Times New Roman" w:eastAsia="Times New Roman" w:hAnsi="Times New Roman" w:cs="Times New Roman"/>
            <w:color w:val="0000FF"/>
            <w:sz w:val="24"/>
            <w:szCs w:val="24"/>
            <w:u w:val="single"/>
          </w:rPr>
          <w:t>consult the Getting Started section</w:t>
        </w:r>
      </w:hyperlink>
      <w:r w:rsidRPr="00C30FBA">
        <w:rPr>
          <w:rFonts w:ascii="Times New Roman" w:eastAsia="Times New Roman" w:hAnsi="Times New Roman" w:cs="Times New Roman"/>
          <w:sz w:val="24"/>
          <w:szCs w:val="24"/>
        </w:rPr>
        <w:t xml:space="preserve"> for how to setup your development environment to run the necessary commands.</w:t>
      </w:r>
    </w:p>
    <w:p w14:paraId="32B890F0"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Third party compilation tools may work with Bootstrap, but they are not supported by our core team.</w:t>
      </w:r>
    </w:p>
    <w:p w14:paraId="6D9D181C"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Variables</w:t>
      </w:r>
    </w:p>
    <w:p w14:paraId="3EB2CA9B"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Variables are used throughout the entire project as a way to centralize and share commonly used values like colors, spacing, or font stacks. For a complete breakdown, please see </w:t>
      </w:r>
      <w:hyperlink r:id="rId93" w:anchor="less-variables-section" w:history="1">
        <w:r w:rsidRPr="00C30FBA">
          <w:rPr>
            <w:rFonts w:ascii="Times New Roman" w:eastAsia="Times New Roman" w:hAnsi="Times New Roman" w:cs="Times New Roman"/>
            <w:color w:val="0000FF"/>
            <w:sz w:val="24"/>
            <w:szCs w:val="24"/>
            <w:u w:val="single"/>
          </w:rPr>
          <w:t>the Customizer</w:t>
        </w:r>
      </w:hyperlink>
      <w:r w:rsidRPr="00C30FBA">
        <w:rPr>
          <w:rFonts w:ascii="Times New Roman" w:eastAsia="Times New Roman" w:hAnsi="Times New Roman" w:cs="Times New Roman"/>
          <w:sz w:val="24"/>
          <w:szCs w:val="24"/>
        </w:rPr>
        <w:t>.</w:t>
      </w:r>
    </w:p>
    <w:p w14:paraId="6C136D74"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Colors</w:t>
      </w:r>
    </w:p>
    <w:p w14:paraId="405AF07B"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Easily make use of </w:t>
      </w:r>
      <w:proofErr w:type="gramStart"/>
      <w:r w:rsidRPr="00C30FBA">
        <w:rPr>
          <w:rFonts w:ascii="Times New Roman" w:eastAsia="Times New Roman" w:hAnsi="Times New Roman" w:cs="Times New Roman"/>
          <w:sz w:val="24"/>
          <w:szCs w:val="24"/>
        </w:rPr>
        <w:t>two color</w:t>
      </w:r>
      <w:proofErr w:type="gramEnd"/>
      <w:r w:rsidRPr="00C30FBA">
        <w:rPr>
          <w:rFonts w:ascii="Times New Roman" w:eastAsia="Times New Roman" w:hAnsi="Times New Roman" w:cs="Times New Roman"/>
          <w:sz w:val="24"/>
          <w:szCs w:val="24"/>
        </w:rPr>
        <w:t xml:space="preserve"> schemes: grayscale and semantic. Grayscale colors provide quick access to commonly used shades of black while semantic include various colors assigned to meaningful contextual values.</w:t>
      </w:r>
    </w:p>
    <w:p w14:paraId="7BC8638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@gray-darker:  </w:t>
      </w:r>
      <w:proofErr w:type="gramStart"/>
      <w:r w:rsidRPr="00C30FBA">
        <w:rPr>
          <w:rFonts w:ascii="Courier New" w:eastAsia="Times New Roman" w:hAnsi="Courier New" w:cs="Courier New"/>
          <w:sz w:val="20"/>
          <w:szCs w:val="20"/>
        </w:rPr>
        <w:t>lighten(</w:t>
      </w:r>
      <w:proofErr w:type="gramEnd"/>
      <w:r w:rsidRPr="00C30FBA">
        <w:rPr>
          <w:rFonts w:ascii="Courier New" w:eastAsia="Times New Roman" w:hAnsi="Courier New" w:cs="Courier New"/>
          <w:sz w:val="20"/>
          <w:szCs w:val="20"/>
        </w:rPr>
        <w:t>#000, 13.5%); // #222</w:t>
      </w:r>
    </w:p>
    <w:p w14:paraId="519FA29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@gray-dark:    </w:t>
      </w:r>
      <w:proofErr w:type="gramStart"/>
      <w:r w:rsidRPr="00C30FBA">
        <w:rPr>
          <w:rFonts w:ascii="Courier New" w:eastAsia="Times New Roman" w:hAnsi="Courier New" w:cs="Courier New"/>
          <w:sz w:val="20"/>
          <w:szCs w:val="20"/>
        </w:rPr>
        <w:t>lighten(</w:t>
      </w:r>
      <w:proofErr w:type="gramEnd"/>
      <w:r w:rsidRPr="00C30FBA">
        <w:rPr>
          <w:rFonts w:ascii="Courier New" w:eastAsia="Times New Roman" w:hAnsi="Courier New" w:cs="Courier New"/>
          <w:sz w:val="20"/>
          <w:szCs w:val="20"/>
        </w:rPr>
        <w:t>#000, 20%);   // #333</w:t>
      </w:r>
    </w:p>
    <w:p w14:paraId="742C4AD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@gray:         </w:t>
      </w:r>
      <w:proofErr w:type="gramStart"/>
      <w:r w:rsidRPr="00C30FBA">
        <w:rPr>
          <w:rFonts w:ascii="Courier New" w:eastAsia="Times New Roman" w:hAnsi="Courier New" w:cs="Courier New"/>
          <w:sz w:val="20"/>
          <w:szCs w:val="20"/>
        </w:rPr>
        <w:t>lighten(</w:t>
      </w:r>
      <w:proofErr w:type="gramEnd"/>
      <w:r w:rsidRPr="00C30FBA">
        <w:rPr>
          <w:rFonts w:ascii="Courier New" w:eastAsia="Times New Roman" w:hAnsi="Courier New" w:cs="Courier New"/>
          <w:sz w:val="20"/>
          <w:szCs w:val="20"/>
        </w:rPr>
        <w:t>#000, 33.5%); // #555</w:t>
      </w:r>
    </w:p>
    <w:p w14:paraId="62404D2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@gray-light:   </w:t>
      </w:r>
      <w:proofErr w:type="gramStart"/>
      <w:r w:rsidRPr="00C30FBA">
        <w:rPr>
          <w:rFonts w:ascii="Courier New" w:eastAsia="Times New Roman" w:hAnsi="Courier New" w:cs="Courier New"/>
          <w:sz w:val="20"/>
          <w:szCs w:val="20"/>
        </w:rPr>
        <w:t>lighten(</w:t>
      </w:r>
      <w:proofErr w:type="gramEnd"/>
      <w:r w:rsidRPr="00C30FBA">
        <w:rPr>
          <w:rFonts w:ascii="Courier New" w:eastAsia="Times New Roman" w:hAnsi="Courier New" w:cs="Courier New"/>
          <w:sz w:val="20"/>
          <w:szCs w:val="20"/>
        </w:rPr>
        <w:t>#000, 46.7%); // #777</w:t>
      </w:r>
    </w:p>
    <w:p w14:paraId="57DDE2B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@gray-lighter: </w:t>
      </w:r>
      <w:proofErr w:type="gramStart"/>
      <w:r w:rsidRPr="00C30FBA">
        <w:rPr>
          <w:rFonts w:ascii="Courier New" w:eastAsia="Times New Roman" w:hAnsi="Courier New" w:cs="Courier New"/>
          <w:sz w:val="20"/>
          <w:szCs w:val="20"/>
        </w:rPr>
        <w:t>lighten(</w:t>
      </w:r>
      <w:proofErr w:type="gramEnd"/>
      <w:r w:rsidRPr="00C30FBA">
        <w:rPr>
          <w:rFonts w:ascii="Courier New" w:eastAsia="Times New Roman" w:hAnsi="Courier New" w:cs="Courier New"/>
          <w:sz w:val="20"/>
          <w:szCs w:val="20"/>
        </w:rPr>
        <w:t>#000, 93.5%); // #</w:t>
      </w:r>
      <w:proofErr w:type="spellStart"/>
      <w:r w:rsidRPr="00C30FBA">
        <w:rPr>
          <w:rFonts w:ascii="Courier New" w:eastAsia="Times New Roman" w:hAnsi="Courier New" w:cs="Courier New"/>
          <w:sz w:val="20"/>
          <w:szCs w:val="20"/>
        </w:rPr>
        <w:t>eee</w:t>
      </w:r>
      <w:proofErr w:type="spellEnd"/>
    </w:p>
    <w:p w14:paraId="764F236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@brand-primary: </w:t>
      </w:r>
      <w:proofErr w:type="gramStart"/>
      <w:r w:rsidRPr="00C30FBA">
        <w:rPr>
          <w:rFonts w:ascii="Courier New" w:eastAsia="Times New Roman" w:hAnsi="Courier New" w:cs="Courier New"/>
          <w:sz w:val="20"/>
          <w:szCs w:val="20"/>
        </w:rPr>
        <w:t>darken(</w:t>
      </w:r>
      <w:proofErr w:type="gramEnd"/>
      <w:r w:rsidRPr="00C30FBA">
        <w:rPr>
          <w:rFonts w:ascii="Courier New" w:eastAsia="Times New Roman" w:hAnsi="Courier New" w:cs="Courier New"/>
          <w:sz w:val="20"/>
          <w:szCs w:val="20"/>
        </w:rPr>
        <w:t>#428bca, 6.5%); // #337ab7</w:t>
      </w:r>
    </w:p>
    <w:p w14:paraId="550E049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@brand-success: #5cb85c;</w:t>
      </w:r>
    </w:p>
    <w:p w14:paraId="15D36E3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@brand-info:    #5bc0de;</w:t>
      </w:r>
    </w:p>
    <w:p w14:paraId="6B38583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@brand-warning: #f0ad4e;</w:t>
      </w:r>
    </w:p>
    <w:p w14:paraId="6B9D628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@brand-danger:  #d9534f;</w:t>
      </w:r>
    </w:p>
    <w:p w14:paraId="0FDA2E43"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Use any of these color variables as they are or reassign them to more meaningful variables for your project.</w:t>
      </w:r>
    </w:p>
    <w:p w14:paraId="402D89F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lastRenderedPageBreak/>
        <w:t>// Use as-is</w:t>
      </w:r>
    </w:p>
    <w:p w14:paraId="2E13C45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.masthead</w:t>
      </w:r>
      <w:proofErr w:type="gramEnd"/>
      <w:r w:rsidRPr="00C30FBA">
        <w:rPr>
          <w:rFonts w:ascii="Courier New" w:eastAsia="Times New Roman" w:hAnsi="Courier New" w:cs="Courier New"/>
          <w:sz w:val="20"/>
          <w:szCs w:val="20"/>
        </w:rPr>
        <w:t xml:space="preserve"> {</w:t>
      </w:r>
    </w:p>
    <w:p w14:paraId="475F389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background-color: @brand-primary;</w:t>
      </w:r>
    </w:p>
    <w:p w14:paraId="2B0B82B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73A1F88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C905C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Reassigned variables in Less</w:t>
      </w:r>
    </w:p>
    <w:p w14:paraId="65F0558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@alert-message-background: @brand-info;</w:t>
      </w:r>
    </w:p>
    <w:p w14:paraId="500DDD8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.alert</w:t>
      </w:r>
      <w:proofErr w:type="gramEnd"/>
      <w:r w:rsidRPr="00C30FBA">
        <w:rPr>
          <w:rFonts w:ascii="Courier New" w:eastAsia="Times New Roman" w:hAnsi="Courier New" w:cs="Courier New"/>
          <w:sz w:val="20"/>
          <w:szCs w:val="20"/>
        </w:rPr>
        <w:t xml:space="preserve"> {</w:t>
      </w:r>
    </w:p>
    <w:p w14:paraId="3EF87AC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background-color: @alert-message-background;</w:t>
      </w:r>
    </w:p>
    <w:p w14:paraId="5D8C06D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5FEFC71D"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Scaffolding</w:t>
      </w:r>
    </w:p>
    <w:p w14:paraId="0CB68F49"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A handful of variables for quickly customizing key elements of your site's skeleton.</w:t>
      </w:r>
    </w:p>
    <w:p w14:paraId="52A39EA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Scaffolding</w:t>
      </w:r>
    </w:p>
    <w:p w14:paraId="6A09B91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@body-</w:t>
      </w:r>
      <w:proofErr w:type="spellStart"/>
      <w:r w:rsidRPr="00C30FBA">
        <w:rPr>
          <w:rFonts w:ascii="Courier New" w:eastAsia="Times New Roman" w:hAnsi="Courier New" w:cs="Courier New"/>
          <w:sz w:val="20"/>
          <w:szCs w:val="20"/>
        </w:rPr>
        <w:t>bg</w:t>
      </w:r>
      <w:proofErr w:type="spellEnd"/>
      <w:r w:rsidRPr="00C30FBA">
        <w:rPr>
          <w:rFonts w:ascii="Courier New" w:eastAsia="Times New Roman" w:hAnsi="Courier New" w:cs="Courier New"/>
          <w:sz w:val="20"/>
          <w:szCs w:val="20"/>
        </w:rPr>
        <w:t>:    #</w:t>
      </w:r>
      <w:proofErr w:type="spellStart"/>
      <w:r w:rsidRPr="00C30FBA">
        <w:rPr>
          <w:rFonts w:ascii="Courier New" w:eastAsia="Times New Roman" w:hAnsi="Courier New" w:cs="Courier New"/>
          <w:sz w:val="20"/>
          <w:szCs w:val="20"/>
        </w:rPr>
        <w:t>fff</w:t>
      </w:r>
      <w:proofErr w:type="spellEnd"/>
      <w:r w:rsidRPr="00C30FBA">
        <w:rPr>
          <w:rFonts w:ascii="Courier New" w:eastAsia="Times New Roman" w:hAnsi="Courier New" w:cs="Courier New"/>
          <w:sz w:val="20"/>
          <w:szCs w:val="20"/>
        </w:rPr>
        <w:t>;</w:t>
      </w:r>
    </w:p>
    <w:p w14:paraId="120F8EF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@text-color: @black-50;</w:t>
      </w:r>
    </w:p>
    <w:p w14:paraId="79EB5B42"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Links</w:t>
      </w:r>
    </w:p>
    <w:p w14:paraId="5518FD85"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Easily style your links with the right color with only one value.</w:t>
      </w:r>
    </w:p>
    <w:p w14:paraId="3AC2AB9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Variables</w:t>
      </w:r>
    </w:p>
    <w:p w14:paraId="593E66C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@link-color:       @brand-primary;</w:t>
      </w:r>
    </w:p>
    <w:p w14:paraId="49F9915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@link-hover-color: </w:t>
      </w:r>
      <w:proofErr w:type="gramStart"/>
      <w:r w:rsidRPr="00C30FBA">
        <w:rPr>
          <w:rFonts w:ascii="Courier New" w:eastAsia="Times New Roman" w:hAnsi="Courier New" w:cs="Courier New"/>
          <w:sz w:val="20"/>
          <w:szCs w:val="20"/>
        </w:rPr>
        <w:t>darken(</w:t>
      </w:r>
      <w:proofErr w:type="gramEnd"/>
      <w:r w:rsidRPr="00C30FBA">
        <w:rPr>
          <w:rFonts w:ascii="Courier New" w:eastAsia="Times New Roman" w:hAnsi="Courier New" w:cs="Courier New"/>
          <w:sz w:val="20"/>
          <w:szCs w:val="20"/>
        </w:rPr>
        <w:t>@link-color, 15%);</w:t>
      </w:r>
    </w:p>
    <w:p w14:paraId="064AC26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0FC70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Usage</w:t>
      </w:r>
    </w:p>
    <w:p w14:paraId="6153FFF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a {</w:t>
      </w:r>
    </w:p>
    <w:p w14:paraId="6E8F49B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color: @link-color;</w:t>
      </w:r>
    </w:p>
    <w:p w14:paraId="0A0C116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text-decoration: none;</w:t>
      </w:r>
    </w:p>
    <w:p w14:paraId="0C0381B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9339C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&amp;:hover</w:t>
      </w:r>
      <w:proofErr w:type="gramEnd"/>
      <w:r w:rsidRPr="00C30FBA">
        <w:rPr>
          <w:rFonts w:ascii="Courier New" w:eastAsia="Times New Roman" w:hAnsi="Courier New" w:cs="Courier New"/>
          <w:sz w:val="20"/>
          <w:szCs w:val="20"/>
        </w:rPr>
        <w:t xml:space="preserve"> {</w:t>
      </w:r>
    </w:p>
    <w:p w14:paraId="141C059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color: @link-hover-color;</w:t>
      </w:r>
    </w:p>
    <w:p w14:paraId="120E852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text-decoration: underline;</w:t>
      </w:r>
    </w:p>
    <w:p w14:paraId="5216540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3DA3436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3B5C8CBF"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Note that the </w:t>
      </w:r>
      <w:r w:rsidRPr="00C30FBA">
        <w:rPr>
          <w:rFonts w:ascii="Courier New" w:eastAsia="Times New Roman" w:hAnsi="Courier New" w:cs="Courier New"/>
          <w:sz w:val="20"/>
          <w:szCs w:val="20"/>
        </w:rPr>
        <w:t>@link-hover-color</w:t>
      </w:r>
      <w:r w:rsidRPr="00C30FBA">
        <w:rPr>
          <w:rFonts w:ascii="Times New Roman" w:eastAsia="Times New Roman" w:hAnsi="Times New Roman" w:cs="Times New Roman"/>
          <w:sz w:val="24"/>
          <w:szCs w:val="24"/>
        </w:rPr>
        <w:t xml:space="preserve"> uses a function, another awesome tool from Less, to automagically create the right hover color. You can use </w:t>
      </w:r>
      <w:r w:rsidRPr="00C30FBA">
        <w:rPr>
          <w:rFonts w:ascii="Courier New" w:eastAsia="Times New Roman" w:hAnsi="Courier New" w:cs="Courier New"/>
          <w:sz w:val="20"/>
          <w:szCs w:val="20"/>
        </w:rPr>
        <w:t>darken</w:t>
      </w:r>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lighten</w:t>
      </w:r>
      <w:r w:rsidRPr="00C30FBA">
        <w:rPr>
          <w:rFonts w:ascii="Times New Roman" w:eastAsia="Times New Roman" w:hAnsi="Times New Roman" w:cs="Times New Roman"/>
          <w:sz w:val="24"/>
          <w:szCs w:val="24"/>
        </w:rPr>
        <w:t xml:space="preserve">, </w:t>
      </w:r>
      <w:r w:rsidRPr="00C30FBA">
        <w:rPr>
          <w:rFonts w:ascii="Courier New" w:eastAsia="Times New Roman" w:hAnsi="Courier New" w:cs="Courier New"/>
          <w:sz w:val="20"/>
          <w:szCs w:val="20"/>
        </w:rPr>
        <w:t>saturate</w:t>
      </w:r>
      <w:r w:rsidRPr="00C30FBA">
        <w:rPr>
          <w:rFonts w:ascii="Times New Roman" w:eastAsia="Times New Roman" w:hAnsi="Times New Roman" w:cs="Times New Roman"/>
          <w:sz w:val="24"/>
          <w:szCs w:val="24"/>
        </w:rPr>
        <w:t xml:space="preserve">, and </w:t>
      </w:r>
      <w:r w:rsidRPr="00C30FBA">
        <w:rPr>
          <w:rFonts w:ascii="Courier New" w:eastAsia="Times New Roman" w:hAnsi="Courier New" w:cs="Courier New"/>
          <w:sz w:val="20"/>
          <w:szCs w:val="20"/>
        </w:rPr>
        <w:t>desaturate</w:t>
      </w:r>
      <w:r w:rsidRPr="00C30FBA">
        <w:rPr>
          <w:rFonts w:ascii="Times New Roman" w:eastAsia="Times New Roman" w:hAnsi="Times New Roman" w:cs="Times New Roman"/>
          <w:sz w:val="24"/>
          <w:szCs w:val="24"/>
        </w:rPr>
        <w:t>.</w:t>
      </w:r>
    </w:p>
    <w:p w14:paraId="6890512D"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Typography</w:t>
      </w:r>
    </w:p>
    <w:p w14:paraId="03872ABB"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Easily set your typeface, text size, leading, and more with a few quick variables. Bootstrap makes use of these as well to provide easy typographic </w:t>
      </w:r>
      <w:proofErr w:type="spellStart"/>
      <w:r w:rsidRPr="00C30FBA">
        <w:rPr>
          <w:rFonts w:ascii="Times New Roman" w:eastAsia="Times New Roman" w:hAnsi="Times New Roman" w:cs="Times New Roman"/>
          <w:sz w:val="24"/>
          <w:szCs w:val="24"/>
        </w:rPr>
        <w:t>mixins</w:t>
      </w:r>
      <w:proofErr w:type="spellEnd"/>
      <w:r w:rsidRPr="00C30FBA">
        <w:rPr>
          <w:rFonts w:ascii="Times New Roman" w:eastAsia="Times New Roman" w:hAnsi="Times New Roman" w:cs="Times New Roman"/>
          <w:sz w:val="24"/>
          <w:szCs w:val="24"/>
        </w:rPr>
        <w:t>.</w:t>
      </w:r>
    </w:p>
    <w:p w14:paraId="737EF35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@font-family-sans-serif:  "Helvetica Neue", Helvetica, Arial, sans-serif;</w:t>
      </w:r>
    </w:p>
    <w:p w14:paraId="68494AC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@font-family-serif:       Georgia, "Times New Roman", Times, serif;</w:t>
      </w:r>
    </w:p>
    <w:p w14:paraId="5EC6CB4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@font-family-monospace:   Menlo, Monaco, Consolas, "Courier New", monospace;</w:t>
      </w:r>
    </w:p>
    <w:p w14:paraId="0B71167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@font-family-base:        @font-family-sans-serif;</w:t>
      </w:r>
    </w:p>
    <w:p w14:paraId="0C78C65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5E37B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lastRenderedPageBreak/>
        <w:t>@font-size-base:          14px;</w:t>
      </w:r>
    </w:p>
    <w:p w14:paraId="098C838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@font-size-large:         </w:t>
      </w:r>
      <w:proofErr w:type="gramStart"/>
      <w:r w:rsidRPr="00C30FBA">
        <w:rPr>
          <w:rFonts w:ascii="Courier New" w:eastAsia="Times New Roman" w:hAnsi="Courier New" w:cs="Courier New"/>
          <w:sz w:val="20"/>
          <w:szCs w:val="20"/>
        </w:rPr>
        <w:t>ceil(</w:t>
      </w:r>
      <w:proofErr w:type="gramEnd"/>
      <w:r w:rsidRPr="00C30FBA">
        <w:rPr>
          <w:rFonts w:ascii="Courier New" w:eastAsia="Times New Roman" w:hAnsi="Courier New" w:cs="Courier New"/>
          <w:sz w:val="20"/>
          <w:szCs w:val="20"/>
        </w:rPr>
        <w:t>(@font-size-base * 1.25)); // ~18px</w:t>
      </w:r>
    </w:p>
    <w:p w14:paraId="6E9FC62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@font-size-small:         </w:t>
      </w:r>
      <w:proofErr w:type="gramStart"/>
      <w:r w:rsidRPr="00C30FBA">
        <w:rPr>
          <w:rFonts w:ascii="Courier New" w:eastAsia="Times New Roman" w:hAnsi="Courier New" w:cs="Courier New"/>
          <w:sz w:val="20"/>
          <w:szCs w:val="20"/>
        </w:rPr>
        <w:t>ceil(</w:t>
      </w:r>
      <w:proofErr w:type="gramEnd"/>
      <w:r w:rsidRPr="00C30FBA">
        <w:rPr>
          <w:rFonts w:ascii="Courier New" w:eastAsia="Times New Roman" w:hAnsi="Courier New" w:cs="Courier New"/>
          <w:sz w:val="20"/>
          <w:szCs w:val="20"/>
        </w:rPr>
        <w:t>(@font-size-base * 0.85)); // ~12px</w:t>
      </w:r>
    </w:p>
    <w:p w14:paraId="0281079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0D858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@font-size-h1:            </w:t>
      </w:r>
      <w:proofErr w:type="gramStart"/>
      <w:r w:rsidRPr="00C30FBA">
        <w:rPr>
          <w:rFonts w:ascii="Courier New" w:eastAsia="Times New Roman" w:hAnsi="Courier New" w:cs="Courier New"/>
          <w:sz w:val="20"/>
          <w:szCs w:val="20"/>
        </w:rPr>
        <w:t>floor(</w:t>
      </w:r>
      <w:proofErr w:type="gramEnd"/>
      <w:r w:rsidRPr="00C30FBA">
        <w:rPr>
          <w:rFonts w:ascii="Courier New" w:eastAsia="Times New Roman" w:hAnsi="Courier New" w:cs="Courier New"/>
          <w:sz w:val="20"/>
          <w:szCs w:val="20"/>
        </w:rPr>
        <w:t>(@font-size-base * 2.6)); // ~36px</w:t>
      </w:r>
    </w:p>
    <w:p w14:paraId="40C832B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@font-size-h2:            </w:t>
      </w:r>
      <w:proofErr w:type="gramStart"/>
      <w:r w:rsidRPr="00C30FBA">
        <w:rPr>
          <w:rFonts w:ascii="Courier New" w:eastAsia="Times New Roman" w:hAnsi="Courier New" w:cs="Courier New"/>
          <w:sz w:val="20"/>
          <w:szCs w:val="20"/>
        </w:rPr>
        <w:t>floor(</w:t>
      </w:r>
      <w:proofErr w:type="gramEnd"/>
      <w:r w:rsidRPr="00C30FBA">
        <w:rPr>
          <w:rFonts w:ascii="Courier New" w:eastAsia="Times New Roman" w:hAnsi="Courier New" w:cs="Courier New"/>
          <w:sz w:val="20"/>
          <w:szCs w:val="20"/>
        </w:rPr>
        <w:t>(@font-size-base * 2.15)); // ~30px</w:t>
      </w:r>
    </w:p>
    <w:p w14:paraId="5B4E301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@font-size-h3:            </w:t>
      </w:r>
      <w:proofErr w:type="gramStart"/>
      <w:r w:rsidRPr="00C30FBA">
        <w:rPr>
          <w:rFonts w:ascii="Courier New" w:eastAsia="Times New Roman" w:hAnsi="Courier New" w:cs="Courier New"/>
          <w:sz w:val="20"/>
          <w:szCs w:val="20"/>
        </w:rPr>
        <w:t>ceil(</w:t>
      </w:r>
      <w:proofErr w:type="gramEnd"/>
      <w:r w:rsidRPr="00C30FBA">
        <w:rPr>
          <w:rFonts w:ascii="Courier New" w:eastAsia="Times New Roman" w:hAnsi="Courier New" w:cs="Courier New"/>
          <w:sz w:val="20"/>
          <w:szCs w:val="20"/>
        </w:rPr>
        <w:t>(@font-size-base * 1.7)); // ~24px</w:t>
      </w:r>
    </w:p>
    <w:p w14:paraId="61985A4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@font-size-h4:            </w:t>
      </w:r>
      <w:proofErr w:type="gramStart"/>
      <w:r w:rsidRPr="00C30FBA">
        <w:rPr>
          <w:rFonts w:ascii="Courier New" w:eastAsia="Times New Roman" w:hAnsi="Courier New" w:cs="Courier New"/>
          <w:sz w:val="20"/>
          <w:szCs w:val="20"/>
        </w:rPr>
        <w:t>ceil(</w:t>
      </w:r>
      <w:proofErr w:type="gramEnd"/>
      <w:r w:rsidRPr="00C30FBA">
        <w:rPr>
          <w:rFonts w:ascii="Courier New" w:eastAsia="Times New Roman" w:hAnsi="Courier New" w:cs="Courier New"/>
          <w:sz w:val="20"/>
          <w:szCs w:val="20"/>
        </w:rPr>
        <w:t>(@font-size-base * 1.25)); // ~18px</w:t>
      </w:r>
    </w:p>
    <w:p w14:paraId="2CCCCAF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@font-size-h5:            @font-size-base;</w:t>
      </w:r>
    </w:p>
    <w:p w14:paraId="4792FF6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@font-size-h6:            </w:t>
      </w:r>
      <w:proofErr w:type="gramStart"/>
      <w:r w:rsidRPr="00C30FBA">
        <w:rPr>
          <w:rFonts w:ascii="Courier New" w:eastAsia="Times New Roman" w:hAnsi="Courier New" w:cs="Courier New"/>
          <w:sz w:val="20"/>
          <w:szCs w:val="20"/>
        </w:rPr>
        <w:t>ceil(</w:t>
      </w:r>
      <w:proofErr w:type="gramEnd"/>
      <w:r w:rsidRPr="00C30FBA">
        <w:rPr>
          <w:rFonts w:ascii="Courier New" w:eastAsia="Times New Roman" w:hAnsi="Courier New" w:cs="Courier New"/>
          <w:sz w:val="20"/>
          <w:szCs w:val="20"/>
        </w:rPr>
        <w:t>(@font-size-base * 0.85)); // ~12px</w:t>
      </w:r>
    </w:p>
    <w:p w14:paraId="6D5E046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DC2E1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@line-height-base:        1.428571429; // 20/14</w:t>
      </w:r>
    </w:p>
    <w:p w14:paraId="7BE15BF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@line-height-computed:    </w:t>
      </w:r>
      <w:proofErr w:type="gramStart"/>
      <w:r w:rsidRPr="00C30FBA">
        <w:rPr>
          <w:rFonts w:ascii="Courier New" w:eastAsia="Times New Roman" w:hAnsi="Courier New" w:cs="Courier New"/>
          <w:sz w:val="20"/>
          <w:szCs w:val="20"/>
        </w:rPr>
        <w:t>floor(</w:t>
      </w:r>
      <w:proofErr w:type="gramEnd"/>
      <w:r w:rsidRPr="00C30FBA">
        <w:rPr>
          <w:rFonts w:ascii="Courier New" w:eastAsia="Times New Roman" w:hAnsi="Courier New" w:cs="Courier New"/>
          <w:sz w:val="20"/>
          <w:szCs w:val="20"/>
        </w:rPr>
        <w:t>(@font-size-base * @line-height-base)); // ~20px</w:t>
      </w:r>
    </w:p>
    <w:p w14:paraId="0F91AEE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EFB92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@headings-font-family:    inherit;</w:t>
      </w:r>
    </w:p>
    <w:p w14:paraId="219EA97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@headings-font-weight:    500;</w:t>
      </w:r>
    </w:p>
    <w:p w14:paraId="5ED9139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@headings-line-height:    1.1;</w:t>
      </w:r>
    </w:p>
    <w:p w14:paraId="48D0CF3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@headings-color:          inherit;</w:t>
      </w:r>
    </w:p>
    <w:p w14:paraId="0DAA182C"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Icons</w:t>
      </w:r>
    </w:p>
    <w:p w14:paraId="516E0362"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Two quick variables for customizing the location and filename of your icons.</w:t>
      </w:r>
    </w:p>
    <w:p w14:paraId="0484B7A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@icon-font-path:          </w:t>
      </w:r>
      <w:proofErr w:type="gramStart"/>
      <w:r w:rsidRPr="00C30FBA">
        <w:rPr>
          <w:rFonts w:ascii="Courier New" w:eastAsia="Times New Roman" w:hAnsi="Courier New" w:cs="Courier New"/>
          <w:sz w:val="20"/>
          <w:szCs w:val="20"/>
        </w:rPr>
        <w:t>"..</w:t>
      </w:r>
      <w:proofErr w:type="gramEnd"/>
      <w:r w:rsidRPr="00C30FBA">
        <w:rPr>
          <w:rFonts w:ascii="Courier New" w:eastAsia="Times New Roman" w:hAnsi="Courier New" w:cs="Courier New"/>
          <w:sz w:val="20"/>
          <w:szCs w:val="20"/>
        </w:rPr>
        <w:t>/fonts/";</w:t>
      </w:r>
    </w:p>
    <w:p w14:paraId="7286F8A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@icon-font-name:          "</w:t>
      </w:r>
      <w:proofErr w:type="spellStart"/>
      <w:r w:rsidRPr="00C30FBA">
        <w:rPr>
          <w:rFonts w:ascii="Courier New" w:eastAsia="Times New Roman" w:hAnsi="Courier New" w:cs="Courier New"/>
          <w:sz w:val="20"/>
          <w:szCs w:val="20"/>
        </w:rPr>
        <w:t>glyphicons</w:t>
      </w:r>
      <w:proofErr w:type="spellEnd"/>
      <w:r w:rsidRPr="00C30FBA">
        <w:rPr>
          <w:rFonts w:ascii="Courier New" w:eastAsia="Times New Roman" w:hAnsi="Courier New" w:cs="Courier New"/>
          <w:sz w:val="20"/>
          <w:szCs w:val="20"/>
        </w:rPr>
        <w:t>-halflings-regular";</w:t>
      </w:r>
    </w:p>
    <w:p w14:paraId="3EFD2CB4"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Components</w:t>
      </w:r>
    </w:p>
    <w:p w14:paraId="11A8C4BE"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Components throughout Bootstrap make use of some default variables for setting common values. Here are the most commonly used.</w:t>
      </w:r>
    </w:p>
    <w:p w14:paraId="12906E3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@padding-base-vertical:          6px;</w:t>
      </w:r>
    </w:p>
    <w:p w14:paraId="49E0E88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@padding-base-horizontal:        12px;</w:t>
      </w:r>
    </w:p>
    <w:p w14:paraId="5444835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70733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@padding-large-vertical:         10px;</w:t>
      </w:r>
    </w:p>
    <w:p w14:paraId="6C008BB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@padding-large-horizontal:       16px;</w:t>
      </w:r>
    </w:p>
    <w:p w14:paraId="6BFD1F6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A9D11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@padding-small-vertical:         5px;</w:t>
      </w:r>
    </w:p>
    <w:p w14:paraId="55C714C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@padding-small-horizontal:       10px;</w:t>
      </w:r>
    </w:p>
    <w:p w14:paraId="517503B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1B584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@padding-</w:t>
      </w:r>
      <w:proofErr w:type="spellStart"/>
      <w:r w:rsidRPr="00C30FBA">
        <w:rPr>
          <w:rFonts w:ascii="Courier New" w:eastAsia="Times New Roman" w:hAnsi="Courier New" w:cs="Courier New"/>
          <w:sz w:val="20"/>
          <w:szCs w:val="20"/>
        </w:rPr>
        <w:t>xs</w:t>
      </w:r>
      <w:proofErr w:type="spellEnd"/>
      <w:r w:rsidRPr="00C30FBA">
        <w:rPr>
          <w:rFonts w:ascii="Courier New" w:eastAsia="Times New Roman" w:hAnsi="Courier New" w:cs="Courier New"/>
          <w:sz w:val="20"/>
          <w:szCs w:val="20"/>
        </w:rPr>
        <w:t>-vertical:            1px;</w:t>
      </w:r>
    </w:p>
    <w:p w14:paraId="6116270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@padding-</w:t>
      </w:r>
      <w:proofErr w:type="spellStart"/>
      <w:r w:rsidRPr="00C30FBA">
        <w:rPr>
          <w:rFonts w:ascii="Courier New" w:eastAsia="Times New Roman" w:hAnsi="Courier New" w:cs="Courier New"/>
          <w:sz w:val="20"/>
          <w:szCs w:val="20"/>
        </w:rPr>
        <w:t>xs</w:t>
      </w:r>
      <w:proofErr w:type="spellEnd"/>
      <w:r w:rsidRPr="00C30FBA">
        <w:rPr>
          <w:rFonts w:ascii="Courier New" w:eastAsia="Times New Roman" w:hAnsi="Courier New" w:cs="Courier New"/>
          <w:sz w:val="20"/>
          <w:szCs w:val="20"/>
        </w:rPr>
        <w:t>-horizontal:          5px;</w:t>
      </w:r>
    </w:p>
    <w:p w14:paraId="29E4413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A59BC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@line-height-large:              1.33;</w:t>
      </w:r>
    </w:p>
    <w:p w14:paraId="5055731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@line-height-small:              1.5;</w:t>
      </w:r>
    </w:p>
    <w:p w14:paraId="792C03E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9DAB2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@border-radius-base:             4px;</w:t>
      </w:r>
    </w:p>
    <w:p w14:paraId="43BAC31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@border-radius-large:            6px;</w:t>
      </w:r>
    </w:p>
    <w:p w14:paraId="6EDC1D3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@border-radius-small:            3px;</w:t>
      </w:r>
    </w:p>
    <w:p w14:paraId="0D5A374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07665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@component-active-color:         #</w:t>
      </w:r>
      <w:proofErr w:type="spellStart"/>
      <w:r w:rsidRPr="00C30FBA">
        <w:rPr>
          <w:rFonts w:ascii="Courier New" w:eastAsia="Times New Roman" w:hAnsi="Courier New" w:cs="Courier New"/>
          <w:sz w:val="20"/>
          <w:szCs w:val="20"/>
        </w:rPr>
        <w:t>fff</w:t>
      </w:r>
      <w:proofErr w:type="spellEnd"/>
      <w:r w:rsidRPr="00C30FBA">
        <w:rPr>
          <w:rFonts w:ascii="Courier New" w:eastAsia="Times New Roman" w:hAnsi="Courier New" w:cs="Courier New"/>
          <w:sz w:val="20"/>
          <w:szCs w:val="20"/>
        </w:rPr>
        <w:t>;</w:t>
      </w:r>
    </w:p>
    <w:p w14:paraId="0BEE501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@component-active-</w:t>
      </w:r>
      <w:proofErr w:type="spellStart"/>
      <w:r w:rsidRPr="00C30FBA">
        <w:rPr>
          <w:rFonts w:ascii="Courier New" w:eastAsia="Times New Roman" w:hAnsi="Courier New" w:cs="Courier New"/>
          <w:sz w:val="20"/>
          <w:szCs w:val="20"/>
        </w:rPr>
        <w:t>bg</w:t>
      </w:r>
      <w:proofErr w:type="spellEnd"/>
      <w:r w:rsidRPr="00C30FBA">
        <w:rPr>
          <w:rFonts w:ascii="Courier New" w:eastAsia="Times New Roman" w:hAnsi="Courier New" w:cs="Courier New"/>
          <w:sz w:val="20"/>
          <w:szCs w:val="20"/>
        </w:rPr>
        <w:t>:            @brand-primary;</w:t>
      </w:r>
    </w:p>
    <w:p w14:paraId="5082F0B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5AB54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lastRenderedPageBreak/>
        <w:t>@caret-width-base:               4px;</w:t>
      </w:r>
    </w:p>
    <w:p w14:paraId="14E9B2E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@caret-width-large:              5px;</w:t>
      </w:r>
    </w:p>
    <w:p w14:paraId="6481D5CF"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 xml:space="preserve">Vendor </w:t>
      </w:r>
      <w:proofErr w:type="spellStart"/>
      <w:r w:rsidRPr="00C30FBA">
        <w:rPr>
          <w:rFonts w:ascii="Times New Roman" w:eastAsia="Times New Roman" w:hAnsi="Times New Roman" w:cs="Times New Roman"/>
          <w:b/>
          <w:bCs/>
          <w:sz w:val="36"/>
          <w:szCs w:val="36"/>
        </w:rPr>
        <w:t>mixins</w:t>
      </w:r>
      <w:proofErr w:type="spellEnd"/>
    </w:p>
    <w:p w14:paraId="63F44A60"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Vendor </w:t>
      </w:r>
      <w:proofErr w:type="spellStart"/>
      <w:r w:rsidRPr="00C30FBA">
        <w:rPr>
          <w:rFonts w:ascii="Times New Roman" w:eastAsia="Times New Roman" w:hAnsi="Times New Roman" w:cs="Times New Roman"/>
          <w:sz w:val="24"/>
          <w:szCs w:val="24"/>
        </w:rPr>
        <w:t>mixins</w:t>
      </w:r>
      <w:proofErr w:type="spellEnd"/>
      <w:r w:rsidRPr="00C30FBA">
        <w:rPr>
          <w:rFonts w:ascii="Times New Roman" w:eastAsia="Times New Roman" w:hAnsi="Times New Roman" w:cs="Times New Roman"/>
          <w:sz w:val="24"/>
          <w:szCs w:val="24"/>
        </w:rPr>
        <w:t xml:space="preserve"> are </w:t>
      </w:r>
      <w:proofErr w:type="spellStart"/>
      <w:r w:rsidRPr="00C30FBA">
        <w:rPr>
          <w:rFonts w:ascii="Times New Roman" w:eastAsia="Times New Roman" w:hAnsi="Times New Roman" w:cs="Times New Roman"/>
          <w:sz w:val="24"/>
          <w:szCs w:val="24"/>
        </w:rPr>
        <w:t>mixins</w:t>
      </w:r>
      <w:proofErr w:type="spellEnd"/>
      <w:r w:rsidRPr="00C30FBA">
        <w:rPr>
          <w:rFonts w:ascii="Times New Roman" w:eastAsia="Times New Roman" w:hAnsi="Times New Roman" w:cs="Times New Roman"/>
          <w:sz w:val="24"/>
          <w:szCs w:val="24"/>
        </w:rPr>
        <w:t xml:space="preserve"> to help support multiple browsers by including all relevant vendor prefixes in your compiled CSS.</w:t>
      </w:r>
    </w:p>
    <w:p w14:paraId="2DD63F76"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Box-sizing</w:t>
      </w:r>
    </w:p>
    <w:p w14:paraId="0F4D4BA4"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Reset your components' box model with a single </w:t>
      </w:r>
      <w:proofErr w:type="spellStart"/>
      <w:r w:rsidRPr="00C30FBA">
        <w:rPr>
          <w:rFonts w:ascii="Times New Roman" w:eastAsia="Times New Roman" w:hAnsi="Times New Roman" w:cs="Times New Roman"/>
          <w:sz w:val="24"/>
          <w:szCs w:val="24"/>
        </w:rPr>
        <w:t>mixin</w:t>
      </w:r>
      <w:proofErr w:type="spellEnd"/>
      <w:r w:rsidRPr="00C30FBA">
        <w:rPr>
          <w:rFonts w:ascii="Times New Roman" w:eastAsia="Times New Roman" w:hAnsi="Times New Roman" w:cs="Times New Roman"/>
          <w:sz w:val="24"/>
          <w:szCs w:val="24"/>
        </w:rPr>
        <w:t xml:space="preserve">. For context, see this </w:t>
      </w:r>
      <w:hyperlink r:id="rId94" w:tgtFrame="_blank" w:history="1">
        <w:r w:rsidRPr="00C30FBA">
          <w:rPr>
            <w:rFonts w:ascii="Times New Roman" w:eastAsia="Times New Roman" w:hAnsi="Times New Roman" w:cs="Times New Roman"/>
            <w:color w:val="0000FF"/>
            <w:sz w:val="24"/>
            <w:szCs w:val="24"/>
            <w:u w:val="single"/>
          </w:rPr>
          <w:t>helpful article from Mozilla</w:t>
        </w:r>
      </w:hyperlink>
      <w:r w:rsidRPr="00C30FBA">
        <w:rPr>
          <w:rFonts w:ascii="Times New Roman" w:eastAsia="Times New Roman" w:hAnsi="Times New Roman" w:cs="Times New Roman"/>
          <w:sz w:val="24"/>
          <w:szCs w:val="24"/>
        </w:rPr>
        <w:t>.</w:t>
      </w:r>
    </w:p>
    <w:p w14:paraId="235B87C7"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The </w:t>
      </w:r>
      <w:proofErr w:type="spellStart"/>
      <w:r w:rsidRPr="00C30FBA">
        <w:rPr>
          <w:rFonts w:ascii="Times New Roman" w:eastAsia="Times New Roman" w:hAnsi="Times New Roman" w:cs="Times New Roman"/>
          <w:sz w:val="24"/>
          <w:szCs w:val="24"/>
        </w:rPr>
        <w:t>mixin</w:t>
      </w:r>
      <w:proofErr w:type="spellEnd"/>
      <w:r w:rsidRPr="00C30FBA">
        <w:rPr>
          <w:rFonts w:ascii="Times New Roman" w:eastAsia="Times New Roman" w:hAnsi="Times New Roman" w:cs="Times New Roman"/>
          <w:sz w:val="24"/>
          <w:szCs w:val="24"/>
        </w:rPr>
        <w:t xml:space="preserve"> is </w:t>
      </w:r>
      <w:r w:rsidRPr="00C30FBA">
        <w:rPr>
          <w:rFonts w:ascii="Times New Roman" w:eastAsia="Times New Roman" w:hAnsi="Times New Roman" w:cs="Times New Roman"/>
          <w:b/>
          <w:bCs/>
          <w:sz w:val="24"/>
          <w:szCs w:val="24"/>
        </w:rPr>
        <w:t>deprecated</w:t>
      </w:r>
      <w:r w:rsidRPr="00C30FBA">
        <w:rPr>
          <w:rFonts w:ascii="Times New Roman" w:eastAsia="Times New Roman" w:hAnsi="Times New Roman" w:cs="Times New Roman"/>
          <w:sz w:val="24"/>
          <w:szCs w:val="24"/>
        </w:rPr>
        <w:t xml:space="preserve"> as of v3.2.0, with the introduction of </w:t>
      </w:r>
      <w:proofErr w:type="spellStart"/>
      <w:r w:rsidRPr="00C30FBA">
        <w:rPr>
          <w:rFonts w:ascii="Times New Roman" w:eastAsia="Times New Roman" w:hAnsi="Times New Roman" w:cs="Times New Roman"/>
          <w:sz w:val="24"/>
          <w:szCs w:val="24"/>
        </w:rPr>
        <w:t>Autoprefixer</w:t>
      </w:r>
      <w:proofErr w:type="spellEnd"/>
      <w:r w:rsidRPr="00C30FBA">
        <w:rPr>
          <w:rFonts w:ascii="Times New Roman" w:eastAsia="Times New Roman" w:hAnsi="Times New Roman" w:cs="Times New Roman"/>
          <w:sz w:val="24"/>
          <w:szCs w:val="24"/>
        </w:rPr>
        <w:t xml:space="preserve">. To preserve backwards-compatibility, Bootstrap will continue to use the </w:t>
      </w:r>
      <w:proofErr w:type="spellStart"/>
      <w:r w:rsidRPr="00C30FBA">
        <w:rPr>
          <w:rFonts w:ascii="Times New Roman" w:eastAsia="Times New Roman" w:hAnsi="Times New Roman" w:cs="Times New Roman"/>
          <w:sz w:val="24"/>
          <w:szCs w:val="24"/>
        </w:rPr>
        <w:t>mixin</w:t>
      </w:r>
      <w:proofErr w:type="spellEnd"/>
      <w:r w:rsidRPr="00C30FBA">
        <w:rPr>
          <w:rFonts w:ascii="Times New Roman" w:eastAsia="Times New Roman" w:hAnsi="Times New Roman" w:cs="Times New Roman"/>
          <w:sz w:val="24"/>
          <w:szCs w:val="24"/>
        </w:rPr>
        <w:t xml:space="preserve"> internally until Bootstrap v4.</w:t>
      </w:r>
    </w:p>
    <w:p w14:paraId="0974B5C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.box</w:t>
      </w:r>
      <w:proofErr w:type="gramEnd"/>
      <w:r w:rsidRPr="00C30FBA">
        <w:rPr>
          <w:rFonts w:ascii="Courier New" w:eastAsia="Times New Roman" w:hAnsi="Courier New" w:cs="Courier New"/>
          <w:sz w:val="20"/>
          <w:szCs w:val="20"/>
        </w:rPr>
        <w:t>-sizing(@box-model) {</w:t>
      </w:r>
    </w:p>
    <w:p w14:paraId="5D6EA75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-box-sizing: @box-model; // Safari &lt;= 5</w:t>
      </w:r>
    </w:p>
    <w:p w14:paraId="7916FE8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moz</w:t>
      </w:r>
      <w:proofErr w:type="spellEnd"/>
      <w:r w:rsidRPr="00C30FBA">
        <w:rPr>
          <w:rFonts w:ascii="Courier New" w:eastAsia="Times New Roman" w:hAnsi="Courier New" w:cs="Courier New"/>
          <w:sz w:val="20"/>
          <w:szCs w:val="20"/>
        </w:rPr>
        <w:t>-box-sizing: @box-model; // Firefox &lt;= 19</w:t>
      </w:r>
    </w:p>
    <w:p w14:paraId="022FBB9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box-sizing: @box-model;</w:t>
      </w:r>
    </w:p>
    <w:p w14:paraId="7C3D5AF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58D782E8"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Rounded corners</w:t>
      </w:r>
    </w:p>
    <w:p w14:paraId="5EC5F2A5"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Today all modern browsers support the non-prefixed </w:t>
      </w:r>
      <w:r w:rsidRPr="00C30FBA">
        <w:rPr>
          <w:rFonts w:ascii="Courier New" w:eastAsia="Times New Roman" w:hAnsi="Courier New" w:cs="Courier New"/>
          <w:sz w:val="20"/>
          <w:szCs w:val="20"/>
        </w:rPr>
        <w:t>border-radius</w:t>
      </w:r>
      <w:r w:rsidRPr="00C30FBA">
        <w:rPr>
          <w:rFonts w:ascii="Times New Roman" w:eastAsia="Times New Roman" w:hAnsi="Times New Roman" w:cs="Times New Roman"/>
          <w:sz w:val="24"/>
          <w:szCs w:val="24"/>
        </w:rPr>
        <w:t xml:space="preserve"> property. As such, there is </w:t>
      </w:r>
      <w:proofErr w:type="gramStart"/>
      <w:r w:rsidRPr="00C30FBA">
        <w:rPr>
          <w:rFonts w:ascii="Times New Roman" w:eastAsia="Times New Roman" w:hAnsi="Times New Roman" w:cs="Times New Roman"/>
          <w:sz w:val="24"/>
          <w:szCs w:val="24"/>
        </w:rPr>
        <w:t xml:space="preserve">no </w:t>
      </w:r>
      <w:r w:rsidRPr="00C30FBA">
        <w:rPr>
          <w:rFonts w:ascii="Courier New" w:eastAsia="Times New Roman" w:hAnsi="Courier New" w:cs="Courier New"/>
          <w:sz w:val="20"/>
          <w:szCs w:val="20"/>
        </w:rPr>
        <w:t>.border</w:t>
      </w:r>
      <w:proofErr w:type="gramEnd"/>
      <w:r w:rsidRPr="00C30FBA">
        <w:rPr>
          <w:rFonts w:ascii="Courier New" w:eastAsia="Times New Roman" w:hAnsi="Courier New" w:cs="Courier New"/>
          <w:sz w:val="20"/>
          <w:szCs w:val="20"/>
        </w:rPr>
        <w:t>-radius()</w:t>
      </w:r>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mixin</w:t>
      </w:r>
      <w:proofErr w:type="spellEnd"/>
      <w:r w:rsidRPr="00C30FBA">
        <w:rPr>
          <w:rFonts w:ascii="Times New Roman" w:eastAsia="Times New Roman" w:hAnsi="Times New Roman" w:cs="Times New Roman"/>
          <w:sz w:val="24"/>
          <w:szCs w:val="24"/>
        </w:rPr>
        <w:t>, but Bootstrap does include shortcuts for quickly rounding two corners on a particular side of an object.</w:t>
      </w:r>
    </w:p>
    <w:p w14:paraId="6AFA812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.border</w:t>
      </w:r>
      <w:proofErr w:type="gramEnd"/>
      <w:r w:rsidRPr="00C30FBA">
        <w:rPr>
          <w:rFonts w:ascii="Courier New" w:eastAsia="Times New Roman" w:hAnsi="Courier New" w:cs="Courier New"/>
          <w:sz w:val="20"/>
          <w:szCs w:val="20"/>
        </w:rPr>
        <w:t>-top-radius(@radius) {</w:t>
      </w:r>
    </w:p>
    <w:p w14:paraId="27398D8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border-top-right-radius: @radius;</w:t>
      </w:r>
    </w:p>
    <w:p w14:paraId="65F6940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border-top-left-radius: @radius;</w:t>
      </w:r>
    </w:p>
    <w:p w14:paraId="3F9AE98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34FCBC7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.border</w:t>
      </w:r>
      <w:proofErr w:type="gramEnd"/>
      <w:r w:rsidRPr="00C30FBA">
        <w:rPr>
          <w:rFonts w:ascii="Courier New" w:eastAsia="Times New Roman" w:hAnsi="Courier New" w:cs="Courier New"/>
          <w:sz w:val="20"/>
          <w:szCs w:val="20"/>
        </w:rPr>
        <w:t>-right-radius(@radius) {</w:t>
      </w:r>
    </w:p>
    <w:p w14:paraId="5ED75A2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border-bottom-right-radius: @radius;</w:t>
      </w:r>
    </w:p>
    <w:p w14:paraId="06AA6F1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border-top-right-radius: @radius;</w:t>
      </w:r>
    </w:p>
    <w:p w14:paraId="5374DF4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45A5C44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.border</w:t>
      </w:r>
      <w:proofErr w:type="gramEnd"/>
      <w:r w:rsidRPr="00C30FBA">
        <w:rPr>
          <w:rFonts w:ascii="Courier New" w:eastAsia="Times New Roman" w:hAnsi="Courier New" w:cs="Courier New"/>
          <w:sz w:val="20"/>
          <w:szCs w:val="20"/>
        </w:rPr>
        <w:t>-bottom-radius(@radius) {</w:t>
      </w:r>
    </w:p>
    <w:p w14:paraId="03671DA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border-bottom-right-radius: @radius;</w:t>
      </w:r>
    </w:p>
    <w:p w14:paraId="25E944F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border-bottom-left-radius: @radius;</w:t>
      </w:r>
    </w:p>
    <w:p w14:paraId="0106B10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78C1834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.border</w:t>
      </w:r>
      <w:proofErr w:type="gramEnd"/>
      <w:r w:rsidRPr="00C30FBA">
        <w:rPr>
          <w:rFonts w:ascii="Courier New" w:eastAsia="Times New Roman" w:hAnsi="Courier New" w:cs="Courier New"/>
          <w:sz w:val="20"/>
          <w:szCs w:val="20"/>
        </w:rPr>
        <w:t>-left-radius(@radius) {</w:t>
      </w:r>
    </w:p>
    <w:p w14:paraId="32D6F83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border-bottom-left-radius: @radius;</w:t>
      </w:r>
    </w:p>
    <w:p w14:paraId="7BFC3F4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border-top-left-radius: @radius;</w:t>
      </w:r>
    </w:p>
    <w:p w14:paraId="17153C1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24AF5DBB"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Box (Drop) shadows</w:t>
      </w:r>
    </w:p>
    <w:p w14:paraId="76AB8FD2"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lastRenderedPageBreak/>
        <w:t xml:space="preserve">If your target audience is using the latest and greatest browsers and devices, be sure to just use the </w:t>
      </w:r>
      <w:r w:rsidRPr="00C30FBA">
        <w:rPr>
          <w:rFonts w:ascii="Courier New" w:eastAsia="Times New Roman" w:hAnsi="Courier New" w:cs="Courier New"/>
          <w:sz w:val="20"/>
          <w:szCs w:val="20"/>
        </w:rPr>
        <w:t>box-shadow</w:t>
      </w:r>
      <w:r w:rsidRPr="00C30FBA">
        <w:rPr>
          <w:rFonts w:ascii="Times New Roman" w:eastAsia="Times New Roman" w:hAnsi="Times New Roman" w:cs="Times New Roman"/>
          <w:sz w:val="24"/>
          <w:szCs w:val="24"/>
        </w:rPr>
        <w:t xml:space="preserve"> property on its own. If you need support for older Android (pre-v4) and iOS devices (pre-iOS 5), use the </w:t>
      </w:r>
      <w:r w:rsidRPr="00C30FBA">
        <w:rPr>
          <w:rFonts w:ascii="Times New Roman" w:eastAsia="Times New Roman" w:hAnsi="Times New Roman" w:cs="Times New Roman"/>
          <w:b/>
          <w:bCs/>
          <w:sz w:val="24"/>
          <w:szCs w:val="24"/>
        </w:rPr>
        <w:t>deprecated</w:t>
      </w:r>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mixin</w:t>
      </w:r>
      <w:proofErr w:type="spellEnd"/>
      <w:r w:rsidRPr="00C30FBA">
        <w:rPr>
          <w:rFonts w:ascii="Times New Roman" w:eastAsia="Times New Roman" w:hAnsi="Times New Roman" w:cs="Times New Roman"/>
          <w:sz w:val="24"/>
          <w:szCs w:val="24"/>
        </w:rPr>
        <w:t xml:space="preserve"> to pick up the required </w:t>
      </w:r>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webkit</w:t>
      </w:r>
      <w:proofErr w:type="spellEnd"/>
      <w:r w:rsidRPr="00C30FBA">
        <w:rPr>
          <w:rFonts w:ascii="Times New Roman" w:eastAsia="Times New Roman" w:hAnsi="Times New Roman" w:cs="Times New Roman"/>
          <w:sz w:val="24"/>
          <w:szCs w:val="24"/>
        </w:rPr>
        <w:t xml:space="preserve"> prefix.</w:t>
      </w:r>
    </w:p>
    <w:p w14:paraId="2EB950AB"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The </w:t>
      </w:r>
      <w:proofErr w:type="spellStart"/>
      <w:r w:rsidRPr="00C30FBA">
        <w:rPr>
          <w:rFonts w:ascii="Times New Roman" w:eastAsia="Times New Roman" w:hAnsi="Times New Roman" w:cs="Times New Roman"/>
          <w:sz w:val="24"/>
          <w:szCs w:val="24"/>
        </w:rPr>
        <w:t>mixin</w:t>
      </w:r>
      <w:proofErr w:type="spellEnd"/>
      <w:r w:rsidRPr="00C30FBA">
        <w:rPr>
          <w:rFonts w:ascii="Times New Roman" w:eastAsia="Times New Roman" w:hAnsi="Times New Roman" w:cs="Times New Roman"/>
          <w:sz w:val="24"/>
          <w:szCs w:val="24"/>
        </w:rPr>
        <w:t xml:space="preserve"> is </w:t>
      </w:r>
      <w:r w:rsidRPr="00C30FBA">
        <w:rPr>
          <w:rFonts w:ascii="Times New Roman" w:eastAsia="Times New Roman" w:hAnsi="Times New Roman" w:cs="Times New Roman"/>
          <w:b/>
          <w:bCs/>
          <w:sz w:val="24"/>
          <w:szCs w:val="24"/>
        </w:rPr>
        <w:t>deprecated</w:t>
      </w:r>
      <w:r w:rsidRPr="00C30FBA">
        <w:rPr>
          <w:rFonts w:ascii="Times New Roman" w:eastAsia="Times New Roman" w:hAnsi="Times New Roman" w:cs="Times New Roman"/>
          <w:sz w:val="24"/>
          <w:szCs w:val="24"/>
        </w:rPr>
        <w:t xml:space="preserve"> as of v3.1.0, since Bootstrap doesn't officially support the outdated platforms that don't support the standard property. To preserve backwards-compatibility, Bootstrap will continue to use the </w:t>
      </w:r>
      <w:proofErr w:type="spellStart"/>
      <w:r w:rsidRPr="00C30FBA">
        <w:rPr>
          <w:rFonts w:ascii="Times New Roman" w:eastAsia="Times New Roman" w:hAnsi="Times New Roman" w:cs="Times New Roman"/>
          <w:sz w:val="24"/>
          <w:szCs w:val="24"/>
        </w:rPr>
        <w:t>mixin</w:t>
      </w:r>
      <w:proofErr w:type="spellEnd"/>
      <w:r w:rsidRPr="00C30FBA">
        <w:rPr>
          <w:rFonts w:ascii="Times New Roman" w:eastAsia="Times New Roman" w:hAnsi="Times New Roman" w:cs="Times New Roman"/>
          <w:sz w:val="24"/>
          <w:szCs w:val="24"/>
        </w:rPr>
        <w:t xml:space="preserve"> internally until Bootstrap v4.</w:t>
      </w:r>
    </w:p>
    <w:p w14:paraId="165880D2"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Be sure to use </w:t>
      </w:r>
      <w:proofErr w:type="spellStart"/>
      <w:proofErr w:type="gramStart"/>
      <w:r w:rsidRPr="00C30FBA">
        <w:rPr>
          <w:rFonts w:ascii="Courier New" w:eastAsia="Times New Roman" w:hAnsi="Courier New" w:cs="Courier New"/>
          <w:sz w:val="20"/>
          <w:szCs w:val="20"/>
        </w:rPr>
        <w:t>rgba</w:t>
      </w:r>
      <w:proofErr w:type="spellEnd"/>
      <w:r w:rsidRPr="00C30FBA">
        <w:rPr>
          <w:rFonts w:ascii="Courier New" w:eastAsia="Times New Roman" w:hAnsi="Courier New" w:cs="Courier New"/>
          <w:sz w:val="20"/>
          <w:szCs w:val="20"/>
        </w:rPr>
        <w:t>(</w:t>
      </w:r>
      <w:proofErr w:type="gramEnd"/>
      <w:r w:rsidRPr="00C30FBA">
        <w:rPr>
          <w:rFonts w:ascii="Courier New" w:eastAsia="Times New Roman" w:hAnsi="Courier New" w:cs="Courier New"/>
          <w:sz w:val="20"/>
          <w:szCs w:val="20"/>
        </w:rPr>
        <w:t>)</w:t>
      </w:r>
      <w:r w:rsidRPr="00C30FBA">
        <w:rPr>
          <w:rFonts w:ascii="Times New Roman" w:eastAsia="Times New Roman" w:hAnsi="Times New Roman" w:cs="Times New Roman"/>
          <w:sz w:val="24"/>
          <w:szCs w:val="24"/>
        </w:rPr>
        <w:t xml:space="preserve"> colors in your box shadows so they blend as seamlessly as possible with backgrounds.</w:t>
      </w:r>
    </w:p>
    <w:p w14:paraId="5C52C3D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.box</w:t>
      </w:r>
      <w:proofErr w:type="gramEnd"/>
      <w:r w:rsidRPr="00C30FBA">
        <w:rPr>
          <w:rFonts w:ascii="Courier New" w:eastAsia="Times New Roman" w:hAnsi="Courier New" w:cs="Courier New"/>
          <w:sz w:val="20"/>
          <w:szCs w:val="20"/>
        </w:rPr>
        <w:t xml:space="preserve">-shadow(@shadow: 0 1px 3px </w:t>
      </w:r>
      <w:proofErr w:type="spellStart"/>
      <w:r w:rsidRPr="00C30FBA">
        <w:rPr>
          <w:rFonts w:ascii="Courier New" w:eastAsia="Times New Roman" w:hAnsi="Courier New" w:cs="Courier New"/>
          <w:sz w:val="20"/>
          <w:szCs w:val="20"/>
        </w:rPr>
        <w:t>rgba</w:t>
      </w:r>
      <w:proofErr w:type="spellEnd"/>
      <w:r w:rsidRPr="00C30FBA">
        <w:rPr>
          <w:rFonts w:ascii="Courier New" w:eastAsia="Times New Roman" w:hAnsi="Courier New" w:cs="Courier New"/>
          <w:sz w:val="20"/>
          <w:szCs w:val="20"/>
        </w:rPr>
        <w:t>(0,0,0,.25)) {</w:t>
      </w:r>
    </w:p>
    <w:p w14:paraId="6E2F065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-box-shadow: @shadow; // iOS &lt;4.3 &amp; Android &lt;4.1</w:t>
      </w:r>
    </w:p>
    <w:p w14:paraId="1D13E4A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box-shadow: @shadow;</w:t>
      </w:r>
    </w:p>
    <w:p w14:paraId="1F3847A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4D2232E7"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Transitions</w:t>
      </w:r>
    </w:p>
    <w:p w14:paraId="3407A235"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Multiple </w:t>
      </w:r>
      <w:proofErr w:type="spellStart"/>
      <w:r w:rsidRPr="00C30FBA">
        <w:rPr>
          <w:rFonts w:ascii="Times New Roman" w:eastAsia="Times New Roman" w:hAnsi="Times New Roman" w:cs="Times New Roman"/>
          <w:sz w:val="24"/>
          <w:szCs w:val="24"/>
        </w:rPr>
        <w:t>mixins</w:t>
      </w:r>
      <w:proofErr w:type="spellEnd"/>
      <w:r w:rsidRPr="00C30FBA">
        <w:rPr>
          <w:rFonts w:ascii="Times New Roman" w:eastAsia="Times New Roman" w:hAnsi="Times New Roman" w:cs="Times New Roman"/>
          <w:sz w:val="24"/>
          <w:szCs w:val="24"/>
        </w:rPr>
        <w:t xml:space="preserve"> for flexibility. Set all transition information with one, or specify a separate delay and duration as needed.</w:t>
      </w:r>
    </w:p>
    <w:p w14:paraId="23E6A060"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The </w:t>
      </w:r>
      <w:proofErr w:type="spellStart"/>
      <w:r w:rsidRPr="00C30FBA">
        <w:rPr>
          <w:rFonts w:ascii="Times New Roman" w:eastAsia="Times New Roman" w:hAnsi="Times New Roman" w:cs="Times New Roman"/>
          <w:sz w:val="24"/>
          <w:szCs w:val="24"/>
        </w:rPr>
        <w:t>mixins</w:t>
      </w:r>
      <w:proofErr w:type="spellEnd"/>
      <w:r w:rsidRPr="00C30FBA">
        <w:rPr>
          <w:rFonts w:ascii="Times New Roman" w:eastAsia="Times New Roman" w:hAnsi="Times New Roman" w:cs="Times New Roman"/>
          <w:sz w:val="24"/>
          <w:szCs w:val="24"/>
        </w:rPr>
        <w:t xml:space="preserve"> are </w:t>
      </w:r>
      <w:r w:rsidRPr="00C30FBA">
        <w:rPr>
          <w:rFonts w:ascii="Times New Roman" w:eastAsia="Times New Roman" w:hAnsi="Times New Roman" w:cs="Times New Roman"/>
          <w:b/>
          <w:bCs/>
          <w:sz w:val="24"/>
          <w:szCs w:val="24"/>
        </w:rPr>
        <w:t>deprecated</w:t>
      </w:r>
      <w:r w:rsidRPr="00C30FBA">
        <w:rPr>
          <w:rFonts w:ascii="Times New Roman" w:eastAsia="Times New Roman" w:hAnsi="Times New Roman" w:cs="Times New Roman"/>
          <w:sz w:val="24"/>
          <w:szCs w:val="24"/>
        </w:rPr>
        <w:t xml:space="preserve"> as of v3.2.0, with the introduction of </w:t>
      </w:r>
      <w:proofErr w:type="spellStart"/>
      <w:r w:rsidRPr="00C30FBA">
        <w:rPr>
          <w:rFonts w:ascii="Times New Roman" w:eastAsia="Times New Roman" w:hAnsi="Times New Roman" w:cs="Times New Roman"/>
          <w:sz w:val="24"/>
          <w:szCs w:val="24"/>
        </w:rPr>
        <w:t>Autoprefixer</w:t>
      </w:r>
      <w:proofErr w:type="spellEnd"/>
      <w:r w:rsidRPr="00C30FBA">
        <w:rPr>
          <w:rFonts w:ascii="Times New Roman" w:eastAsia="Times New Roman" w:hAnsi="Times New Roman" w:cs="Times New Roman"/>
          <w:sz w:val="24"/>
          <w:szCs w:val="24"/>
        </w:rPr>
        <w:t xml:space="preserve">. To preserve backwards-compatibility, Bootstrap will continue to use the </w:t>
      </w:r>
      <w:proofErr w:type="spellStart"/>
      <w:r w:rsidRPr="00C30FBA">
        <w:rPr>
          <w:rFonts w:ascii="Times New Roman" w:eastAsia="Times New Roman" w:hAnsi="Times New Roman" w:cs="Times New Roman"/>
          <w:sz w:val="24"/>
          <w:szCs w:val="24"/>
        </w:rPr>
        <w:t>mixins</w:t>
      </w:r>
      <w:proofErr w:type="spellEnd"/>
      <w:r w:rsidRPr="00C30FBA">
        <w:rPr>
          <w:rFonts w:ascii="Times New Roman" w:eastAsia="Times New Roman" w:hAnsi="Times New Roman" w:cs="Times New Roman"/>
          <w:sz w:val="24"/>
          <w:szCs w:val="24"/>
        </w:rPr>
        <w:t xml:space="preserve"> internally until Bootstrap v4.</w:t>
      </w:r>
    </w:p>
    <w:p w14:paraId="61A3438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.transition</w:t>
      </w:r>
      <w:proofErr w:type="gramEnd"/>
      <w:r w:rsidRPr="00C30FBA">
        <w:rPr>
          <w:rFonts w:ascii="Courier New" w:eastAsia="Times New Roman" w:hAnsi="Courier New" w:cs="Courier New"/>
          <w:sz w:val="20"/>
          <w:szCs w:val="20"/>
        </w:rPr>
        <w:t>(@transition) {</w:t>
      </w:r>
    </w:p>
    <w:p w14:paraId="4F62D59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-transition: @transition;</w:t>
      </w:r>
    </w:p>
    <w:p w14:paraId="1DA9784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transition: @transition;</w:t>
      </w:r>
    </w:p>
    <w:p w14:paraId="0978BF0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7845F51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.transition</w:t>
      </w:r>
      <w:proofErr w:type="gramEnd"/>
      <w:r w:rsidRPr="00C30FBA">
        <w:rPr>
          <w:rFonts w:ascii="Courier New" w:eastAsia="Times New Roman" w:hAnsi="Courier New" w:cs="Courier New"/>
          <w:sz w:val="20"/>
          <w:szCs w:val="20"/>
        </w:rPr>
        <w:t>-property(@transition-property) {</w:t>
      </w:r>
    </w:p>
    <w:p w14:paraId="2ED95DD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-transition-property: @transition-property;</w:t>
      </w:r>
    </w:p>
    <w:p w14:paraId="63F2925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transition-property: @transition-property;</w:t>
      </w:r>
    </w:p>
    <w:p w14:paraId="6BE60AF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7340B33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.transition</w:t>
      </w:r>
      <w:proofErr w:type="gramEnd"/>
      <w:r w:rsidRPr="00C30FBA">
        <w:rPr>
          <w:rFonts w:ascii="Courier New" w:eastAsia="Times New Roman" w:hAnsi="Courier New" w:cs="Courier New"/>
          <w:sz w:val="20"/>
          <w:szCs w:val="20"/>
        </w:rPr>
        <w:t>-delay(@transition-delay) {</w:t>
      </w:r>
    </w:p>
    <w:p w14:paraId="142882C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-transition-delay: @transition-delay;</w:t>
      </w:r>
    </w:p>
    <w:p w14:paraId="712DC38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transition-delay: @transition-delay;</w:t>
      </w:r>
    </w:p>
    <w:p w14:paraId="03B273C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70103E1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.transition</w:t>
      </w:r>
      <w:proofErr w:type="gramEnd"/>
      <w:r w:rsidRPr="00C30FBA">
        <w:rPr>
          <w:rFonts w:ascii="Courier New" w:eastAsia="Times New Roman" w:hAnsi="Courier New" w:cs="Courier New"/>
          <w:sz w:val="20"/>
          <w:szCs w:val="20"/>
        </w:rPr>
        <w:t>-duration(@transition-duration) {</w:t>
      </w:r>
    </w:p>
    <w:p w14:paraId="3A2A8C9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-transition-duration: @transition-duration;</w:t>
      </w:r>
    </w:p>
    <w:p w14:paraId="0D60322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transition-duration: @transition-duration;</w:t>
      </w:r>
    </w:p>
    <w:p w14:paraId="3E6FFB7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690E2DF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.transition</w:t>
      </w:r>
      <w:proofErr w:type="gramEnd"/>
      <w:r w:rsidRPr="00C30FBA">
        <w:rPr>
          <w:rFonts w:ascii="Courier New" w:eastAsia="Times New Roman" w:hAnsi="Courier New" w:cs="Courier New"/>
          <w:sz w:val="20"/>
          <w:szCs w:val="20"/>
        </w:rPr>
        <w:t>-timing-function(@timing-function) {</w:t>
      </w:r>
    </w:p>
    <w:p w14:paraId="60071A2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-transition-timing-function: @timing-function;</w:t>
      </w:r>
    </w:p>
    <w:p w14:paraId="0B8227F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transition-timing-function: @timing-function;</w:t>
      </w:r>
    </w:p>
    <w:p w14:paraId="1B43657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0397D44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.transition</w:t>
      </w:r>
      <w:proofErr w:type="gramEnd"/>
      <w:r w:rsidRPr="00C30FBA">
        <w:rPr>
          <w:rFonts w:ascii="Courier New" w:eastAsia="Times New Roman" w:hAnsi="Courier New" w:cs="Courier New"/>
          <w:sz w:val="20"/>
          <w:szCs w:val="20"/>
        </w:rPr>
        <w:t>-transform(@transition) {</w:t>
      </w:r>
    </w:p>
    <w:p w14:paraId="72B6958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-transition: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-transform @transition;</w:t>
      </w:r>
    </w:p>
    <w:p w14:paraId="61936D0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moz</w:t>
      </w:r>
      <w:proofErr w:type="spellEnd"/>
      <w:r w:rsidRPr="00C30FBA">
        <w:rPr>
          <w:rFonts w:ascii="Courier New" w:eastAsia="Times New Roman" w:hAnsi="Courier New" w:cs="Courier New"/>
          <w:sz w:val="20"/>
          <w:szCs w:val="20"/>
        </w:rPr>
        <w:t>-transition: -</w:t>
      </w:r>
      <w:proofErr w:type="spellStart"/>
      <w:r w:rsidRPr="00C30FBA">
        <w:rPr>
          <w:rFonts w:ascii="Courier New" w:eastAsia="Times New Roman" w:hAnsi="Courier New" w:cs="Courier New"/>
          <w:sz w:val="20"/>
          <w:szCs w:val="20"/>
        </w:rPr>
        <w:t>moz</w:t>
      </w:r>
      <w:proofErr w:type="spellEnd"/>
      <w:r w:rsidRPr="00C30FBA">
        <w:rPr>
          <w:rFonts w:ascii="Courier New" w:eastAsia="Times New Roman" w:hAnsi="Courier New" w:cs="Courier New"/>
          <w:sz w:val="20"/>
          <w:szCs w:val="20"/>
        </w:rPr>
        <w:t>-transform @transition;</w:t>
      </w:r>
    </w:p>
    <w:p w14:paraId="6FCA91A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-o-transition: -o-transform @transition;</w:t>
      </w:r>
    </w:p>
    <w:p w14:paraId="494304B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transition: transform @transition;</w:t>
      </w:r>
    </w:p>
    <w:p w14:paraId="2B18D84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732E79BA"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lastRenderedPageBreak/>
        <w:t>Transformations</w:t>
      </w:r>
    </w:p>
    <w:p w14:paraId="5900D585"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Rotate, scale, translate (move), or skew any object.</w:t>
      </w:r>
    </w:p>
    <w:p w14:paraId="100C4063"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The </w:t>
      </w:r>
      <w:proofErr w:type="spellStart"/>
      <w:r w:rsidRPr="00C30FBA">
        <w:rPr>
          <w:rFonts w:ascii="Times New Roman" w:eastAsia="Times New Roman" w:hAnsi="Times New Roman" w:cs="Times New Roman"/>
          <w:sz w:val="24"/>
          <w:szCs w:val="24"/>
        </w:rPr>
        <w:t>mixins</w:t>
      </w:r>
      <w:proofErr w:type="spellEnd"/>
      <w:r w:rsidRPr="00C30FBA">
        <w:rPr>
          <w:rFonts w:ascii="Times New Roman" w:eastAsia="Times New Roman" w:hAnsi="Times New Roman" w:cs="Times New Roman"/>
          <w:sz w:val="24"/>
          <w:szCs w:val="24"/>
        </w:rPr>
        <w:t xml:space="preserve"> are </w:t>
      </w:r>
      <w:r w:rsidRPr="00C30FBA">
        <w:rPr>
          <w:rFonts w:ascii="Times New Roman" w:eastAsia="Times New Roman" w:hAnsi="Times New Roman" w:cs="Times New Roman"/>
          <w:b/>
          <w:bCs/>
          <w:sz w:val="24"/>
          <w:szCs w:val="24"/>
        </w:rPr>
        <w:t>deprecated</w:t>
      </w:r>
      <w:r w:rsidRPr="00C30FBA">
        <w:rPr>
          <w:rFonts w:ascii="Times New Roman" w:eastAsia="Times New Roman" w:hAnsi="Times New Roman" w:cs="Times New Roman"/>
          <w:sz w:val="24"/>
          <w:szCs w:val="24"/>
        </w:rPr>
        <w:t xml:space="preserve"> as of v3.2.0, with the introduction of </w:t>
      </w:r>
      <w:proofErr w:type="spellStart"/>
      <w:r w:rsidRPr="00C30FBA">
        <w:rPr>
          <w:rFonts w:ascii="Times New Roman" w:eastAsia="Times New Roman" w:hAnsi="Times New Roman" w:cs="Times New Roman"/>
          <w:sz w:val="24"/>
          <w:szCs w:val="24"/>
        </w:rPr>
        <w:t>Autoprefixer</w:t>
      </w:r>
      <w:proofErr w:type="spellEnd"/>
      <w:r w:rsidRPr="00C30FBA">
        <w:rPr>
          <w:rFonts w:ascii="Times New Roman" w:eastAsia="Times New Roman" w:hAnsi="Times New Roman" w:cs="Times New Roman"/>
          <w:sz w:val="24"/>
          <w:szCs w:val="24"/>
        </w:rPr>
        <w:t xml:space="preserve">. To preserve backwards-compatibility, Bootstrap will continue to use the </w:t>
      </w:r>
      <w:proofErr w:type="spellStart"/>
      <w:r w:rsidRPr="00C30FBA">
        <w:rPr>
          <w:rFonts w:ascii="Times New Roman" w:eastAsia="Times New Roman" w:hAnsi="Times New Roman" w:cs="Times New Roman"/>
          <w:sz w:val="24"/>
          <w:szCs w:val="24"/>
        </w:rPr>
        <w:t>mixins</w:t>
      </w:r>
      <w:proofErr w:type="spellEnd"/>
      <w:r w:rsidRPr="00C30FBA">
        <w:rPr>
          <w:rFonts w:ascii="Times New Roman" w:eastAsia="Times New Roman" w:hAnsi="Times New Roman" w:cs="Times New Roman"/>
          <w:sz w:val="24"/>
          <w:szCs w:val="24"/>
        </w:rPr>
        <w:t xml:space="preserve"> internally until Bootstrap v4.</w:t>
      </w:r>
    </w:p>
    <w:p w14:paraId="410ECD1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.rotate</w:t>
      </w:r>
      <w:proofErr w:type="gramEnd"/>
      <w:r w:rsidRPr="00C30FBA">
        <w:rPr>
          <w:rFonts w:ascii="Courier New" w:eastAsia="Times New Roman" w:hAnsi="Courier New" w:cs="Courier New"/>
          <w:sz w:val="20"/>
          <w:szCs w:val="20"/>
        </w:rPr>
        <w:t>(@degrees) {</w:t>
      </w:r>
    </w:p>
    <w:p w14:paraId="6FDF9F6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-transform: rotate(@degrees);</w:t>
      </w:r>
    </w:p>
    <w:p w14:paraId="70F2683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ms</w:t>
      </w:r>
      <w:proofErr w:type="spellEnd"/>
      <w:r w:rsidRPr="00C30FBA">
        <w:rPr>
          <w:rFonts w:ascii="Courier New" w:eastAsia="Times New Roman" w:hAnsi="Courier New" w:cs="Courier New"/>
          <w:sz w:val="20"/>
          <w:szCs w:val="20"/>
        </w:rPr>
        <w:t>-transform: rotate(@degrees); // IE9 only</w:t>
      </w:r>
    </w:p>
    <w:p w14:paraId="1E95CCE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transform: rotate(@degrees);</w:t>
      </w:r>
    </w:p>
    <w:p w14:paraId="73E233D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47EBF0A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.scale</w:t>
      </w:r>
      <w:proofErr w:type="gramEnd"/>
      <w:r w:rsidRPr="00C30FBA">
        <w:rPr>
          <w:rFonts w:ascii="Courier New" w:eastAsia="Times New Roman" w:hAnsi="Courier New" w:cs="Courier New"/>
          <w:sz w:val="20"/>
          <w:szCs w:val="20"/>
        </w:rPr>
        <w:t>(@ratio; @ratio-y...) {</w:t>
      </w:r>
    </w:p>
    <w:p w14:paraId="417D564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 xml:space="preserve">-transform: </w:t>
      </w:r>
      <w:proofErr w:type="gramStart"/>
      <w:r w:rsidRPr="00C30FBA">
        <w:rPr>
          <w:rFonts w:ascii="Courier New" w:eastAsia="Times New Roman" w:hAnsi="Courier New" w:cs="Courier New"/>
          <w:sz w:val="20"/>
          <w:szCs w:val="20"/>
        </w:rPr>
        <w:t>scale(</w:t>
      </w:r>
      <w:proofErr w:type="gramEnd"/>
      <w:r w:rsidRPr="00C30FBA">
        <w:rPr>
          <w:rFonts w:ascii="Courier New" w:eastAsia="Times New Roman" w:hAnsi="Courier New" w:cs="Courier New"/>
          <w:sz w:val="20"/>
          <w:szCs w:val="20"/>
        </w:rPr>
        <w:t>@ratio, @ratio-y);</w:t>
      </w:r>
    </w:p>
    <w:p w14:paraId="00646A9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ms</w:t>
      </w:r>
      <w:proofErr w:type="spellEnd"/>
      <w:r w:rsidRPr="00C30FBA">
        <w:rPr>
          <w:rFonts w:ascii="Courier New" w:eastAsia="Times New Roman" w:hAnsi="Courier New" w:cs="Courier New"/>
          <w:sz w:val="20"/>
          <w:szCs w:val="20"/>
        </w:rPr>
        <w:t xml:space="preserve">-transform: </w:t>
      </w:r>
      <w:proofErr w:type="gramStart"/>
      <w:r w:rsidRPr="00C30FBA">
        <w:rPr>
          <w:rFonts w:ascii="Courier New" w:eastAsia="Times New Roman" w:hAnsi="Courier New" w:cs="Courier New"/>
          <w:sz w:val="20"/>
          <w:szCs w:val="20"/>
        </w:rPr>
        <w:t>scale(</w:t>
      </w:r>
      <w:proofErr w:type="gramEnd"/>
      <w:r w:rsidRPr="00C30FBA">
        <w:rPr>
          <w:rFonts w:ascii="Courier New" w:eastAsia="Times New Roman" w:hAnsi="Courier New" w:cs="Courier New"/>
          <w:sz w:val="20"/>
          <w:szCs w:val="20"/>
        </w:rPr>
        <w:t>@ratio, @ratio-y); // IE9 only</w:t>
      </w:r>
    </w:p>
    <w:p w14:paraId="2759F98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transform: </w:t>
      </w:r>
      <w:proofErr w:type="gramStart"/>
      <w:r w:rsidRPr="00C30FBA">
        <w:rPr>
          <w:rFonts w:ascii="Courier New" w:eastAsia="Times New Roman" w:hAnsi="Courier New" w:cs="Courier New"/>
          <w:sz w:val="20"/>
          <w:szCs w:val="20"/>
        </w:rPr>
        <w:t>scale(</w:t>
      </w:r>
      <w:proofErr w:type="gramEnd"/>
      <w:r w:rsidRPr="00C30FBA">
        <w:rPr>
          <w:rFonts w:ascii="Courier New" w:eastAsia="Times New Roman" w:hAnsi="Courier New" w:cs="Courier New"/>
          <w:sz w:val="20"/>
          <w:szCs w:val="20"/>
        </w:rPr>
        <w:t>@ratio, @ratio-y);</w:t>
      </w:r>
    </w:p>
    <w:p w14:paraId="41C74FC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164C0D9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.translate</w:t>
      </w:r>
      <w:proofErr w:type="gramEnd"/>
      <w:r w:rsidRPr="00C30FBA">
        <w:rPr>
          <w:rFonts w:ascii="Courier New" w:eastAsia="Times New Roman" w:hAnsi="Courier New" w:cs="Courier New"/>
          <w:sz w:val="20"/>
          <w:szCs w:val="20"/>
        </w:rPr>
        <w:t>(@x; @y) {</w:t>
      </w:r>
    </w:p>
    <w:p w14:paraId="7EB2F9B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 xml:space="preserve">-transform: </w:t>
      </w:r>
      <w:proofErr w:type="gramStart"/>
      <w:r w:rsidRPr="00C30FBA">
        <w:rPr>
          <w:rFonts w:ascii="Courier New" w:eastAsia="Times New Roman" w:hAnsi="Courier New" w:cs="Courier New"/>
          <w:sz w:val="20"/>
          <w:szCs w:val="20"/>
        </w:rPr>
        <w:t>translate(</w:t>
      </w:r>
      <w:proofErr w:type="gramEnd"/>
      <w:r w:rsidRPr="00C30FBA">
        <w:rPr>
          <w:rFonts w:ascii="Courier New" w:eastAsia="Times New Roman" w:hAnsi="Courier New" w:cs="Courier New"/>
          <w:sz w:val="20"/>
          <w:szCs w:val="20"/>
        </w:rPr>
        <w:t>@x, @y);</w:t>
      </w:r>
    </w:p>
    <w:p w14:paraId="33234F8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ms</w:t>
      </w:r>
      <w:proofErr w:type="spellEnd"/>
      <w:r w:rsidRPr="00C30FBA">
        <w:rPr>
          <w:rFonts w:ascii="Courier New" w:eastAsia="Times New Roman" w:hAnsi="Courier New" w:cs="Courier New"/>
          <w:sz w:val="20"/>
          <w:szCs w:val="20"/>
        </w:rPr>
        <w:t xml:space="preserve">-transform: </w:t>
      </w:r>
      <w:proofErr w:type="gramStart"/>
      <w:r w:rsidRPr="00C30FBA">
        <w:rPr>
          <w:rFonts w:ascii="Courier New" w:eastAsia="Times New Roman" w:hAnsi="Courier New" w:cs="Courier New"/>
          <w:sz w:val="20"/>
          <w:szCs w:val="20"/>
        </w:rPr>
        <w:t>translate(</w:t>
      </w:r>
      <w:proofErr w:type="gramEnd"/>
      <w:r w:rsidRPr="00C30FBA">
        <w:rPr>
          <w:rFonts w:ascii="Courier New" w:eastAsia="Times New Roman" w:hAnsi="Courier New" w:cs="Courier New"/>
          <w:sz w:val="20"/>
          <w:szCs w:val="20"/>
        </w:rPr>
        <w:t>@x, @y); // IE9 only</w:t>
      </w:r>
    </w:p>
    <w:p w14:paraId="6CAECAB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transform: </w:t>
      </w:r>
      <w:proofErr w:type="gramStart"/>
      <w:r w:rsidRPr="00C30FBA">
        <w:rPr>
          <w:rFonts w:ascii="Courier New" w:eastAsia="Times New Roman" w:hAnsi="Courier New" w:cs="Courier New"/>
          <w:sz w:val="20"/>
          <w:szCs w:val="20"/>
        </w:rPr>
        <w:t>translate(</w:t>
      </w:r>
      <w:proofErr w:type="gramEnd"/>
      <w:r w:rsidRPr="00C30FBA">
        <w:rPr>
          <w:rFonts w:ascii="Courier New" w:eastAsia="Times New Roman" w:hAnsi="Courier New" w:cs="Courier New"/>
          <w:sz w:val="20"/>
          <w:szCs w:val="20"/>
        </w:rPr>
        <w:t>@x, @y);</w:t>
      </w:r>
    </w:p>
    <w:p w14:paraId="08A435D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1EB30F2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.skew</w:t>
      </w:r>
      <w:proofErr w:type="gramEnd"/>
      <w:r w:rsidRPr="00C30FBA">
        <w:rPr>
          <w:rFonts w:ascii="Courier New" w:eastAsia="Times New Roman" w:hAnsi="Courier New" w:cs="Courier New"/>
          <w:sz w:val="20"/>
          <w:szCs w:val="20"/>
        </w:rPr>
        <w:t>(@x; @y) {</w:t>
      </w:r>
    </w:p>
    <w:p w14:paraId="56599AB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 xml:space="preserve">-transform: </w:t>
      </w:r>
      <w:proofErr w:type="gramStart"/>
      <w:r w:rsidRPr="00C30FBA">
        <w:rPr>
          <w:rFonts w:ascii="Courier New" w:eastAsia="Times New Roman" w:hAnsi="Courier New" w:cs="Courier New"/>
          <w:sz w:val="20"/>
          <w:szCs w:val="20"/>
        </w:rPr>
        <w:t>skew(</w:t>
      </w:r>
      <w:proofErr w:type="gramEnd"/>
      <w:r w:rsidRPr="00C30FBA">
        <w:rPr>
          <w:rFonts w:ascii="Courier New" w:eastAsia="Times New Roman" w:hAnsi="Courier New" w:cs="Courier New"/>
          <w:sz w:val="20"/>
          <w:szCs w:val="20"/>
        </w:rPr>
        <w:t>@x, @y);</w:t>
      </w:r>
    </w:p>
    <w:p w14:paraId="4691643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ms</w:t>
      </w:r>
      <w:proofErr w:type="spellEnd"/>
      <w:r w:rsidRPr="00C30FBA">
        <w:rPr>
          <w:rFonts w:ascii="Courier New" w:eastAsia="Times New Roman" w:hAnsi="Courier New" w:cs="Courier New"/>
          <w:sz w:val="20"/>
          <w:szCs w:val="20"/>
        </w:rPr>
        <w:t xml:space="preserve">-transform: </w:t>
      </w:r>
      <w:proofErr w:type="spellStart"/>
      <w:r w:rsidRPr="00C30FBA">
        <w:rPr>
          <w:rFonts w:ascii="Courier New" w:eastAsia="Times New Roman" w:hAnsi="Courier New" w:cs="Courier New"/>
          <w:sz w:val="20"/>
          <w:szCs w:val="20"/>
        </w:rPr>
        <w:t>skewX</w:t>
      </w:r>
      <w:proofErr w:type="spellEnd"/>
      <w:r w:rsidRPr="00C30FBA">
        <w:rPr>
          <w:rFonts w:ascii="Courier New" w:eastAsia="Times New Roman" w:hAnsi="Courier New" w:cs="Courier New"/>
          <w:sz w:val="20"/>
          <w:szCs w:val="20"/>
        </w:rPr>
        <w:t xml:space="preserve">(@x) </w:t>
      </w:r>
      <w:proofErr w:type="spellStart"/>
      <w:r w:rsidRPr="00C30FBA">
        <w:rPr>
          <w:rFonts w:ascii="Courier New" w:eastAsia="Times New Roman" w:hAnsi="Courier New" w:cs="Courier New"/>
          <w:sz w:val="20"/>
          <w:szCs w:val="20"/>
        </w:rPr>
        <w:t>skewY</w:t>
      </w:r>
      <w:proofErr w:type="spellEnd"/>
      <w:r w:rsidRPr="00C30FBA">
        <w:rPr>
          <w:rFonts w:ascii="Courier New" w:eastAsia="Times New Roman" w:hAnsi="Courier New" w:cs="Courier New"/>
          <w:sz w:val="20"/>
          <w:szCs w:val="20"/>
        </w:rPr>
        <w:t>(@y); // See https://github.com/twbs/bootstrap/issues/4885; IE9+</w:t>
      </w:r>
    </w:p>
    <w:p w14:paraId="52BEE7A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transform: </w:t>
      </w:r>
      <w:proofErr w:type="gramStart"/>
      <w:r w:rsidRPr="00C30FBA">
        <w:rPr>
          <w:rFonts w:ascii="Courier New" w:eastAsia="Times New Roman" w:hAnsi="Courier New" w:cs="Courier New"/>
          <w:sz w:val="20"/>
          <w:szCs w:val="20"/>
        </w:rPr>
        <w:t>skew(</w:t>
      </w:r>
      <w:proofErr w:type="gramEnd"/>
      <w:r w:rsidRPr="00C30FBA">
        <w:rPr>
          <w:rFonts w:ascii="Courier New" w:eastAsia="Times New Roman" w:hAnsi="Courier New" w:cs="Courier New"/>
          <w:sz w:val="20"/>
          <w:szCs w:val="20"/>
        </w:rPr>
        <w:t>@x, @y);</w:t>
      </w:r>
    </w:p>
    <w:p w14:paraId="00CAB33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7B48FC0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.translate</w:t>
      </w:r>
      <w:proofErr w:type="gramEnd"/>
      <w:r w:rsidRPr="00C30FBA">
        <w:rPr>
          <w:rFonts w:ascii="Courier New" w:eastAsia="Times New Roman" w:hAnsi="Courier New" w:cs="Courier New"/>
          <w:sz w:val="20"/>
          <w:szCs w:val="20"/>
        </w:rPr>
        <w:t>3d(@x; @y; @z) {</w:t>
      </w:r>
    </w:p>
    <w:p w14:paraId="39F945E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-transform: translate3</w:t>
      </w:r>
      <w:proofErr w:type="gramStart"/>
      <w:r w:rsidRPr="00C30FBA">
        <w:rPr>
          <w:rFonts w:ascii="Courier New" w:eastAsia="Times New Roman" w:hAnsi="Courier New" w:cs="Courier New"/>
          <w:sz w:val="20"/>
          <w:szCs w:val="20"/>
        </w:rPr>
        <w:t>d(</w:t>
      </w:r>
      <w:proofErr w:type="gramEnd"/>
      <w:r w:rsidRPr="00C30FBA">
        <w:rPr>
          <w:rFonts w:ascii="Courier New" w:eastAsia="Times New Roman" w:hAnsi="Courier New" w:cs="Courier New"/>
          <w:sz w:val="20"/>
          <w:szCs w:val="20"/>
        </w:rPr>
        <w:t>@x, @y, @z);</w:t>
      </w:r>
    </w:p>
    <w:p w14:paraId="2AFA83B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transform: translate3</w:t>
      </w:r>
      <w:proofErr w:type="gramStart"/>
      <w:r w:rsidRPr="00C30FBA">
        <w:rPr>
          <w:rFonts w:ascii="Courier New" w:eastAsia="Times New Roman" w:hAnsi="Courier New" w:cs="Courier New"/>
          <w:sz w:val="20"/>
          <w:szCs w:val="20"/>
        </w:rPr>
        <w:t>d(</w:t>
      </w:r>
      <w:proofErr w:type="gramEnd"/>
      <w:r w:rsidRPr="00C30FBA">
        <w:rPr>
          <w:rFonts w:ascii="Courier New" w:eastAsia="Times New Roman" w:hAnsi="Courier New" w:cs="Courier New"/>
          <w:sz w:val="20"/>
          <w:szCs w:val="20"/>
        </w:rPr>
        <w:t>@x, @y, @z);</w:t>
      </w:r>
    </w:p>
    <w:p w14:paraId="679B8EB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55BF0C1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40F4F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rotateX</w:t>
      </w:r>
      <w:proofErr w:type="spellEnd"/>
      <w:proofErr w:type="gramEnd"/>
      <w:r w:rsidRPr="00C30FBA">
        <w:rPr>
          <w:rFonts w:ascii="Courier New" w:eastAsia="Times New Roman" w:hAnsi="Courier New" w:cs="Courier New"/>
          <w:sz w:val="20"/>
          <w:szCs w:val="20"/>
        </w:rPr>
        <w:t>(@degrees) {</w:t>
      </w:r>
    </w:p>
    <w:p w14:paraId="6001F98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 xml:space="preserve">-transform: </w:t>
      </w:r>
      <w:proofErr w:type="spellStart"/>
      <w:r w:rsidRPr="00C30FBA">
        <w:rPr>
          <w:rFonts w:ascii="Courier New" w:eastAsia="Times New Roman" w:hAnsi="Courier New" w:cs="Courier New"/>
          <w:sz w:val="20"/>
          <w:szCs w:val="20"/>
        </w:rPr>
        <w:t>rotateX</w:t>
      </w:r>
      <w:proofErr w:type="spellEnd"/>
      <w:r w:rsidRPr="00C30FBA">
        <w:rPr>
          <w:rFonts w:ascii="Courier New" w:eastAsia="Times New Roman" w:hAnsi="Courier New" w:cs="Courier New"/>
          <w:sz w:val="20"/>
          <w:szCs w:val="20"/>
        </w:rPr>
        <w:t>(@degrees);</w:t>
      </w:r>
    </w:p>
    <w:p w14:paraId="46CD7A9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ms</w:t>
      </w:r>
      <w:proofErr w:type="spellEnd"/>
      <w:r w:rsidRPr="00C30FBA">
        <w:rPr>
          <w:rFonts w:ascii="Courier New" w:eastAsia="Times New Roman" w:hAnsi="Courier New" w:cs="Courier New"/>
          <w:sz w:val="20"/>
          <w:szCs w:val="20"/>
        </w:rPr>
        <w:t xml:space="preserve">-transform: </w:t>
      </w:r>
      <w:proofErr w:type="spellStart"/>
      <w:r w:rsidRPr="00C30FBA">
        <w:rPr>
          <w:rFonts w:ascii="Courier New" w:eastAsia="Times New Roman" w:hAnsi="Courier New" w:cs="Courier New"/>
          <w:sz w:val="20"/>
          <w:szCs w:val="20"/>
        </w:rPr>
        <w:t>rotateX</w:t>
      </w:r>
      <w:proofErr w:type="spellEnd"/>
      <w:r w:rsidRPr="00C30FBA">
        <w:rPr>
          <w:rFonts w:ascii="Courier New" w:eastAsia="Times New Roman" w:hAnsi="Courier New" w:cs="Courier New"/>
          <w:sz w:val="20"/>
          <w:szCs w:val="20"/>
        </w:rPr>
        <w:t>(@degrees); // IE9 only</w:t>
      </w:r>
    </w:p>
    <w:p w14:paraId="53E3E91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transform: </w:t>
      </w:r>
      <w:proofErr w:type="spellStart"/>
      <w:r w:rsidRPr="00C30FBA">
        <w:rPr>
          <w:rFonts w:ascii="Courier New" w:eastAsia="Times New Roman" w:hAnsi="Courier New" w:cs="Courier New"/>
          <w:sz w:val="20"/>
          <w:szCs w:val="20"/>
        </w:rPr>
        <w:t>rotateX</w:t>
      </w:r>
      <w:proofErr w:type="spellEnd"/>
      <w:r w:rsidRPr="00C30FBA">
        <w:rPr>
          <w:rFonts w:ascii="Courier New" w:eastAsia="Times New Roman" w:hAnsi="Courier New" w:cs="Courier New"/>
          <w:sz w:val="20"/>
          <w:szCs w:val="20"/>
        </w:rPr>
        <w:t>(@degrees);</w:t>
      </w:r>
    </w:p>
    <w:p w14:paraId="6970E33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2ACA0EC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rotateY</w:t>
      </w:r>
      <w:proofErr w:type="spellEnd"/>
      <w:proofErr w:type="gramEnd"/>
      <w:r w:rsidRPr="00C30FBA">
        <w:rPr>
          <w:rFonts w:ascii="Courier New" w:eastAsia="Times New Roman" w:hAnsi="Courier New" w:cs="Courier New"/>
          <w:sz w:val="20"/>
          <w:szCs w:val="20"/>
        </w:rPr>
        <w:t>(@degrees) {</w:t>
      </w:r>
    </w:p>
    <w:p w14:paraId="24A6831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 xml:space="preserve">-transform: </w:t>
      </w:r>
      <w:proofErr w:type="spellStart"/>
      <w:r w:rsidRPr="00C30FBA">
        <w:rPr>
          <w:rFonts w:ascii="Courier New" w:eastAsia="Times New Roman" w:hAnsi="Courier New" w:cs="Courier New"/>
          <w:sz w:val="20"/>
          <w:szCs w:val="20"/>
        </w:rPr>
        <w:t>rotateY</w:t>
      </w:r>
      <w:proofErr w:type="spellEnd"/>
      <w:r w:rsidRPr="00C30FBA">
        <w:rPr>
          <w:rFonts w:ascii="Courier New" w:eastAsia="Times New Roman" w:hAnsi="Courier New" w:cs="Courier New"/>
          <w:sz w:val="20"/>
          <w:szCs w:val="20"/>
        </w:rPr>
        <w:t>(@degrees);</w:t>
      </w:r>
    </w:p>
    <w:p w14:paraId="22FF370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ms</w:t>
      </w:r>
      <w:proofErr w:type="spellEnd"/>
      <w:r w:rsidRPr="00C30FBA">
        <w:rPr>
          <w:rFonts w:ascii="Courier New" w:eastAsia="Times New Roman" w:hAnsi="Courier New" w:cs="Courier New"/>
          <w:sz w:val="20"/>
          <w:szCs w:val="20"/>
        </w:rPr>
        <w:t xml:space="preserve">-transform: </w:t>
      </w:r>
      <w:proofErr w:type="spellStart"/>
      <w:r w:rsidRPr="00C30FBA">
        <w:rPr>
          <w:rFonts w:ascii="Courier New" w:eastAsia="Times New Roman" w:hAnsi="Courier New" w:cs="Courier New"/>
          <w:sz w:val="20"/>
          <w:szCs w:val="20"/>
        </w:rPr>
        <w:t>rotateY</w:t>
      </w:r>
      <w:proofErr w:type="spellEnd"/>
      <w:r w:rsidRPr="00C30FBA">
        <w:rPr>
          <w:rFonts w:ascii="Courier New" w:eastAsia="Times New Roman" w:hAnsi="Courier New" w:cs="Courier New"/>
          <w:sz w:val="20"/>
          <w:szCs w:val="20"/>
        </w:rPr>
        <w:t>(@degrees); // IE9 only</w:t>
      </w:r>
    </w:p>
    <w:p w14:paraId="33EE300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transform: </w:t>
      </w:r>
      <w:proofErr w:type="spellStart"/>
      <w:r w:rsidRPr="00C30FBA">
        <w:rPr>
          <w:rFonts w:ascii="Courier New" w:eastAsia="Times New Roman" w:hAnsi="Courier New" w:cs="Courier New"/>
          <w:sz w:val="20"/>
          <w:szCs w:val="20"/>
        </w:rPr>
        <w:t>rotateY</w:t>
      </w:r>
      <w:proofErr w:type="spellEnd"/>
      <w:r w:rsidRPr="00C30FBA">
        <w:rPr>
          <w:rFonts w:ascii="Courier New" w:eastAsia="Times New Roman" w:hAnsi="Courier New" w:cs="Courier New"/>
          <w:sz w:val="20"/>
          <w:szCs w:val="20"/>
        </w:rPr>
        <w:t>(@degrees);</w:t>
      </w:r>
    </w:p>
    <w:p w14:paraId="53B5506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6DD9C99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.perspective</w:t>
      </w:r>
      <w:proofErr w:type="gramEnd"/>
      <w:r w:rsidRPr="00C30FBA">
        <w:rPr>
          <w:rFonts w:ascii="Courier New" w:eastAsia="Times New Roman" w:hAnsi="Courier New" w:cs="Courier New"/>
          <w:sz w:val="20"/>
          <w:szCs w:val="20"/>
        </w:rPr>
        <w:t>(@perspective) {</w:t>
      </w:r>
    </w:p>
    <w:p w14:paraId="5718A29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-perspective: @perspective;</w:t>
      </w:r>
    </w:p>
    <w:p w14:paraId="67216B5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moz</w:t>
      </w:r>
      <w:proofErr w:type="spellEnd"/>
      <w:r w:rsidRPr="00C30FBA">
        <w:rPr>
          <w:rFonts w:ascii="Courier New" w:eastAsia="Times New Roman" w:hAnsi="Courier New" w:cs="Courier New"/>
          <w:sz w:val="20"/>
          <w:szCs w:val="20"/>
        </w:rPr>
        <w:t>-perspective: @perspective;</w:t>
      </w:r>
    </w:p>
    <w:p w14:paraId="0820D50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perspective: @perspective;</w:t>
      </w:r>
    </w:p>
    <w:p w14:paraId="6E9A671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34725BA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.perspective</w:t>
      </w:r>
      <w:proofErr w:type="gramEnd"/>
      <w:r w:rsidRPr="00C30FBA">
        <w:rPr>
          <w:rFonts w:ascii="Courier New" w:eastAsia="Times New Roman" w:hAnsi="Courier New" w:cs="Courier New"/>
          <w:sz w:val="20"/>
          <w:szCs w:val="20"/>
        </w:rPr>
        <w:t>-origin(@perspective) {</w:t>
      </w:r>
    </w:p>
    <w:p w14:paraId="22334F1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-perspective-origin: @perspective;</w:t>
      </w:r>
    </w:p>
    <w:p w14:paraId="256EFAE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moz</w:t>
      </w:r>
      <w:proofErr w:type="spellEnd"/>
      <w:r w:rsidRPr="00C30FBA">
        <w:rPr>
          <w:rFonts w:ascii="Courier New" w:eastAsia="Times New Roman" w:hAnsi="Courier New" w:cs="Courier New"/>
          <w:sz w:val="20"/>
          <w:szCs w:val="20"/>
        </w:rPr>
        <w:t>-perspective-origin: @perspective;</w:t>
      </w:r>
    </w:p>
    <w:p w14:paraId="2D9B606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perspective-origin: @perspective;</w:t>
      </w:r>
    </w:p>
    <w:p w14:paraId="3CCF3BD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7538A0A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.transform</w:t>
      </w:r>
      <w:proofErr w:type="gramEnd"/>
      <w:r w:rsidRPr="00C30FBA">
        <w:rPr>
          <w:rFonts w:ascii="Courier New" w:eastAsia="Times New Roman" w:hAnsi="Courier New" w:cs="Courier New"/>
          <w:sz w:val="20"/>
          <w:szCs w:val="20"/>
        </w:rPr>
        <w:t>-origin(@origin) {</w:t>
      </w:r>
    </w:p>
    <w:p w14:paraId="1878A4F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-transform-origin: @origin;</w:t>
      </w:r>
    </w:p>
    <w:p w14:paraId="675DD12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lastRenderedPageBreak/>
        <w:t xml:space="preserve">     -</w:t>
      </w:r>
      <w:proofErr w:type="spellStart"/>
      <w:r w:rsidRPr="00C30FBA">
        <w:rPr>
          <w:rFonts w:ascii="Courier New" w:eastAsia="Times New Roman" w:hAnsi="Courier New" w:cs="Courier New"/>
          <w:sz w:val="20"/>
          <w:szCs w:val="20"/>
        </w:rPr>
        <w:t>moz</w:t>
      </w:r>
      <w:proofErr w:type="spellEnd"/>
      <w:r w:rsidRPr="00C30FBA">
        <w:rPr>
          <w:rFonts w:ascii="Courier New" w:eastAsia="Times New Roman" w:hAnsi="Courier New" w:cs="Courier New"/>
          <w:sz w:val="20"/>
          <w:szCs w:val="20"/>
        </w:rPr>
        <w:t>-transform-origin: @origin;</w:t>
      </w:r>
    </w:p>
    <w:p w14:paraId="152E9AB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ms</w:t>
      </w:r>
      <w:proofErr w:type="spellEnd"/>
      <w:r w:rsidRPr="00C30FBA">
        <w:rPr>
          <w:rFonts w:ascii="Courier New" w:eastAsia="Times New Roman" w:hAnsi="Courier New" w:cs="Courier New"/>
          <w:sz w:val="20"/>
          <w:szCs w:val="20"/>
        </w:rPr>
        <w:t>-transform-origin: @origin; // IE9 only</w:t>
      </w:r>
    </w:p>
    <w:p w14:paraId="37F14EF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transform-origin: @origin;</w:t>
      </w:r>
    </w:p>
    <w:p w14:paraId="3F70462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51413FBB"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Animations</w:t>
      </w:r>
    </w:p>
    <w:p w14:paraId="4F36CDC9"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A single </w:t>
      </w:r>
      <w:proofErr w:type="spellStart"/>
      <w:r w:rsidRPr="00C30FBA">
        <w:rPr>
          <w:rFonts w:ascii="Times New Roman" w:eastAsia="Times New Roman" w:hAnsi="Times New Roman" w:cs="Times New Roman"/>
          <w:sz w:val="24"/>
          <w:szCs w:val="24"/>
        </w:rPr>
        <w:t>mixin</w:t>
      </w:r>
      <w:proofErr w:type="spellEnd"/>
      <w:r w:rsidRPr="00C30FBA">
        <w:rPr>
          <w:rFonts w:ascii="Times New Roman" w:eastAsia="Times New Roman" w:hAnsi="Times New Roman" w:cs="Times New Roman"/>
          <w:sz w:val="24"/>
          <w:szCs w:val="24"/>
        </w:rPr>
        <w:t xml:space="preserve"> for using all of CSS3's animation properties in one declaration and other </w:t>
      </w:r>
      <w:proofErr w:type="spellStart"/>
      <w:r w:rsidRPr="00C30FBA">
        <w:rPr>
          <w:rFonts w:ascii="Times New Roman" w:eastAsia="Times New Roman" w:hAnsi="Times New Roman" w:cs="Times New Roman"/>
          <w:sz w:val="24"/>
          <w:szCs w:val="24"/>
        </w:rPr>
        <w:t>mixins</w:t>
      </w:r>
      <w:proofErr w:type="spellEnd"/>
      <w:r w:rsidRPr="00C30FBA">
        <w:rPr>
          <w:rFonts w:ascii="Times New Roman" w:eastAsia="Times New Roman" w:hAnsi="Times New Roman" w:cs="Times New Roman"/>
          <w:sz w:val="24"/>
          <w:szCs w:val="24"/>
        </w:rPr>
        <w:t xml:space="preserve"> for individual properties.</w:t>
      </w:r>
    </w:p>
    <w:p w14:paraId="04818498"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The </w:t>
      </w:r>
      <w:proofErr w:type="spellStart"/>
      <w:r w:rsidRPr="00C30FBA">
        <w:rPr>
          <w:rFonts w:ascii="Times New Roman" w:eastAsia="Times New Roman" w:hAnsi="Times New Roman" w:cs="Times New Roman"/>
          <w:sz w:val="24"/>
          <w:szCs w:val="24"/>
        </w:rPr>
        <w:t>mixins</w:t>
      </w:r>
      <w:proofErr w:type="spellEnd"/>
      <w:r w:rsidRPr="00C30FBA">
        <w:rPr>
          <w:rFonts w:ascii="Times New Roman" w:eastAsia="Times New Roman" w:hAnsi="Times New Roman" w:cs="Times New Roman"/>
          <w:sz w:val="24"/>
          <w:szCs w:val="24"/>
        </w:rPr>
        <w:t xml:space="preserve"> are </w:t>
      </w:r>
      <w:r w:rsidRPr="00C30FBA">
        <w:rPr>
          <w:rFonts w:ascii="Times New Roman" w:eastAsia="Times New Roman" w:hAnsi="Times New Roman" w:cs="Times New Roman"/>
          <w:b/>
          <w:bCs/>
          <w:sz w:val="24"/>
          <w:szCs w:val="24"/>
        </w:rPr>
        <w:t>deprecated</w:t>
      </w:r>
      <w:r w:rsidRPr="00C30FBA">
        <w:rPr>
          <w:rFonts w:ascii="Times New Roman" w:eastAsia="Times New Roman" w:hAnsi="Times New Roman" w:cs="Times New Roman"/>
          <w:sz w:val="24"/>
          <w:szCs w:val="24"/>
        </w:rPr>
        <w:t xml:space="preserve"> as of v3.2.0, with the introduction of </w:t>
      </w:r>
      <w:proofErr w:type="spellStart"/>
      <w:r w:rsidRPr="00C30FBA">
        <w:rPr>
          <w:rFonts w:ascii="Times New Roman" w:eastAsia="Times New Roman" w:hAnsi="Times New Roman" w:cs="Times New Roman"/>
          <w:sz w:val="24"/>
          <w:szCs w:val="24"/>
        </w:rPr>
        <w:t>Autoprefixer</w:t>
      </w:r>
      <w:proofErr w:type="spellEnd"/>
      <w:r w:rsidRPr="00C30FBA">
        <w:rPr>
          <w:rFonts w:ascii="Times New Roman" w:eastAsia="Times New Roman" w:hAnsi="Times New Roman" w:cs="Times New Roman"/>
          <w:sz w:val="24"/>
          <w:szCs w:val="24"/>
        </w:rPr>
        <w:t xml:space="preserve">. To preserve backwards-compatibility, Bootstrap will continue to use the </w:t>
      </w:r>
      <w:proofErr w:type="spellStart"/>
      <w:r w:rsidRPr="00C30FBA">
        <w:rPr>
          <w:rFonts w:ascii="Times New Roman" w:eastAsia="Times New Roman" w:hAnsi="Times New Roman" w:cs="Times New Roman"/>
          <w:sz w:val="24"/>
          <w:szCs w:val="24"/>
        </w:rPr>
        <w:t>mixins</w:t>
      </w:r>
      <w:proofErr w:type="spellEnd"/>
      <w:r w:rsidRPr="00C30FBA">
        <w:rPr>
          <w:rFonts w:ascii="Times New Roman" w:eastAsia="Times New Roman" w:hAnsi="Times New Roman" w:cs="Times New Roman"/>
          <w:sz w:val="24"/>
          <w:szCs w:val="24"/>
        </w:rPr>
        <w:t xml:space="preserve"> internally until Bootstrap v4.</w:t>
      </w:r>
    </w:p>
    <w:p w14:paraId="77C8764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.animation</w:t>
      </w:r>
      <w:proofErr w:type="gramEnd"/>
      <w:r w:rsidRPr="00C30FBA">
        <w:rPr>
          <w:rFonts w:ascii="Courier New" w:eastAsia="Times New Roman" w:hAnsi="Courier New" w:cs="Courier New"/>
          <w:sz w:val="20"/>
          <w:szCs w:val="20"/>
        </w:rPr>
        <w:t>(@animation) {</w:t>
      </w:r>
    </w:p>
    <w:p w14:paraId="606DC74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-animation: @animation;</w:t>
      </w:r>
    </w:p>
    <w:p w14:paraId="6E82A7A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animation: @animation;</w:t>
      </w:r>
    </w:p>
    <w:p w14:paraId="2566F96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7A7BAE5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.animation</w:t>
      </w:r>
      <w:proofErr w:type="gramEnd"/>
      <w:r w:rsidRPr="00C30FBA">
        <w:rPr>
          <w:rFonts w:ascii="Courier New" w:eastAsia="Times New Roman" w:hAnsi="Courier New" w:cs="Courier New"/>
          <w:sz w:val="20"/>
          <w:szCs w:val="20"/>
        </w:rPr>
        <w:t>-name(@name) {</w:t>
      </w:r>
    </w:p>
    <w:p w14:paraId="75DB9D4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-animation-name: @name;</w:t>
      </w:r>
    </w:p>
    <w:p w14:paraId="052DF28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animation-name: @name;</w:t>
      </w:r>
    </w:p>
    <w:p w14:paraId="4EBE0C5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6BED5E7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.animation</w:t>
      </w:r>
      <w:proofErr w:type="gramEnd"/>
      <w:r w:rsidRPr="00C30FBA">
        <w:rPr>
          <w:rFonts w:ascii="Courier New" w:eastAsia="Times New Roman" w:hAnsi="Courier New" w:cs="Courier New"/>
          <w:sz w:val="20"/>
          <w:szCs w:val="20"/>
        </w:rPr>
        <w:t>-duration(@duration) {</w:t>
      </w:r>
    </w:p>
    <w:p w14:paraId="0C4EFAA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-animation-duration: @duration;</w:t>
      </w:r>
    </w:p>
    <w:p w14:paraId="4CF22A9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animation-duration: @duration;</w:t>
      </w:r>
    </w:p>
    <w:p w14:paraId="0158A18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4038594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.animation</w:t>
      </w:r>
      <w:proofErr w:type="gramEnd"/>
      <w:r w:rsidRPr="00C30FBA">
        <w:rPr>
          <w:rFonts w:ascii="Courier New" w:eastAsia="Times New Roman" w:hAnsi="Courier New" w:cs="Courier New"/>
          <w:sz w:val="20"/>
          <w:szCs w:val="20"/>
        </w:rPr>
        <w:t>-timing-function(@timing-function) {</w:t>
      </w:r>
    </w:p>
    <w:p w14:paraId="4CC5F85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-animation-timing-function: @timing-function;</w:t>
      </w:r>
    </w:p>
    <w:p w14:paraId="61D44CE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animation-timing-function: @timing-function;</w:t>
      </w:r>
    </w:p>
    <w:p w14:paraId="2898634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7925C80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.animation</w:t>
      </w:r>
      <w:proofErr w:type="gramEnd"/>
      <w:r w:rsidRPr="00C30FBA">
        <w:rPr>
          <w:rFonts w:ascii="Courier New" w:eastAsia="Times New Roman" w:hAnsi="Courier New" w:cs="Courier New"/>
          <w:sz w:val="20"/>
          <w:szCs w:val="20"/>
        </w:rPr>
        <w:t>-delay(@delay) {</w:t>
      </w:r>
    </w:p>
    <w:p w14:paraId="39778C9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-animation-delay: @delay;</w:t>
      </w:r>
    </w:p>
    <w:p w14:paraId="3A591A7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animation-delay: @delay;</w:t>
      </w:r>
    </w:p>
    <w:p w14:paraId="0758A45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6EA4788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.animation</w:t>
      </w:r>
      <w:proofErr w:type="gramEnd"/>
      <w:r w:rsidRPr="00C30FBA">
        <w:rPr>
          <w:rFonts w:ascii="Courier New" w:eastAsia="Times New Roman" w:hAnsi="Courier New" w:cs="Courier New"/>
          <w:sz w:val="20"/>
          <w:szCs w:val="20"/>
        </w:rPr>
        <w:t>-iteration-count(@iteration-count) {</w:t>
      </w:r>
    </w:p>
    <w:p w14:paraId="36B11A0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-animation-iteration-count: @iteration-count;</w:t>
      </w:r>
    </w:p>
    <w:p w14:paraId="43414F5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animation-iteration-count: @iteration-count;</w:t>
      </w:r>
    </w:p>
    <w:p w14:paraId="3B8DCF0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4A4BA37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.animation</w:t>
      </w:r>
      <w:proofErr w:type="gramEnd"/>
      <w:r w:rsidRPr="00C30FBA">
        <w:rPr>
          <w:rFonts w:ascii="Courier New" w:eastAsia="Times New Roman" w:hAnsi="Courier New" w:cs="Courier New"/>
          <w:sz w:val="20"/>
          <w:szCs w:val="20"/>
        </w:rPr>
        <w:t>-direction(@direction) {</w:t>
      </w:r>
    </w:p>
    <w:p w14:paraId="52CA21D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-animation-direction: @direction;</w:t>
      </w:r>
    </w:p>
    <w:p w14:paraId="2F80C4E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animation-direction: @direction;</w:t>
      </w:r>
    </w:p>
    <w:p w14:paraId="7A0F2B5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32FF46E8"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Opacity</w:t>
      </w:r>
    </w:p>
    <w:p w14:paraId="06500E12"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Set the opacity for all browsers and provide a </w:t>
      </w:r>
      <w:r w:rsidRPr="00C30FBA">
        <w:rPr>
          <w:rFonts w:ascii="Courier New" w:eastAsia="Times New Roman" w:hAnsi="Courier New" w:cs="Courier New"/>
          <w:sz w:val="20"/>
          <w:szCs w:val="20"/>
        </w:rPr>
        <w:t>filter</w:t>
      </w:r>
      <w:r w:rsidRPr="00C30FBA">
        <w:rPr>
          <w:rFonts w:ascii="Times New Roman" w:eastAsia="Times New Roman" w:hAnsi="Times New Roman" w:cs="Times New Roman"/>
          <w:sz w:val="24"/>
          <w:szCs w:val="24"/>
        </w:rPr>
        <w:t xml:space="preserve"> fallback for IE8.</w:t>
      </w:r>
    </w:p>
    <w:p w14:paraId="48388F9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.opacity</w:t>
      </w:r>
      <w:proofErr w:type="gramEnd"/>
      <w:r w:rsidRPr="00C30FBA">
        <w:rPr>
          <w:rFonts w:ascii="Courier New" w:eastAsia="Times New Roman" w:hAnsi="Courier New" w:cs="Courier New"/>
          <w:sz w:val="20"/>
          <w:szCs w:val="20"/>
        </w:rPr>
        <w:t>(@opacity) {</w:t>
      </w:r>
    </w:p>
    <w:p w14:paraId="3CE8B55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opacity: @opacity;</w:t>
      </w:r>
    </w:p>
    <w:p w14:paraId="4682D57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 IE8 filter</w:t>
      </w:r>
    </w:p>
    <w:p w14:paraId="24448C9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@opacity-</w:t>
      </w:r>
      <w:proofErr w:type="spellStart"/>
      <w:r w:rsidRPr="00C30FBA">
        <w:rPr>
          <w:rFonts w:ascii="Courier New" w:eastAsia="Times New Roman" w:hAnsi="Courier New" w:cs="Courier New"/>
          <w:sz w:val="20"/>
          <w:szCs w:val="20"/>
        </w:rPr>
        <w:t>ie</w:t>
      </w:r>
      <w:proofErr w:type="spellEnd"/>
      <w:r w:rsidRPr="00C30FBA">
        <w:rPr>
          <w:rFonts w:ascii="Courier New" w:eastAsia="Times New Roman" w:hAnsi="Courier New" w:cs="Courier New"/>
          <w:sz w:val="20"/>
          <w:szCs w:val="20"/>
        </w:rPr>
        <w:t>: (@opacity * 100);</w:t>
      </w:r>
    </w:p>
    <w:p w14:paraId="74D2BD4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filter: ~"alpha(opacity=@{opacity-</w:t>
      </w:r>
      <w:proofErr w:type="spellStart"/>
      <w:r w:rsidRPr="00C30FBA">
        <w:rPr>
          <w:rFonts w:ascii="Courier New" w:eastAsia="Times New Roman" w:hAnsi="Courier New" w:cs="Courier New"/>
          <w:sz w:val="20"/>
          <w:szCs w:val="20"/>
        </w:rPr>
        <w:t>ie</w:t>
      </w:r>
      <w:proofErr w:type="spellEnd"/>
      <w:r w:rsidRPr="00C30FBA">
        <w:rPr>
          <w:rFonts w:ascii="Courier New" w:eastAsia="Times New Roman" w:hAnsi="Courier New" w:cs="Courier New"/>
          <w:sz w:val="20"/>
          <w:szCs w:val="20"/>
        </w:rPr>
        <w:t>})";</w:t>
      </w:r>
    </w:p>
    <w:p w14:paraId="53B3EB4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38564D06"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lastRenderedPageBreak/>
        <w:t>Placeholder text</w:t>
      </w:r>
    </w:p>
    <w:p w14:paraId="61D5C288"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Provide context for form controls within each field.</w:t>
      </w:r>
    </w:p>
    <w:p w14:paraId="6094D61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.placeholder</w:t>
      </w:r>
      <w:proofErr w:type="gramEnd"/>
      <w:r w:rsidRPr="00C30FBA">
        <w:rPr>
          <w:rFonts w:ascii="Courier New" w:eastAsia="Times New Roman" w:hAnsi="Courier New" w:cs="Courier New"/>
          <w:sz w:val="20"/>
          <w:szCs w:val="20"/>
        </w:rPr>
        <w:t>(@color: @input-color-placeholder) {</w:t>
      </w:r>
    </w:p>
    <w:p w14:paraId="48E50AE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&amp;::</w:t>
      </w:r>
      <w:proofErr w:type="gramEnd"/>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moz</w:t>
      </w:r>
      <w:proofErr w:type="spellEnd"/>
      <w:r w:rsidRPr="00C30FBA">
        <w:rPr>
          <w:rFonts w:ascii="Courier New" w:eastAsia="Times New Roman" w:hAnsi="Courier New" w:cs="Courier New"/>
          <w:sz w:val="20"/>
          <w:szCs w:val="20"/>
        </w:rPr>
        <w:t>-placeholder           { color: @color; } // Firefox</w:t>
      </w:r>
    </w:p>
    <w:p w14:paraId="15E08A7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&amp;:-</w:t>
      </w:r>
      <w:proofErr w:type="spellStart"/>
      <w:proofErr w:type="gramEnd"/>
      <w:r w:rsidRPr="00C30FBA">
        <w:rPr>
          <w:rFonts w:ascii="Courier New" w:eastAsia="Times New Roman" w:hAnsi="Courier New" w:cs="Courier New"/>
          <w:sz w:val="20"/>
          <w:szCs w:val="20"/>
        </w:rPr>
        <w:t>ms</w:t>
      </w:r>
      <w:proofErr w:type="spellEnd"/>
      <w:r w:rsidRPr="00C30FBA">
        <w:rPr>
          <w:rFonts w:ascii="Courier New" w:eastAsia="Times New Roman" w:hAnsi="Courier New" w:cs="Courier New"/>
          <w:sz w:val="20"/>
          <w:szCs w:val="20"/>
        </w:rPr>
        <w:t>-input-placeholder       { color: @color; } // Internet Explorer 10+</w:t>
      </w:r>
    </w:p>
    <w:p w14:paraId="622C36A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&amp;::</w:t>
      </w:r>
      <w:proofErr w:type="gramEnd"/>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-input-placeholder  { color: @color; } // Safari and Chrome</w:t>
      </w:r>
    </w:p>
    <w:p w14:paraId="55391BC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0AEA7D5A"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Columns</w:t>
      </w:r>
    </w:p>
    <w:p w14:paraId="60D7AF0C"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Generate columns via CSS within a single element.</w:t>
      </w:r>
    </w:p>
    <w:p w14:paraId="4D6358E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.content</w:t>
      </w:r>
      <w:proofErr w:type="gramEnd"/>
      <w:r w:rsidRPr="00C30FBA">
        <w:rPr>
          <w:rFonts w:ascii="Courier New" w:eastAsia="Times New Roman" w:hAnsi="Courier New" w:cs="Courier New"/>
          <w:sz w:val="20"/>
          <w:szCs w:val="20"/>
        </w:rPr>
        <w:t>-columns(@width; @count; @gap) {</w:t>
      </w:r>
    </w:p>
    <w:p w14:paraId="7756147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-column-width: @width;</w:t>
      </w:r>
    </w:p>
    <w:p w14:paraId="3C5D14A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moz</w:t>
      </w:r>
      <w:proofErr w:type="spellEnd"/>
      <w:r w:rsidRPr="00C30FBA">
        <w:rPr>
          <w:rFonts w:ascii="Courier New" w:eastAsia="Times New Roman" w:hAnsi="Courier New" w:cs="Courier New"/>
          <w:sz w:val="20"/>
          <w:szCs w:val="20"/>
        </w:rPr>
        <w:t>-column-width: @width;</w:t>
      </w:r>
    </w:p>
    <w:p w14:paraId="59EEB75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column-width: @width;</w:t>
      </w:r>
    </w:p>
    <w:p w14:paraId="35FD636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-column-count: @count;</w:t>
      </w:r>
    </w:p>
    <w:p w14:paraId="54DBEAA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moz</w:t>
      </w:r>
      <w:proofErr w:type="spellEnd"/>
      <w:r w:rsidRPr="00C30FBA">
        <w:rPr>
          <w:rFonts w:ascii="Courier New" w:eastAsia="Times New Roman" w:hAnsi="Courier New" w:cs="Courier New"/>
          <w:sz w:val="20"/>
          <w:szCs w:val="20"/>
        </w:rPr>
        <w:t>-column-count: @count;</w:t>
      </w:r>
    </w:p>
    <w:p w14:paraId="13C58F9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column-count: @count;</w:t>
      </w:r>
    </w:p>
    <w:p w14:paraId="1D21561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-column-gap: @gap;</w:t>
      </w:r>
    </w:p>
    <w:p w14:paraId="22EF79F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moz</w:t>
      </w:r>
      <w:proofErr w:type="spellEnd"/>
      <w:r w:rsidRPr="00C30FBA">
        <w:rPr>
          <w:rFonts w:ascii="Courier New" w:eastAsia="Times New Roman" w:hAnsi="Courier New" w:cs="Courier New"/>
          <w:sz w:val="20"/>
          <w:szCs w:val="20"/>
        </w:rPr>
        <w:t>-column-gap: @gap;</w:t>
      </w:r>
    </w:p>
    <w:p w14:paraId="582767A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column-gap: @gap;</w:t>
      </w:r>
    </w:p>
    <w:p w14:paraId="7AC13B5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620ECDED"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Gradients</w:t>
      </w:r>
    </w:p>
    <w:p w14:paraId="6CFEDC08"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Easily turn any two colors into a background gradient. Get more advanced and set a direction, use three colors, or use a radial gradient. With a single </w:t>
      </w:r>
      <w:proofErr w:type="spellStart"/>
      <w:r w:rsidRPr="00C30FBA">
        <w:rPr>
          <w:rFonts w:ascii="Times New Roman" w:eastAsia="Times New Roman" w:hAnsi="Times New Roman" w:cs="Times New Roman"/>
          <w:sz w:val="24"/>
          <w:szCs w:val="24"/>
        </w:rPr>
        <w:t>mixin</w:t>
      </w:r>
      <w:proofErr w:type="spellEnd"/>
      <w:r w:rsidRPr="00C30FBA">
        <w:rPr>
          <w:rFonts w:ascii="Times New Roman" w:eastAsia="Times New Roman" w:hAnsi="Times New Roman" w:cs="Times New Roman"/>
          <w:sz w:val="24"/>
          <w:szCs w:val="24"/>
        </w:rPr>
        <w:t xml:space="preserve"> you get all the prefixed syntaxes you'll need.</w:t>
      </w:r>
    </w:p>
    <w:p w14:paraId="084BFE1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#gradient </w:t>
      </w:r>
      <w:proofErr w:type="gramStart"/>
      <w:r w:rsidRPr="00C30FBA">
        <w:rPr>
          <w:rFonts w:ascii="Courier New" w:eastAsia="Times New Roman" w:hAnsi="Courier New" w:cs="Courier New"/>
          <w:sz w:val="20"/>
          <w:szCs w:val="20"/>
        </w:rPr>
        <w:t>&gt; .vertical</w:t>
      </w:r>
      <w:proofErr w:type="gramEnd"/>
      <w:r w:rsidRPr="00C30FBA">
        <w:rPr>
          <w:rFonts w:ascii="Courier New" w:eastAsia="Times New Roman" w:hAnsi="Courier New" w:cs="Courier New"/>
          <w:sz w:val="20"/>
          <w:szCs w:val="20"/>
        </w:rPr>
        <w:t>(#333; #000);</w:t>
      </w:r>
    </w:p>
    <w:p w14:paraId="665EA00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#gradient </w:t>
      </w:r>
      <w:proofErr w:type="gramStart"/>
      <w:r w:rsidRPr="00C30FBA">
        <w:rPr>
          <w:rFonts w:ascii="Courier New" w:eastAsia="Times New Roman" w:hAnsi="Courier New" w:cs="Courier New"/>
          <w:sz w:val="20"/>
          <w:szCs w:val="20"/>
        </w:rPr>
        <w:t>&gt; .horizontal</w:t>
      </w:r>
      <w:proofErr w:type="gramEnd"/>
      <w:r w:rsidRPr="00C30FBA">
        <w:rPr>
          <w:rFonts w:ascii="Courier New" w:eastAsia="Times New Roman" w:hAnsi="Courier New" w:cs="Courier New"/>
          <w:sz w:val="20"/>
          <w:szCs w:val="20"/>
        </w:rPr>
        <w:t>(#333; #000);</w:t>
      </w:r>
    </w:p>
    <w:p w14:paraId="572DFBD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#gradient </w:t>
      </w:r>
      <w:proofErr w:type="gramStart"/>
      <w:r w:rsidRPr="00C30FBA">
        <w:rPr>
          <w:rFonts w:ascii="Courier New" w:eastAsia="Times New Roman" w:hAnsi="Courier New" w:cs="Courier New"/>
          <w:sz w:val="20"/>
          <w:szCs w:val="20"/>
        </w:rPr>
        <w:t>&gt; .radial</w:t>
      </w:r>
      <w:proofErr w:type="gramEnd"/>
      <w:r w:rsidRPr="00C30FBA">
        <w:rPr>
          <w:rFonts w:ascii="Courier New" w:eastAsia="Times New Roman" w:hAnsi="Courier New" w:cs="Courier New"/>
          <w:sz w:val="20"/>
          <w:szCs w:val="20"/>
        </w:rPr>
        <w:t>(#333; #000);</w:t>
      </w:r>
    </w:p>
    <w:p w14:paraId="1A226183"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You can also specify the angle of a standard two-color, linear gradient:</w:t>
      </w:r>
    </w:p>
    <w:p w14:paraId="3403973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#gradient </w:t>
      </w:r>
      <w:proofErr w:type="gramStart"/>
      <w:r w:rsidRPr="00C30FBA">
        <w:rPr>
          <w:rFonts w:ascii="Courier New" w:eastAsia="Times New Roman" w:hAnsi="Courier New" w:cs="Courier New"/>
          <w:sz w:val="20"/>
          <w:szCs w:val="20"/>
        </w:rPr>
        <w:t>&gt; .directional</w:t>
      </w:r>
      <w:proofErr w:type="gramEnd"/>
      <w:r w:rsidRPr="00C30FBA">
        <w:rPr>
          <w:rFonts w:ascii="Courier New" w:eastAsia="Times New Roman" w:hAnsi="Courier New" w:cs="Courier New"/>
          <w:sz w:val="20"/>
          <w:szCs w:val="20"/>
        </w:rPr>
        <w:t>(#333; #000; 45deg);</w:t>
      </w:r>
    </w:p>
    <w:p w14:paraId="08CDBEEE"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If you need a barber-stripe style gradient, that's easy, too. Just specify a single color and we'll overlay a translucent white stripe.</w:t>
      </w:r>
    </w:p>
    <w:p w14:paraId="582253A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#gradient </w:t>
      </w:r>
      <w:proofErr w:type="gramStart"/>
      <w:r w:rsidRPr="00C30FBA">
        <w:rPr>
          <w:rFonts w:ascii="Courier New" w:eastAsia="Times New Roman" w:hAnsi="Courier New" w:cs="Courier New"/>
          <w:sz w:val="20"/>
          <w:szCs w:val="20"/>
        </w:rPr>
        <w:t>&gt; .striped</w:t>
      </w:r>
      <w:proofErr w:type="gramEnd"/>
      <w:r w:rsidRPr="00C30FBA">
        <w:rPr>
          <w:rFonts w:ascii="Courier New" w:eastAsia="Times New Roman" w:hAnsi="Courier New" w:cs="Courier New"/>
          <w:sz w:val="20"/>
          <w:szCs w:val="20"/>
        </w:rPr>
        <w:t>(#333; 45deg);</w:t>
      </w:r>
    </w:p>
    <w:p w14:paraId="37F0FBED"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Up the ante and use three colors instead. Set the first color, the second color, the second color's color stop (a percentage value like 25%), and the third color with these </w:t>
      </w:r>
      <w:proofErr w:type="spellStart"/>
      <w:r w:rsidRPr="00C30FBA">
        <w:rPr>
          <w:rFonts w:ascii="Times New Roman" w:eastAsia="Times New Roman" w:hAnsi="Times New Roman" w:cs="Times New Roman"/>
          <w:sz w:val="24"/>
          <w:szCs w:val="24"/>
        </w:rPr>
        <w:t>mixins</w:t>
      </w:r>
      <w:proofErr w:type="spellEnd"/>
      <w:r w:rsidRPr="00C30FBA">
        <w:rPr>
          <w:rFonts w:ascii="Times New Roman" w:eastAsia="Times New Roman" w:hAnsi="Times New Roman" w:cs="Times New Roman"/>
          <w:sz w:val="24"/>
          <w:szCs w:val="24"/>
        </w:rPr>
        <w:t>:</w:t>
      </w:r>
    </w:p>
    <w:p w14:paraId="32FD720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#gradient </w:t>
      </w:r>
      <w:proofErr w:type="gramStart"/>
      <w:r w:rsidRPr="00C30FBA">
        <w:rPr>
          <w:rFonts w:ascii="Courier New" w:eastAsia="Times New Roman" w:hAnsi="Courier New" w:cs="Courier New"/>
          <w:sz w:val="20"/>
          <w:szCs w:val="20"/>
        </w:rPr>
        <w:t>&gt; .vertical</w:t>
      </w:r>
      <w:proofErr w:type="gramEnd"/>
      <w:r w:rsidRPr="00C30FBA">
        <w:rPr>
          <w:rFonts w:ascii="Courier New" w:eastAsia="Times New Roman" w:hAnsi="Courier New" w:cs="Courier New"/>
          <w:sz w:val="20"/>
          <w:szCs w:val="20"/>
        </w:rPr>
        <w:t>-three-colors(#777; #333; 25%; #000);</w:t>
      </w:r>
    </w:p>
    <w:p w14:paraId="400CB34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#gradient </w:t>
      </w:r>
      <w:proofErr w:type="gramStart"/>
      <w:r w:rsidRPr="00C30FBA">
        <w:rPr>
          <w:rFonts w:ascii="Courier New" w:eastAsia="Times New Roman" w:hAnsi="Courier New" w:cs="Courier New"/>
          <w:sz w:val="20"/>
          <w:szCs w:val="20"/>
        </w:rPr>
        <w:t>&gt; .horizontal</w:t>
      </w:r>
      <w:proofErr w:type="gramEnd"/>
      <w:r w:rsidRPr="00C30FBA">
        <w:rPr>
          <w:rFonts w:ascii="Courier New" w:eastAsia="Times New Roman" w:hAnsi="Courier New" w:cs="Courier New"/>
          <w:sz w:val="20"/>
          <w:szCs w:val="20"/>
        </w:rPr>
        <w:t>-three-colors(#777; #333; 25%; #000);</w:t>
      </w:r>
    </w:p>
    <w:p w14:paraId="4246E690"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b/>
          <w:bCs/>
          <w:sz w:val="24"/>
          <w:szCs w:val="24"/>
        </w:rPr>
        <w:lastRenderedPageBreak/>
        <w:t>Heads up!</w:t>
      </w:r>
      <w:r w:rsidRPr="00C30FBA">
        <w:rPr>
          <w:rFonts w:ascii="Times New Roman" w:eastAsia="Times New Roman" w:hAnsi="Times New Roman" w:cs="Times New Roman"/>
          <w:sz w:val="24"/>
          <w:szCs w:val="24"/>
        </w:rPr>
        <w:t xml:space="preserve"> Should you ever need to remove a gradient, be sure to remove any IE-specific </w:t>
      </w:r>
      <w:r w:rsidRPr="00C30FBA">
        <w:rPr>
          <w:rFonts w:ascii="Courier New" w:eastAsia="Times New Roman" w:hAnsi="Courier New" w:cs="Courier New"/>
          <w:sz w:val="20"/>
          <w:szCs w:val="20"/>
        </w:rPr>
        <w:t>filter</w:t>
      </w:r>
      <w:r w:rsidRPr="00C30FBA">
        <w:rPr>
          <w:rFonts w:ascii="Times New Roman" w:eastAsia="Times New Roman" w:hAnsi="Times New Roman" w:cs="Times New Roman"/>
          <w:sz w:val="24"/>
          <w:szCs w:val="24"/>
        </w:rPr>
        <w:t xml:space="preserve"> you may have added. You can do that by using </w:t>
      </w:r>
      <w:proofErr w:type="gramStart"/>
      <w:r w:rsidRPr="00C30FBA">
        <w:rPr>
          <w:rFonts w:ascii="Times New Roman" w:eastAsia="Times New Roman" w:hAnsi="Times New Roman" w:cs="Times New Roman"/>
          <w:sz w:val="24"/>
          <w:szCs w:val="24"/>
        </w:rPr>
        <w:t xml:space="preserve">the </w:t>
      </w:r>
      <w:r w:rsidRPr="00C30FBA">
        <w:rPr>
          <w:rFonts w:ascii="Courier New" w:eastAsia="Times New Roman" w:hAnsi="Courier New" w:cs="Courier New"/>
          <w:sz w:val="20"/>
          <w:szCs w:val="20"/>
        </w:rPr>
        <w:t>.reset</w:t>
      </w:r>
      <w:proofErr w:type="gramEnd"/>
      <w:r w:rsidRPr="00C30FBA">
        <w:rPr>
          <w:rFonts w:ascii="Courier New" w:eastAsia="Times New Roman" w:hAnsi="Courier New" w:cs="Courier New"/>
          <w:sz w:val="20"/>
          <w:szCs w:val="20"/>
        </w:rPr>
        <w:t>-filter()</w:t>
      </w:r>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mixin</w:t>
      </w:r>
      <w:proofErr w:type="spellEnd"/>
      <w:r w:rsidRPr="00C30FBA">
        <w:rPr>
          <w:rFonts w:ascii="Times New Roman" w:eastAsia="Times New Roman" w:hAnsi="Times New Roman" w:cs="Times New Roman"/>
          <w:sz w:val="24"/>
          <w:szCs w:val="24"/>
        </w:rPr>
        <w:t xml:space="preserve"> alongside </w:t>
      </w:r>
      <w:r w:rsidRPr="00C30FBA">
        <w:rPr>
          <w:rFonts w:ascii="Courier New" w:eastAsia="Times New Roman" w:hAnsi="Courier New" w:cs="Courier New"/>
          <w:sz w:val="20"/>
          <w:szCs w:val="20"/>
        </w:rPr>
        <w:t>background-image: none;</w:t>
      </w:r>
      <w:r w:rsidRPr="00C30FBA">
        <w:rPr>
          <w:rFonts w:ascii="Times New Roman" w:eastAsia="Times New Roman" w:hAnsi="Times New Roman" w:cs="Times New Roman"/>
          <w:sz w:val="24"/>
          <w:szCs w:val="24"/>
        </w:rPr>
        <w:t>.</w:t>
      </w:r>
    </w:p>
    <w:p w14:paraId="3508037F"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 xml:space="preserve">Utility </w:t>
      </w:r>
      <w:proofErr w:type="spellStart"/>
      <w:r w:rsidRPr="00C30FBA">
        <w:rPr>
          <w:rFonts w:ascii="Times New Roman" w:eastAsia="Times New Roman" w:hAnsi="Times New Roman" w:cs="Times New Roman"/>
          <w:b/>
          <w:bCs/>
          <w:sz w:val="36"/>
          <w:szCs w:val="36"/>
        </w:rPr>
        <w:t>mixins</w:t>
      </w:r>
      <w:proofErr w:type="spellEnd"/>
    </w:p>
    <w:p w14:paraId="0F7AE92B"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Utility </w:t>
      </w:r>
      <w:proofErr w:type="spellStart"/>
      <w:r w:rsidRPr="00C30FBA">
        <w:rPr>
          <w:rFonts w:ascii="Times New Roman" w:eastAsia="Times New Roman" w:hAnsi="Times New Roman" w:cs="Times New Roman"/>
          <w:sz w:val="24"/>
          <w:szCs w:val="24"/>
        </w:rPr>
        <w:t>mixins</w:t>
      </w:r>
      <w:proofErr w:type="spellEnd"/>
      <w:r w:rsidRPr="00C30FBA">
        <w:rPr>
          <w:rFonts w:ascii="Times New Roman" w:eastAsia="Times New Roman" w:hAnsi="Times New Roman" w:cs="Times New Roman"/>
          <w:sz w:val="24"/>
          <w:szCs w:val="24"/>
        </w:rPr>
        <w:t xml:space="preserve"> are </w:t>
      </w:r>
      <w:proofErr w:type="spellStart"/>
      <w:r w:rsidRPr="00C30FBA">
        <w:rPr>
          <w:rFonts w:ascii="Times New Roman" w:eastAsia="Times New Roman" w:hAnsi="Times New Roman" w:cs="Times New Roman"/>
          <w:sz w:val="24"/>
          <w:szCs w:val="24"/>
        </w:rPr>
        <w:t>mixins</w:t>
      </w:r>
      <w:proofErr w:type="spellEnd"/>
      <w:r w:rsidRPr="00C30FBA">
        <w:rPr>
          <w:rFonts w:ascii="Times New Roman" w:eastAsia="Times New Roman" w:hAnsi="Times New Roman" w:cs="Times New Roman"/>
          <w:sz w:val="24"/>
          <w:szCs w:val="24"/>
        </w:rPr>
        <w:t xml:space="preserve"> that combine otherwise unrelated CSS properties to achieve a specific goal or task.</w:t>
      </w:r>
    </w:p>
    <w:p w14:paraId="794FDBC7"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C30FBA">
        <w:rPr>
          <w:rFonts w:ascii="Times New Roman" w:eastAsia="Times New Roman" w:hAnsi="Times New Roman" w:cs="Times New Roman"/>
          <w:b/>
          <w:bCs/>
          <w:sz w:val="27"/>
          <w:szCs w:val="27"/>
        </w:rPr>
        <w:t>Clearfix</w:t>
      </w:r>
      <w:proofErr w:type="spellEnd"/>
    </w:p>
    <w:p w14:paraId="07AF543D"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Forget adding </w:t>
      </w:r>
      <w:r w:rsidRPr="00C30FBA">
        <w:rPr>
          <w:rFonts w:ascii="Courier New" w:eastAsia="Times New Roman" w:hAnsi="Courier New" w:cs="Courier New"/>
          <w:sz w:val="20"/>
          <w:szCs w:val="20"/>
        </w:rPr>
        <w:t>class="</w:t>
      </w:r>
      <w:proofErr w:type="spellStart"/>
      <w:r w:rsidRPr="00C30FBA">
        <w:rPr>
          <w:rFonts w:ascii="Courier New" w:eastAsia="Times New Roman" w:hAnsi="Courier New" w:cs="Courier New"/>
          <w:sz w:val="20"/>
          <w:szCs w:val="20"/>
        </w:rPr>
        <w:t>clearfix</w:t>
      </w:r>
      <w:proofErr w:type="spellEnd"/>
      <w:r w:rsidRPr="00C30FBA">
        <w:rPr>
          <w:rFonts w:ascii="Courier New" w:eastAsia="Times New Roman" w:hAnsi="Courier New" w:cs="Courier New"/>
          <w:sz w:val="20"/>
          <w:szCs w:val="20"/>
        </w:rPr>
        <w:t>"</w:t>
      </w:r>
      <w:r w:rsidRPr="00C30FBA">
        <w:rPr>
          <w:rFonts w:ascii="Times New Roman" w:eastAsia="Times New Roman" w:hAnsi="Times New Roman" w:cs="Times New Roman"/>
          <w:sz w:val="24"/>
          <w:szCs w:val="24"/>
        </w:rPr>
        <w:t xml:space="preserve"> to any element and instead add </w:t>
      </w:r>
      <w:proofErr w:type="gramStart"/>
      <w:r w:rsidRPr="00C30FBA">
        <w:rPr>
          <w:rFonts w:ascii="Times New Roman" w:eastAsia="Times New Roman" w:hAnsi="Times New Roman" w:cs="Times New Roman"/>
          <w:sz w:val="24"/>
          <w:szCs w:val="24"/>
        </w:rPr>
        <w:t xml:space="preserve">the </w:t>
      </w:r>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clearfix</w:t>
      </w:r>
      <w:proofErr w:type="spellEnd"/>
      <w:proofErr w:type="gramEnd"/>
      <w:r w:rsidRPr="00C30FBA">
        <w:rPr>
          <w:rFonts w:ascii="Courier New" w:eastAsia="Times New Roman" w:hAnsi="Courier New" w:cs="Courier New"/>
          <w:sz w:val="20"/>
          <w:szCs w:val="20"/>
        </w:rPr>
        <w:t>()</w:t>
      </w:r>
      <w:r w:rsidRPr="00C30FBA">
        <w:rPr>
          <w:rFonts w:ascii="Times New Roman" w:eastAsia="Times New Roman" w:hAnsi="Times New Roman" w:cs="Times New Roman"/>
          <w:sz w:val="24"/>
          <w:szCs w:val="24"/>
        </w:rPr>
        <w:t xml:space="preserve"> </w:t>
      </w:r>
      <w:proofErr w:type="spellStart"/>
      <w:r w:rsidRPr="00C30FBA">
        <w:rPr>
          <w:rFonts w:ascii="Times New Roman" w:eastAsia="Times New Roman" w:hAnsi="Times New Roman" w:cs="Times New Roman"/>
          <w:sz w:val="24"/>
          <w:szCs w:val="24"/>
        </w:rPr>
        <w:t>mixin</w:t>
      </w:r>
      <w:proofErr w:type="spellEnd"/>
      <w:r w:rsidRPr="00C30FBA">
        <w:rPr>
          <w:rFonts w:ascii="Times New Roman" w:eastAsia="Times New Roman" w:hAnsi="Times New Roman" w:cs="Times New Roman"/>
          <w:sz w:val="24"/>
          <w:szCs w:val="24"/>
        </w:rPr>
        <w:t xml:space="preserve"> where appropriate. Uses the </w:t>
      </w:r>
      <w:hyperlink r:id="rId95" w:tgtFrame="_blank" w:history="1">
        <w:r w:rsidRPr="00C30FBA">
          <w:rPr>
            <w:rFonts w:ascii="Times New Roman" w:eastAsia="Times New Roman" w:hAnsi="Times New Roman" w:cs="Times New Roman"/>
            <w:color w:val="0000FF"/>
            <w:sz w:val="24"/>
            <w:szCs w:val="24"/>
            <w:u w:val="single"/>
          </w:rPr>
          <w:t xml:space="preserve">micro </w:t>
        </w:r>
        <w:proofErr w:type="spellStart"/>
        <w:r w:rsidRPr="00C30FBA">
          <w:rPr>
            <w:rFonts w:ascii="Times New Roman" w:eastAsia="Times New Roman" w:hAnsi="Times New Roman" w:cs="Times New Roman"/>
            <w:color w:val="0000FF"/>
            <w:sz w:val="24"/>
            <w:szCs w:val="24"/>
            <w:u w:val="single"/>
          </w:rPr>
          <w:t>clearfix</w:t>
        </w:r>
        <w:proofErr w:type="spellEnd"/>
      </w:hyperlink>
      <w:r w:rsidRPr="00C30FBA">
        <w:rPr>
          <w:rFonts w:ascii="Times New Roman" w:eastAsia="Times New Roman" w:hAnsi="Times New Roman" w:cs="Times New Roman"/>
          <w:sz w:val="24"/>
          <w:szCs w:val="24"/>
        </w:rPr>
        <w:t xml:space="preserve"> from </w:t>
      </w:r>
      <w:hyperlink r:id="rId96" w:tgtFrame="_blank" w:history="1">
        <w:r w:rsidRPr="00C30FBA">
          <w:rPr>
            <w:rFonts w:ascii="Times New Roman" w:eastAsia="Times New Roman" w:hAnsi="Times New Roman" w:cs="Times New Roman"/>
            <w:color w:val="0000FF"/>
            <w:sz w:val="24"/>
            <w:szCs w:val="24"/>
            <w:u w:val="single"/>
          </w:rPr>
          <w:t>Nicolas Gallagher</w:t>
        </w:r>
      </w:hyperlink>
      <w:r w:rsidRPr="00C30FBA">
        <w:rPr>
          <w:rFonts w:ascii="Times New Roman" w:eastAsia="Times New Roman" w:hAnsi="Times New Roman" w:cs="Times New Roman"/>
          <w:sz w:val="24"/>
          <w:szCs w:val="24"/>
        </w:rPr>
        <w:t>.</w:t>
      </w:r>
    </w:p>
    <w:p w14:paraId="6C3F4DD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Mixin</w:t>
      </w:r>
      <w:proofErr w:type="spellEnd"/>
    </w:p>
    <w:p w14:paraId="539A65A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clearfix</w:t>
      </w:r>
      <w:proofErr w:type="spellEnd"/>
      <w:proofErr w:type="gramEnd"/>
      <w:r w:rsidRPr="00C30FBA">
        <w:rPr>
          <w:rFonts w:ascii="Courier New" w:eastAsia="Times New Roman" w:hAnsi="Courier New" w:cs="Courier New"/>
          <w:sz w:val="20"/>
          <w:szCs w:val="20"/>
        </w:rPr>
        <w:t>() {</w:t>
      </w:r>
    </w:p>
    <w:p w14:paraId="653BBB1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&amp;:before</w:t>
      </w:r>
      <w:proofErr w:type="gramEnd"/>
      <w:r w:rsidRPr="00C30FBA">
        <w:rPr>
          <w:rFonts w:ascii="Courier New" w:eastAsia="Times New Roman" w:hAnsi="Courier New" w:cs="Courier New"/>
          <w:sz w:val="20"/>
          <w:szCs w:val="20"/>
        </w:rPr>
        <w:t>,</w:t>
      </w:r>
    </w:p>
    <w:p w14:paraId="3F86783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&amp;:after</w:t>
      </w:r>
      <w:proofErr w:type="gramEnd"/>
      <w:r w:rsidRPr="00C30FBA">
        <w:rPr>
          <w:rFonts w:ascii="Courier New" w:eastAsia="Times New Roman" w:hAnsi="Courier New" w:cs="Courier New"/>
          <w:sz w:val="20"/>
          <w:szCs w:val="20"/>
        </w:rPr>
        <w:t xml:space="preserve"> {</w:t>
      </w:r>
    </w:p>
    <w:p w14:paraId="24BEBBA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content: " ";</w:t>
      </w:r>
    </w:p>
    <w:p w14:paraId="4432088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display: table;</w:t>
      </w:r>
    </w:p>
    <w:p w14:paraId="4E7DFD7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52723AB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&amp;:after</w:t>
      </w:r>
      <w:proofErr w:type="gramEnd"/>
      <w:r w:rsidRPr="00C30FBA">
        <w:rPr>
          <w:rFonts w:ascii="Courier New" w:eastAsia="Times New Roman" w:hAnsi="Courier New" w:cs="Courier New"/>
          <w:sz w:val="20"/>
          <w:szCs w:val="20"/>
        </w:rPr>
        <w:t xml:space="preserve"> {</w:t>
      </w:r>
    </w:p>
    <w:p w14:paraId="0344437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clear: both;</w:t>
      </w:r>
    </w:p>
    <w:p w14:paraId="6CDC3DA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58356C2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1483387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1AD3D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Usage</w:t>
      </w:r>
    </w:p>
    <w:p w14:paraId="653E0DC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.container {</w:t>
      </w:r>
    </w:p>
    <w:p w14:paraId="18A2DB3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clearfix</w:t>
      </w:r>
      <w:proofErr w:type="spellEnd"/>
      <w:proofErr w:type="gramEnd"/>
      <w:r w:rsidRPr="00C30FBA">
        <w:rPr>
          <w:rFonts w:ascii="Courier New" w:eastAsia="Times New Roman" w:hAnsi="Courier New" w:cs="Courier New"/>
          <w:sz w:val="20"/>
          <w:szCs w:val="20"/>
        </w:rPr>
        <w:t>();</w:t>
      </w:r>
    </w:p>
    <w:p w14:paraId="3ABFA91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65C78DDB"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Horizontal centering</w:t>
      </w:r>
    </w:p>
    <w:p w14:paraId="3399FFF9"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Quickly center any element within its parent. </w:t>
      </w:r>
      <w:r w:rsidRPr="00C30FBA">
        <w:rPr>
          <w:rFonts w:ascii="Times New Roman" w:eastAsia="Times New Roman" w:hAnsi="Times New Roman" w:cs="Times New Roman"/>
          <w:b/>
          <w:bCs/>
          <w:sz w:val="24"/>
          <w:szCs w:val="24"/>
        </w:rPr>
        <w:t xml:space="preserve">Requires </w:t>
      </w:r>
      <w:r w:rsidRPr="00C30FBA">
        <w:rPr>
          <w:rFonts w:ascii="Courier New" w:eastAsia="Times New Roman" w:hAnsi="Courier New" w:cs="Courier New"/>
          <w:b/>
          <w:bCs/>
          <w:sz w:val="20"/>
          <w:szCs w:val="20"/>
        </w:rPr>
        <w:t>width</w:t>
      </w:r>
      <w:r w:rsidRPr="00C30FBA">
        <w:rPr>
          <w:rFonts w:ascii="Times New Roman" w:eastAsia="Times New Roman" w:hAnsi="Times New Roman" w:cs="Times New Roman"/>
          <w:b/>
          <w:bCs/>
          <w:sz w:val="24"/>
          <w:szCs w:val="24"/>
        </w:rPr>
        <w:t xml:space="preserve"> or </w:t>
      </w:r>
      <w:r w:rsidRPr="00C30FBA">
        <w:rPr>
          <w:rFonts w:ascii="Courier New" w:eastAsia="Times New Roman" w:hAnsi="Courier New" w:cs="Courier New"/>
          <w:b/>
          <w:bCs/>
          <w:sz w:val="20"/>
          <w:szCs w:val="20"/>
        </w:rPr>
        <w:t>max-width</w:t>
      </w:r>
      <w:r w:rsidRPr="00C30FBA">
        <w:rPr>
          <w:rFonts w:ascii="Times New Roman" w:eastAsia="Times New Roman" w:hAnsi="Times New Roman" w:cs="Times New Roman"/>
          <w:b/>
          <w:bCs/>
          <w:sz w:val="24"/>
          <w:szCs w:val="24"/>
        </w:rPr>
        <w:t xml:space="preserve"> to be set.</w:t>
      </w:r>
    </w:p>
    <w:p w14:paraId="35FDBF2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Mixin</w:t>
      </w:r>
      <w:proofErr w:type="spellEnd"/>
    </w:p>
    <w:p w14:paraId="629A66B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.center</w:t>
      </w:r>
      <w:proofErr w:type="gramEnd"/>
      <w:r w:rsidRPr="00C30FBA">
        <w:rPr>
          <w:rFonts w:ascii="Courier New" w:eastAsia="Times New Roman" w:hAnsi="Courier New" w:cs="Courier New"/>
          <w:sz w:val="20"/>
          <w:szCs w:val="20"/>
        </w:rPr>
        <w:t>-block() {</w:t>
      </w:r>
    </w:p>
    <w:p w14:paraId="5863AC3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display: block;</w:t>
      </w:r>
    </w:p>
    <w:p w14:paraId="02D267C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margin-left: auto;</w:t>
      </w:r>
    </w:p>
    <w:p w14:paraId="5CE37D0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margin-right: auto;</w:t>
      </w:r>
    </w:p>
    <w:p w14:paraId="1E3F6F0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02940E7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FC467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Usage</w:t>
      </w:r>
    </w:p>
    <w:p w14:paraId="5D2855D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.container {</w:t>
      </w:r>
    </w:p>
    <w:p w14:paraId="6F73022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width: 940px;</w:t>
      </w:r>
    </w:p>
    <w:p w14:paraId="2A274F6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.center</w:t>
      </w:r>
      <w:proofErr w:type="gramEnd"/>
      <w:r w:rsidRPr="00C30FBA">
        <w:rPr>
          <w:rFonts w:ascii="Courier New" w:eastAsia="Times New Roman" w:hAnsi="Courier New" w:cs="Courier New"/>
          <w:sz w:val="20"/>
          <w:szCs w:val="20"/>
        </w:rPr>
        <w:t>-block();</w:t>
      </w:r>
    </w:p>
    <w:p w14:paraId="411E720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4809F659"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Sizing helpers</w:t>
      </w:r>
    </w:p>
    <w:p w14:paraId="413C92D1"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lastRenderedPageBreak/>
        <w:t>Specify the dimensions of an object more easily.</w:t>
      </w:r>
    </w:p>
    <w:p w14:paraId="4BD937A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Mixins</w:t>
      </w:r>
      <w:proofErr w:type="spellEnd"/>
    </w:p>
    <w:p w14:paraId="67384EA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.size</w:t>
      </w:r>
      <w:proofErr w:type="gramEnd"/>
      <w:r w:rsidRPr="00C30FBA">
        <w:rPr>
          <w:rFonts w:ascii="Courier New" w:eastAsia="Times New Roman" w:hAnsi="Courier New" w:cs="Courier New"/>
          <w:sz w:val="20"/>
          <w:szCs w:val="20"/>
        </w:rPr>
        <w:t>(@width; @height) {</w:t>
      </w:r>
    </w:p>
    <w:p w14:paraId="762DCF0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width: @width;</w:t>
      </w:r>
    </w:p>
    <w:p w14:paraId="566C3D7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height: @height;</w:t>
      </w:r>
    </w:p>
    <w:p w14:paraId="1180180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7A2613F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.square</w:t>
      </w:r>
      <w:proofErr w:type="gramEnd"/>
      <w:r w:rsidRPr="00C30FBA">
        <w:rPr>
          <w:rFonts w:ascii="Courier New" w:eastAsia="Times New Roman" w:hAnsi="Courier New" w:cs="Courier New"/>
          <w:sz w:val="20"/>
          <w:szCs w:val="20"/>
        </w:rPr>
        <w:t>(@size) {</w:t>
      </w:r>
    </w:p>
    <w:p w14:paraId="21D9B62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gramStart"/>
      <w:r w:rsidRPr="00C30FBA">
        <w:rPr>
          <w:rFonts w:ascii="Courier New" w:eastAsia="Times New Roman" w:hAnsi="Courier New" w:cs="Courier New"/>
          <w:sz w:val="20"/>
          <w:szCs w:val="20"/>
        </w:rPr>
        <w:t>.size</w:t>
      </w:r>
      <w:proofErr w:type="gramEnd"/>
      <w:r w:rsidRPr="00C30FBA">
        <w:rPr>
          <w:rFonts w:ascii="Courier New" w:eastAsia="Times New Roman" w:hAnsi="Courier New" w:cs="Courier New"/>
          <w:sz w:val="20"/>
          <w:szCs w:val="20"/>
        </w:rPr>
        <w:t>(@size; @size);</w:t>
      </w:r>
    </w:p>
    <w:p w14:paraId="382D45D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3BDD1CE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A99A1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Usage</w:t>
      </w:r>
    </w:p>
    <w:p w14:paraId="018825B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.image</w:t>
      </w:r>
      <w:proofErr w:type="gramEnd"/>
      <w:r w:rsidRPr="00C30FBA">
        <w:rPr>
          <w:rFonts w:ascii="Courier New" w:eastAsia="Times New Roman" w:hAnsi="Courier New" w:cs="Courier New"/>
          <w:sz w:val="20"/>
          <w:szCs w:val="20"/>
        </w:rPr>
        <w:t xml:space="preserve"> { .size(400px; 300px); }</w:t>
      </w:r>
    </w:p>
    <w:p w14:paraId="5F1C99E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.avatar</w:t>
      </w:r>
      <w:proofErr w:type="gramEnd"/>
      <w:r w:rsidRPr="00C30FBA">
        <w:rPr>
          <w:rFonts w:ascii="Courier New" w:eastAsia="Times New Roman" w:hAnsi="Courier New" w:cs="Courier New"/>
          <w:sz w:val="20"/>
          <w:szCs w:val="20"/>
        </w:rPr>
        <w:t xml:space="preserve"> { .square(48px); }</w:t>
      </w:r>
    </w:p>
    <w:p w14:paraId="67490F61"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 xml:space="preserve">Resizable </w:t>
      </w:r>
      <w:proofErr w:type="spellStart"/>
      <w:r w:rsidRPr="00C30FBA">
        <w:rPr>
          <w:rFonts w:ascii="Times New Roman" w:eastAsia="Times New Roman" w:hAnsi="Times New Roman" w:cs="Times New Roman"/>
          <w:b/>
          <w:bCs/>
          <w:sz w:val="27"/>
          <w:szCs w:val="27"/>
        </w:rPr>
        <w:t>textareas</w:t>
      </w:r>
      <w:proofErr w:type="spellEnd"/>
    </w:p>
    <w:p w14:paraId="78DFE715"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Easily configure the resize options for any </w:t>
      </w:r>
      <w:proofErr w:type="spellStart"/>
      <w:r w:rsidRPr="00C30FBA">
        <w:rPr>
          <w:rFonts w:ascii="Times New Roman" w:eastAsia="Times New Roman" w:hAnsi="Times New Roman" w:cs="Times New Roman"/>
          <w:sz w:val="24"/>
          <w:szCs w:val="24"/>
        </w:rPr>
        <w:t>textarea</w:t>
      </w:r>
      <w:proofErr w:type="spellEnd"/>
      <w:r w:rsidRPr="00C30FBA">
        <w:rPr>
          <w:rFonts w:ascii="Times New Roman" w:eastAsia="Times New Roman" w:hAnsi="Times New Roman" w:cs="Times New Roman"/>
          <w:sz w:val="24"/>
          <w:szCs w:val="24"/>
        </w:rPr>
        <w:t>, or any other element. Defaults to normal browser behavior (</w:t>
      </w:r>
      <w:r w:rsidRPr="00C30FBA">
        <w:rPr>
          <w:rFonts w:ascii="Courier New" w:eastAsia="Times New Roman" w:hAnsi="Courier New" w:cs="Courier New"/>
          <w:sz w:val="20"/>
          <w:szCs w:val="20"/>
        </w:rPr>
        <w:t>both</w:t>
      </w:r>
      <w:r w:rsidRPr="00C30FBA">
        <w:rPr>
          <w:rFonts w:ascii="Times New Roman" w:eastAsia="Times New Roman" w:hAnsi="Times New Roman" w:cs="Times New Roman"/>
          <w:sz w:val="24"/>
          <w:szCs w:val="24"/>
        </w:rPr>
        <w:t>).</w:t>
      </w:r>
    </w:p>
    <w:p w14:paraId="40B1119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.resizable</w:t>
      </w:r>
      <w:proofErr w:type="gramEnd"/>
      <w:r w:rsidRPr="00C30FBA">
        <w:rPr>
          <w:rFonts w:ascii="Courier New" w:eastAsia="Times New Roman" w:hAnsi="Courier New" w:cs="Courier New"/>
          <w:sz w:val="20"/>
          <w:szCs w:val="20"/>
        </w:rPr>
        <w:t>(@direction: both) {</w:t>
      </w:r>
    </w:p>
    <w:p w14:paraId="63FC4BD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 Options: horizontal, vertical, both</w:t>
      </w:r>
    </w:p>
    <w:p w14:paraId="60F607E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resize: @direction;</w:t>
      </w:r>
    </w:p>
    <w:p w14:paraId="599983AD"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 Safari fix</w:t>
      </w:r>
    </w:p>
    <w:p w14:paraId="715D797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overflow: auto;</w:t>
      </w:r>
    </w:p>
    <w:p w14:paraId="2A0A6AA2"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6CA98192"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Truncating text</w:t>
      </w:r>
    </w:p>
    <w:p w14:paraId="3DDCAB23"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Easily truncate text with an ellipsis with a single </w:t>
      </w:r>
      <w:proofErr w:type="spellStart"/>
      <w:r w:rsidRPr="00C30FBA">
        <w:rPr>
          <w:rFonts w:ascii="Times New Roman" w:eastAsia="Times New Roman" w:hAnsi="Times New Roman" w:cs="Times New Roman"/>
          <w:sz w:val="24"/>
          <w:szCs w:val="24"/>
        </w:rPr>
        <w:t>mixin</w:t>
      </w:r>
      <w:proofErr w:type="spellEnd"/>
      <w:r w:rsidRPr="00C30FBA">
        <w:rPr>
          <w:rFonts w:ascii="Times New Roman" w:eastAsia="Times New Roman" w:hAnsi="Times New Roman" w:cs="Times New Roman"/>
          <w:sz w:val="24"/>
          <w:szCs w:val="24"/>
        </w:rPr>
        <w:t xml:space="preserve">. </w:t>
      </w:r>
      <w:r w:rsidRPr="00C30FBA">
        <w:rPr>
          <w:rFonts w:ascii="Times New Roman" w:eastAsia="Times New Roman" w:hAnsi="Times New Roman" w:cs="Times New Roman"/>
          <w:b/>
          <w:bCs/>
          <w:sz w:val="24"/>
          <w:szCs w:val="24"/>
        </w:rPr>
        <w:t xml:space="preserve">Requires element to be </w:t>
      </w:r>
      <w:r w:rsidRPr="00C30FBA">
        <w:rPr>
          <w:rFonts w:ascii="Courier New" w:eastAsia="Times New Roman" w:hAnsi="Courier New" w:cs="Courier New"/>
          <w:b/>
          <w:bCs/>
          <w:sz w:val="20"/>
          <w:szCs w:val="20"/>
        </w:rPr>
        <w:t>block</w:t>
      </w:r>
      <w:r w:rsidRPr="00C30FBA">
        <w:rPr>
          <w:rFonts w:ascii="Times New Roman" w:eastAsia="Times New Roman" w:hAnsi="Times New Roman" w:cs="Times New Roman"/>
          <w:b/>
          <w:bCs/>
          <w:sz w:val="24"/>
          <w:szCs w:val="24"/>
        </w:rPr>
        <w:t xml:space="preserve"> or </w:t>
      </w:r>
      <w:r w:rsidRPr="00C30FBA">
        <w:rPr>
          <w:rFonts w:ascii="Courier New" w:eastAsia="Times New Roman" w:hAnsi="Courier New" w:cs="Courier New"/>
          <w:b/>
          <w:bCs/>
          <w:sz w:val="20"/>
          <w:szCs w:val="20"/>
        </w:rPr>
        <w:t>inline-block</w:t>
      </w:r>
      <w:r w:rsidRPr="00C30FBA">
        <w:rPr>
          <w:rFonts w:ascii="Times New Roman" w:eastAsia="Times New Roman" w:hAnsi="Times New Roman" w:cs="Times New Roman"/>
          <w:b/>
          <w:bCs/>
          <w:sz w:val="24"/>
          <w:szCs w:val="24"/>
        </w:rPr>
        <w:t xml:space="preserve"> level.</w:t>
      </w:r>
    </w:p>
    <w:p w14:paraId="559E232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Mixin</w:t>
      </w:r>
      <w:proofErr w:type="spellEnd"/>
    </w:p>
    <w:p w14:paraId="2EB8377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.text-</w:t>
      </w:r>
      <w:proofErr w:type="gramStart"/>
      <w:r w:rsidRPr="00C30FBA">
        <w:rPr>
          <w:rFonts w:ascii="Courier New" w:eastAsia="Times New Roman" w:hAnsi="Courier New" w:cs="Courier New"/>
          <w:sz w:val="20"/>
          <w:szCs w:val="20"/>
        </w:rPr>
        <w:t>overflow(</w:t>
      </w:r>
      <w:proofErr w:type="gramEnd"/>
      <w:r w:rsidRPr="00C30FBA">
        <w:rPr>
          <w:rFonts w:ascii="Courier New" w:eastAsia="Times New Roman" w:hAnsi="Courier New" w:cs="Courier New"/>
          <w:sz w:val="20"/>
          <w:szCs w:val="20"/>
        </w:rPr>
        <w:t>) {</w:t>
      </w:r>
    </w:p>
    <w:p w14:paraId="6C337F1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overflow: hidden;</w:t>
      </w:r>
    </w:p>
    <w:p w14:paraId="0EA00A3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text-overflow: ellipsis;</w:t>
      </w:r>
    </w:p>
    <w:p w14:paraId="2CB4F74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white-space: </w:t>
      </w:r>
      <w:proofErr w:type="spellStart"/>
      <w:r w:rsidRPr="00C30FBA">
        <w:rPr>
          <w:rFonts w:ascii="Courier New" w:eastAsia="Times New Roman" w:hAnsi="Courier New" w:cs="Courier New"/>
          <w:sz w:val="20"/>
          <w:szCs w:val="20"/>
        </w:rPr>
        <w:t>nowrap</w:t>
      </w:r>
      <w:proofErr w:type="spellEnd"/>
      <w:r w:rsidRPr="00C30FBA">
        <w:rPr>
          <w:rFonts w:ascii="Courier New" w:eastAsia="Times New Roman" w:hAnsi="Courier New" w:cs="Courier New"/>
          <w:sz w:val="20"/>
          <w:szCs w:val="20"/>
        </w:rPr>
        <w:t>;</w:t>
      </w:r>
    </w:p>
    <w:p w14:paraId="357E94E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5423AB1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67D2F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Usage</w:t>
      </w:r>
    </w:p>
    <w:p w14:paraId="65155BB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.branch</w:t>
      </w:r>
      <w:proofErr w:type="gramEnd"/>
      <w:r w:rsidRPr="00C30FBA">
        <w:rPr>
          <w:rFonts w:ascii="Courier New" w:eastAsia="Times New Roman" w:hAnsi="Courier New" w:cs="Courier New"/>
          <w:sz w:val="20"/>
          <w:szCs w:val="20"/>
        </w:rPr>
        <w:t>-name {</w:t>
      </w:r>
    </w:p>
    <w:p w14:paraId="7F6C83C5"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display: inline-block;</w:t>
      </w:r>
    </w:p>
    <w:p w14:paraId="01082C4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max-width: 200px;</w:t>
      </w:r>
    </w:p>
    <w:p w14:paraId="3197889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.text-</w:t>
      </w:r>
      <w:proofErr w:type="gramStart"/>
      <w:r w:rsidRPr="00C30FBA">
        <w:rPr>
          <w:rFonts w:ascii="Courier New" w:eastAsia="Times New Roman" w:hAnsi="Courier New" w:cs="Courier New"/>
          <w:sz w:val="20"/>
          <w:szCs w:val="20"/>
        </w:rPr>
        <w:t>overflow(</w:t>
      </w:r>
      <w:proofErr w:type="gramEnd"/>
      <w:r w:rsidRPr="00C30FBA">
        <w:rPr>
          <w:rFonts w:ascii="Courier New" w:eastAsia="Times New Roman" w:hAnsi="Courier New" w:cs="Courier New"/>
          <w:sz w:val="20"/>
          <w:szCs w:val="20"/>
        </w:rPr>
        <w:t>);</w:t>
      </w:r>
    </w:p>
    <w:p w14:paraId="1D60F3A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2B706CB4" w14:textId="77777777" w:rsidR="00C30FBA" w:rsidRPr="00C30FBA" w:rsidRDefault="00C30FBA" w:rsidP="00C30FBA">
      <w:pPr>
        <w:spacing w:before="100" w:beforeAutospacing="1" w:after="100" w:afterAutospacing="1" w:line="240" w:lineRule="auto"/>
        <w:outlineLvl w:val="2"/>
        <w:rPr>
          <w:rFonts w:ascii="Times New Roman" w:eastAsia="Times New Roman" w:hAnsi="Times New Roman" w:cs="Times New Roman"/>
          <w:b/>
          <w:bCs/>
          <w:sz w:val="27"/>
          <w:szCs w:val="27"/>
        </w:rPr>
      </w:pPr>
      <w:r w:rsidRPr="00C30FBA">
        <w:rPr>
          <w:rFonts w:ascii="Times New Roman" w:eastAsia="Times New Roman" w:hAnsi="Times New Roman" w:cs="Times New Roman"/>
          <w:b/>
          <w:bCs/>
          <w:sz w:val="27"/>
          <w:szCs w:val="27"/>
        </w:rPr>
        <w:t>Retina images</w:t>
      </w:r>
    </w:p>
    <w:p w14:paraId="13071078"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Specify two image paths and the @1x image dimensions, and Bootstrap will provide an @2x media query. </w:t>
      </w:r>
      <w:r w:rsidRPr="00C30FBA">
        <w:rPr>
          <w:rFonts w:ascii="Times New Roman" w:eastAsia="Times New Roman" w:hAnsi="Times New Roman" w:cs="Times New Roman"/>
          <w:b/>
          <w:bCs/>
          <w:sz w:val="24"/>
          <w:szCs w:val="24"/>
        </w:rPr>
        <w:t>If you have many images to serve, consider writing your retina image CSS manually in a single media query.</w:t>
      </w:r>
    </w:p>
    <w:p w14:paraId="110F89F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lastRenderedPageBreak/>
        <w:t>.</w:t>
      </w:r>
      <w:proofErr w:type="spellStart"/>
      <w:r w:rsidRPr="00C30FBA">
        <w:rPr>
          <w:rFonts w:ascii="Courier New" w:eastAsia="Times New Roman" w:hAnsi="Courier New" w:cs="Courier New"/>
          <w:sz w:val="20"/>
          <w:szCs w:val="20"/>
        </w:rPr>
        <w:t>img</w:t>
      </w:r>
      <w:proofErr w:type="spellEnd"/>
      <w:r w:rsidRPr="00C30FBA">
        <w:rPr>
          <w:rFonts w:ascii="Courier New" w:eastAsia="Times New Roman" w:hAnsi="Courier New" w:cs="Courier New"/>
          <w:sz w:val="20"/>
          <w:szCs w:val="20"/>
        </w:rPr>
        <w:t>-</w:t>
      </w:r>
      <w:proofErr w:type="gramStart"/>
      <w:r w:rsidRPr="00C30FBA">
        <w:rPr>
          <w:rFonts w:ascii="Courier New" w:eastAsia="Times New Roman" w:hAnsi="Courier New" w:cs="Courier New"/>
          <w:sz w:val="20"/>
          <w:szCs w:val="20"/>
        </w:rPr>
        <w:t>retina(</w:t>
      </w:r>
      <w:proofErr w:type="gramEnd"/>
      <w:r w:rsidRPr="00C30FBA">
        <w:rPr>
          <w:rFonts w:ascii="Courier New" w:eastAsia="Times New Roman" w:hAnsi="Courier New" w:cs="Courier New"/>
          <w:sz w:val="20"/>
          <w:szCs w:val="20"/>
        </w:rPr>
        <w:t>@file-1x; @file-2x; @width-1x; @height-1x) {</w:t>
      </w:r>
    </w:p>
    <w:p w14:paraId="1C2CE46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background-image: </w:t>
      </w:r>
      <w:proofErr w:type="spellStart"/>
      <w:r w:rsidRPr="00C30FBA">
        <w:rPr>
          <w:rFonts w:ascii="Courier New" w:eastAsia="Times New Roman" w:hAnsi="Courier New" w:cs="Courier New"/>
          <w:sz w:val="20"/>
          <w:szCs w:val="20"/>
        </w:rPr>
        <w:t>url</w:t>
      </w:r>
      <w:proofErr w:type="spellEnd"/>
      <w:r w:rsidRPr="00C30FBA">
        <w:rPr>
          <w:rFonts w:ascii="Courier New" w:eastAsia="Times New Roman" w:hAnsi="Courier New" w:cs="Courier New"/>
          <w:sz w:val="20"/>
          <w:szCs w:val="20"/>
        </w:rPr>
        <w:t>("@{file-1x}");</w:t>
      </w:r>
    </w:p>
    <w:p w14:paraId="0142CB1A"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765C73"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@media</w:t>
      </w:r>
    </w:p>
    <w:p w14:paraId="29C5B296"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only screen and (-</w:t>
      </w:r>
      <w:proofErr w:type="spellStart"/>
      <w:r w:rsidRPr="00C30FBA">
        <w:rPr>
          <w:rFonts w:ascii="Courier New" w:eastAsia="Times New Roman" w:hAnsi="Courier New" w:cs="Courier New"/>
          <w:sz w:val="20"/>
          <w:szCs w:val="20"/>
        </w:rPr>
        <w:t>webkit</w:t>
      </w:r>
      <w:proofErr w:type="spellEnd"/>
      <w:r w:rsidRPr="00C30FBA">
        <w:rPr>
          <w:rFonts w:ascii="Courier New" w:eastAsia="Times New Roman" w:hAnsi="Courier New" w:cs="Courier New"/>
          <w:sz w:val="20"/>
          <w:szCs w:val="20"/>
        </w:rPr>
        <w:t>-min-device-pixel-ratio: 2),</w:t>
      </w:r>
    </w:p>
    <w:p w14:paraId="2060E30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only screen and </w:t>
      </w:r>
      <w:proofErr w:type="gramStart"/>
      <w:r w:rsidRPr="00C30FBA">
        <w:rPr>
          <w:rFonts w:ascii="Courier New" w:eastAsia="Times New Roman" w:hAnsi="Courier New" w:cs="Courier New"/>
          <w:sz w:val="20"/>
          <w:szCs w:val="20"/>
        </w:rPr>
        <w:t xml:space="preserve">(  </w:t>
      </w:r>
      <w:proofErr w:type="gramEnd"/>
      <w:r w:rsidRPr="00C30FBA">
        <w:rPr>
          <w:rFonts w:ascii="Courier New" w:eastAsia="Times New Roman" w:hAnsi="Courier New" w:cs="Courier New"/>
          <w:sz w:val="20"/>
          <w:szCs w:val="20"/>
        </w:rPr>
        <w:t xml:space="preserve"> min--</w:t>
      </w:r>
      <w:proofErr w:type="spellStart"/>
      <w:r w:rsidRPr="00C30FBA">
        <w:rPr>
          <w:rFonts w:ascii="Courier New" w:eastAsia="Times New Roman" w:hAnsi="Courier New" w:cs="Courier New"/>
          <w:sz w:val="20"/>
          <w:szCs w:val="20"/>
        </w:rPr>
        <w:t>moz</w:t>
      </w:r>
      <w:proofErr w:type="spellEnd"/>
      <w:r w:rsidRPr="00C30FBA">
        <w:rPr>
          <w:rFonts w:ascii="Courier New" w:eastAsia="Times New Roman" w:hAnsi="Courier New" w:cs="Courier New"/>
          <w:sz w:val="20"/>
          <w:szCs w:val="20"/>
        </w:rPr>
        <w:t>-device-pixel-ratio: 2),</w:t>
      </w:r>
    </w:p>
    <w:p w14:paraId="3FF383A0"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only screen and </w:t>
      </w:r>
      <w:proofErr w:type="gramStart"/>
      <w:r w:rsidRPr="00C30FBA">
        <w:rPr>
          <w:rFonts w:ascii="Courier New" w:eastAsia="Times New Roman" w:hAnsi="Courier New" w:cs="Courier New"/>
          <w:sz w:val="20"/>
          <w:szCs w:val="20"/>
        </w:rPr>
        <w:t xml:space="preserve">(  </w:t>
      </w:r>
      <w:proofErr w:type="gramEnd"/>
      <w:r w:rsidRPr="00C30FBA">
        <w:rPr>
          <w:rFonts w:ascii="Courier New" w:eastAsia="Times New Roman" w:hAnsi="Courier New" w:cs="Courier New"/>
          <w:sz w:val="20"/>
          <w:szCs w:val="20"/>
        </w:rPr>
        <w:t xml:space="preserve">   -o-min-device-pixel-ratio: 2/1),</w:t>
      </w:r>
    </w:p>
    <w:p w14:paraId="7C0D6E6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only screen and </w:t>
      </w:r>
      <w:proofErr w:type="gramStart"/>
      <w:r w:rsidRPr="00C30FBA">
        <w:rPr>
          <w:rFonts w:ascii="Courier New" w:eastAsia="Times New Roman" w:hAnsi="Courier New" w:cs="Courier New"/>
          <w:sz w:val="20"/>
          <w:szCs w:val="20"/>
        </w:rPr>
        <w:t xml:space="preserve">(  </w:t>
      </w:r>
      <w:proofErr w:type="gramEnd"/>
      <w:r w:rsidRPr="00C30FBA">
        <w:rPr>
          <w:rFonts w:ascii="Courier New" w:eastAsia="Times New Roman" w:hAnsi="Courier New" w:cs="Courier New"/>
          <w:sz w:val="20"/>
          <w:szCs w:val="20"/>
        </w:rPr>
        <w:t xml:space="preserve">      min-device-pixel-ratio: 2),</w:t>
      </w:r>
    </w:p>
    <w:p w14:paraId="2A51917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only screen and </w:t>
      </w:r>
      <w:proofErr w:type="gramStart"/>
      <w:r w:rsidRPr="00C30FBA">
        <w:rPr>
          <w:rFonts w:ascii="Courier New" w:eastAsia="Times New Roman" w:hAnsi="Courier New" w:cs="Courier New"/>
          <w:sz w:val="20"/>
          <w:szCs w:val="20"/>
        </w:rPr>
        <w:t xml:space="preserve">(  </w:t>
      </w:r>
      <w:proofErr w:type="gramEnd"/>
      <w:r w:rsidRPr="00C30FBA">
        <w:rPr>
          <w:rFonts w:ascii="Courier New" w:eastAsia="Times New Roman" w:hAnsi="Courier New" w:cs="Courier New"/>
          <w:sz w:val="20"/>
          <w:szCs w:val="20"/>
        </w:rPr>
        <w:t xml:space="preserve">              min-resolution: 192dpi),</w:t>
      </w:r>
    </w:p>
    <w:p w14:paraId="1645EAC8"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only screen and </w:t>
      </w:r>
      <w:proofErr w:type="gramStart"/>
      <w:r w:rsidRPr="00C30FBA">
        <w:rPr>
          <w:rFonts w:ascii="Courier New" w:eastAsia="Times New Roman" w:hAnsi="Courier New" w:cs="Courier New"/>
          <w:sz w:val="20"/>
          <w:szCs w:val="20"/>
        </w:rPr>
        <w:t xml:space="preserve">(  </w:t>
      </w:r>
      <w:proofErr w:type="gramEnd"/>
      <w:r w:rsidRPr="00C30FBA">
        <w:rPr>
          <w:rFonts w:ascii="Courier New" w:eastAsia="Times New Roman" w:hAnsi="Courier New" w:cs="Courier New"/>
          <w:sz w:val="20"/>
          <w:szCs w:val="20"/>
        </w:rPr>
        <w:t xml:space="preserve">              min-resolution: 2dppx) {</w:t>
      </w:r>
    </w:p>
    <w:p w14:paraId="134CB3C1"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background-image: </w:t>
      </w:r>
      <w:proofErr w:type="spellStart"/>
      <w:r w:rsidRPr="00C30FBA">
        <w:rPr>
          <w:rFonts w:ascii="Courier New" w:eastAsia="Times New Roman" w:hAnsi="Courier New" w:cs="Courier New"/>
          <w:sz w:val="20"/>
          <w:szCs w:val="20"/>
        </w:rPr>
        <w:t>url</w:t>
      </w:r>
      <w:proofErr w:type="spellEnd"/>
      <w:r w:rsidRPr="00C30FBA">
        <w:rPr>
          <w:rFonts w:ascii="Courier New" w:eastAsia="Times New Roman" w:hAnsi="Courier New" w:cs="Courier New"/>
          <w:sz w:val="20"/>
          <w:szCs w:val="20"/>
        </w:rPr>
        <w:t>("@{file-2x}");</w:t>
      </w:r>
    </w:p>
    <w:p w14:paraId="0098B65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background-size: @width-1x @height-1x;</w:t>
      </w:r>
    </w:p>
    <w:p w14:paraId="7D97655E"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
    <w:p w14:paraId="3418B179"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325D4ABF"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09486B"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Usage</w:t>
      </w:r>
    </w:p>
    <w:p w14:paraId="3F2C1234"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0FBA">
        <w:rPr>
          <w:rFonts w:ascii="Courier New" w:eastAsia="Times New Roman" w:hAnsi="Courier New" w:cs="Courier New"/>
          <w:sz w:val="20"/>
          <w:szCs w:val="20"/>
        </w:rPr>
        <w:t>.jumbotron</w:t>
      </w:r>
      <w:proofErr w:type="gramEnd"/>
      <w:r w:rsidRPr="00C30FBA">
        <w:rPr>
          <w:rFonts w:ascii="Courier New" w:eastAsia="Times New Roman" w:hAnsi="Courier New" w:cs="Courier New"/>
          <w:sz w:val="20"/>
          <w:szCs w:val="20"/>
        </w:rPr>
        <w:t xml:space="preserve"> {</w:t>
      </w:r>
    </w:p>
    <w:p w14:paraId="18C32CDC"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 xml:space="preserve">  .</w:t>
      </w:r>
      <w:proofErr w:type="spellStart"/>
      <w:r w:rsidRPr="00C30FBA">
        <w:rPr>
          <w:rFonts w:ascii="Courier New" w:eastAsia="Times New Roman" w:hAnsi="Courier New" w:cs="Courier New"/>
          <w:sz w:val="20"/>
          <w:szCs w:val="20"/>
        </w:rPr>
        <w:t>img</w:t>
      </w:r>
      <w:proofErr w:type="spellEnd"/>
      <w:r w:rsidRPr="00C30FBA">
        <w:rPr>
          <w:rFonts w:ascii="Courier New" w:eastAsia="Times New Roman" w:hAnsi="Courier New" w:cs="Courier New"/>
          <w:sz w:val="20"/>
          <w:szCs w:val="20"/>
        </w:rPr>
        <w:t>-</w:t>
      </w:r>
      <w:proofErr w:type="gramStart"/>
      <w:r w:rsidRPr="00C30FBA">
        <w:rPr>
          <w:rFonts w:ascii="Courier New" w:eastAsia="Times New Roman" w:hAnsi="Courier New" w:cs="Courier New"/>
          <w:sz w:val="20"/>
          <w:szCs w:val="20"/>
        </w:rPr>
        <w:t>retina(</w:t>
      </w:r>
      <w:proofErr w:type="gramEnd"/>
      <w:r w:rsidRPr="00C30FBA">
        <w:rPr>
          <w:rFonts w:ascii="Courier New" w:eastAsia="Times New Roman" w:hAnsi="Courier New" w:cs="Courier New"/>
          <w:sz w:val="20"/>
          <w:szCs w:val="20"/>
        </w:rPr>
        <w:t>"/</w:t>
      </w:r>
      <w:proofErr w:type="spellStart"/>
      <w:r w:rsidRPr="00C30FBA">
        <w:rPr>
          <w:rFonts w:ascii="Courier New" w:eastAsia="Times New Roman" w:hAnsi="Courier New" w:cs="Courier New"/>
          <w:sz w:val="20"/>
          <w:szCs w:val="20"/>
        </w:rPr>
        <w:t>img</w:t>
      </w:r>
      <w:proofErr w:type="spellEnd"/>
      <w:r w:rsidRPr="00C30FBA">
        <w:rPr>
          <w:rFonts w:ascii="Courier New" w:eastAsia="Times New Roman" w:hAnsi="Courier New" w:cs="Courier New"/>
          <w:sz w:val="20"/>
          <w:szCs w:val="20"/>
        </w:rPr>
        <w:t>/bg-1x.png", "/</w:t>
      </w:r>
      <w:proofErr w:type="spellStart"/>
      <w:r w:rsidRPr="00C30FBA">
        <w:rPr>
          <w:rFonts w:ascii="Courier New" w:eastAsia="Times New Roman" w:hAnsi="Courier New" w:cs="Courier New"/>
          <w:sz w:val="20"/>
          <w:szCs w:val="20"/>
        </w:rPr>
        <w:t>img</w:t>
      </w:r>
      <w:proofErr w:type="spellEnd"/>
      <w:r w:rsidRPr="00C30FBA">
        <w:rPr>
          <w:rFonts w:ascii="Courier New" w:eastAsia="Times New Roman" w:hAnsi="Courier New" w:cs="Courier New"/>
          <w:sz w:val="20"/>
          <w:szCs w:val="20"/>
        </w:rPr>
        <w:t>/bg-2x.png", 100px, 100px);</w:t>
      </w:r>
    </w:p>
    <w:p w14:paraId="129CB0D7" w14:textId="77777777" w:rsidR="00C30FBA" w:rsidRPr="00C30FBA" w:rsidRDefault="00C30FBA" w:rsidP="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FBA">
        <w:rPr>
          <w:rFonts w:ascii="Courier New" w:eastAsia="Times New Roman" w:hAnsi="Courier New" w:cs="Courier New"/>
          <w:sz w:val="20"/>
          <w:szCs w:val="20"/>
        </w:rPr>
        <w:t>}</w:t>
      </w:r>
    </w:p>
    <w:p w14:paraId="2038F56F" w14:textId="77777777" w:rsidR="00C30FBA" w:rsidRPr="00C30FBA" w:rsidRDefault="00C30FBA" w:rsidP="00C30F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30FBA">
        <w:rPr>
          <w:rFonts w:ascii="Times New Roman" w:eastAsia="Times New Roman" w:hAnsi="Times New Roman" w:cs="Times New Roman"/>
          <w:b/>
          <w:bCs/>
          <w:kern w:val="36"/>
          <w:sz w:val="48"/>
          <w:szCs w:val="48"/>
        </w:rPr>
        <w:t>Using Sass</w:t>
      </w:r>
    </w:p>
    <w:p w14:paraId="442C682F"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While Bootstrap is built on Less, it also has an </w:t>
      </w:r>
      <w:hyperlink r:id="rId97" w:history="1">
        <w:r w:rsidRPr="00C30FBA">
          <w:rPr>
            <w:rFonts w:ascii="Times New Roman" w:eastAsia="Times New Roman" w:hAnsi="Times New Roman" w:cs="Times New Roman"/>
            <w:color w:val="0000FF"/>
            <w:sz w:val="24"/>
            <w:szCs w:val="24"/>
            <w:u w:val="single"/>
          </w:rPr>
          <w:t>official Sass port</w:t>
        </w:r>
      </w:hyperlink>
      <w:r w:rsidRPr="00C30FBA">
        <w:rPr>
          <w:rFonts w:ascii="Times New Roman" w:eastAsia="Times New Roman" w:hAnsi="Times New Roman" w:cs="Times New Roman"/>
          <w:sz w:val="24"/>
          <w:szCs w:val="24"/>
        </w:rPr>
        <w:t>. We maintain it in a separate GitHub repository and handle updates with a conversion script.</w:t>
      </w:r>
    </w:p>
    <w:p w14:paraId="76A5AA23"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What's included</w:t>
      </w:r>
    </w:p>
    <w:p w14:paraId="4C7D0377"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Since the Sass port has a separate repo and serves a slightly different audience, the contents of the project differ greatly from the main Bootstrap project. This ensures the Sass port is as compatible with as many Sass-based systems as possible.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6734"/>
      </w:tblGrid>
      <w:tr w:rsidR="00C30FBA" w:rsidRPr="00C30FBA" w14:paraId="216FE8FA" w14:textId="77777777" w:rsidTr="00C30FBA">
        <w:trPr>
          <w:tblHeader/>
          <w:tblCellSpacing w:w="15" w:type="dxa"/>
        </w:trPr>
        <w:tc>
          <w:tcPr>
            <w:tcW w:w="0" w:type="auto"/>
            <w:vAlign w:val="center"/>
            <w:hideMark/>
          </w:tcPr>
          <w:p w14:paraId="72FAC4B8"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Path</w:t>
            </w:r>
          </w:p>
        </w:tc>
        <w:tc>
          <w:tcPr>
            <w:tcW w:w="0" w:type="auto"/>
            <w:vAlign w:val="center"/>
            <w:hideMark/>
          </w:tcPr>
          <w:p w14:paraId="1959B48B"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Times New Roman" w:eastAsia="Times New Roman" w:hAnsi="Times New Roman" w:cs="Times New Roman"/>
                <w:b/>
                <w:bCs/>
                <w:sz w:val="24"/>
                <w:szCs w:val="24"/>
              </w:rPr>
              <w:t>Description</w:t>
            </w:r>
          </w:p>
        </w:tc>
      </w:tr>
      <w:tr w:rsidR="00C30FBA" w:rsidRPr="00C30FBA" w14:paraId="1405D75B" w14:textId="77777777" w:rsidTr="00C30FBA">
        <w:trPr>
          <w:tblCellSpacing w:w="15" w:type="dxa"/>
        </w:trPr>
        <w:tc>
          <w:tcPr>
            <w:tcW w:w="0" w:type="auto"/>
            <w:vAlign w:val="center"/>
            <w:hideMark/>
          </w:tcPr>
          <w:p w14:paraId="5D49864D"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Courier New" w:eastAsia="Times New Roman" w:hAnsi="Courier New" w:cs="Courier New"/>
                <w:b/>
                <w:bCs/>
                <w:sz w:val="20"/>
                <w:szCs w:val="20"/>
              </w:rPr>
              <w:t>lib/</w:t>
            </w:r>
          </w:p>
        </w:tc>
        <w:tc>
          <w:tcPr>
            <w:tcW w:w="0" w:type="auto"/>
            <w:vAlign w:val="center"/>
            <w:hideMark/>
          </w:tcPr>
          <w:p w14:paraId="68B21CC0"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Ruby gem code (Sass configuration, Rails and Compass integrations)</w:t>
            </w:r>
          </w:p>
        </w:tc>
      </w:tr>
      <w:tr w:rsidR="00C30FBA" w:rsidRPr="00C30FBA" w14:paraId="289A5D63" w14:textId="77777777" w:rsidTr="00C30FBA">
        <w:trPr>
          <w:tblCellSpacing w:w="15" w:type="dxa"/>
        </w:trPr>
        <w:tc>
          <w:tcPr>
            <w:tcW w:w="0" w:type="auto"/>
            <w:vAlign w:val="center"/>
            <w:hideMark/>
          </w:tcPr>
          <w:p w14:paraId="3F237D39"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Courier New" w:eastAsia="Times New Roman" w:hAnsi="Courier New" w:cs="Courier New"/>
                <w:b/>
                <w:bCs/>
                <w:sz w:val="20"/>
                <w:szCs w:val="20"/>
              </w:rPr>
              <w:t>tasks/</w:t>
            </w:r>
          </w:p>
        </w:tc>
        <w:tc>
          <w:tcPr>
            <w:tcW w:w="0" w:type="auto"/>
            <w:vAlign w:val="center"/>
            <w:hideMark/>
          </w:tcPr>
          <w:p w14:paraId="4F87D244"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Converter scripts (turning upstream Less to Sass)</w:t>
            </w:r>
          </w:p>
        </w:tc>
      </w:tr>
      <w:tr w:rsidR="00C30FBA" w:rsidRPr="00C30FBA" w14:paraId="6AFB723D" w14:textId="77777777" w:rsidTr="00C30FBA">
        <w:trPr>
          <w:tblCellSpacing w:w="15" w:type="dxa"/>
        </w:trPr>
        <w:tc>
          <w:tcPr>
            <w:tcW w:w="0" w:type="auto"/>
            <w:vAlign w:val="center"/>
            <w:hideMark/>
          </w:tcPr>
          <w:p w14:paraId="44FD5AE8"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Courier New" w:eastAsia="Times New Roman" w:hAnsi="Courier New" w:cs="Courier New"/>
                <w:b/>
                <w:bCs/>
                <w:sz w:val="20"/>
                <w:szCs w:val="20"/>
              </w:rPr>
              <w:t>test/</w:t>
            </w:r>
          </w:p>
        </w:tc>
        <w:tc>
          <w:tcPr>
            <w:tcW w:w="0" w:type="auto"/>
            <w:vAlign w:val="center"/>
            <w:hideMark/>
          </w:tcPr>
          <w:p w14:paraId="46955C1C"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Compilation tests</w:t>
            </w:r>
          </w:p>
        </w:tc>
      </w:tr>
      <w:tr w:rsidR="00C30FBA" w:rsidRPr="00C30FBA" w14:paraId="7360ABEA" w14:textId="77777777" w:rsidTr="00C30FBA">
        <w:trPr>
          <w:tblCellSpacing w:w="15" w:type="dxa"/>
        </w:trPr>
        <w:tc>
          <w:tcPr>
            <w:tcW w:w="0" w:type="auto"/>
            <w:vAlign w:val="center"/>
            <w:hideMark/>
          </w:tcPr>
          <w:p w14:paraId="4B5A86B8"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Courier New" w:eastAsia="Times New Roman" w:hAnsi="Courier New" w:cs="Courier New"/>
                <w:b/>
                <w:bCs/>
                <w:sz w:val="20"/>
                <w:szCs w:val="20"/>
              </w:rPr>
              <w:t>templates/</w:t>
            </w:r>
          </w:p>
        </w:tc>
        <w:tc>
          <w:tcPr>
            <w:tcW w:w="0" w:type="auto"/>
            <w:vAlign w:val="center"/>
            <w:hideMark/>
          </w:tcPr>
          <w:p w14:paraId="6AEF24B9"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Compass package manifest</w:t>
            </w:r>
          </w:p>
        </w:tc>
      </w:tr>
      <w:tr w:rsidR="00C30FBA" w:rsidRPr="00C30FBA" w14:paraId="2ED91BE3" w14:textId="77777777" w:rsidTr="00C30FBA">
        <w:trPr>
          <w:tblCellSpacing w:w="15" w:type="dxa"/>
        </w:trPr>
        <w:tc>
          <w:tcPr>
            <w:tcW w:w="0" w:type="auto"/>
            <w:vAlign w:val="center"/>
            <w:hideMark/>
          </w:tcPr>
          <w:p w14:paraId="5EB020A0"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r w:rsidRPr="00C30FBA">
              <w:rPr>
                <w:rFonts w:ascii="Courier New" w:eastAsia="Times New Roman" w:hAnsi="Courier New" w:cs="Courier New"/>
                <w:b/>
                <w:bCs/>
                <w:sz w:val="20"/>
                <w:szCs w:val="20"/>
              </w:rPr>
              <w:t>vendor/assets/</w:t>
            </w:r>
          </w:p>
        </w:tc>
        <w:tc>
          <w:tcPr>
            <w:tcW w:w="0" w:type="auto"/>
            <w:vAlign w:val="center"/>
            <w:hideMark/>
          </w:tcPr>
          <w:p w14:paraId="25E07444"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Sass, JavaScript, and font files</w:t>
            </w:r>
          </w:p>
        </w:tc>
      </w:tr>
      <w:tr w:rsidR="00C30FBA" w:rsidRPr="00C30FBA" w14:paraId="181EB9D4" w14:textId="77777777" w:rsidTr="00C30FBA">
        <w:trPr>
          <w:tblCellSpacing w:w="15" w:type="dxa"/>
        </w:trPr>
        <w:tc>
          <w:tcPr>
            <w:tcW w:w="0" w:type="auto"/>
            <w:vAlign w:val="center"/>
            <w:hideMark/>
          </w:tcPr>
          <w:p w14:paraId="5A0F9C5E" w14:textId="77777777" w:rsidR="00C30FBA" w:rsidRPr="00C30FBA" w:rsidRDefault="00C30FBA" w:rsidP="00C30FBA">
            <w:pPr>
              <w:spacing w:after="0" w:line="240" w:lineRule="auto"/>
              <w:jc w:val="center"/>
              <w:rPr>
                <w:rFonts w:ascii="Times New Roman" w:eastAsia="Times New Roman" w:hAnsi="Times New Roman" w:cs="Times New Roman"/>
                <w:b/>
                <w:bCs/>
                <w:sz w:val="24"/>
                <w:szCs w:val="24"/>
              </w:rPr>
            </w:pPr>
            <w:proofErr w:type="spellStart"/>
            <w:r w:rsidRPr="00C30FBA">
              <w:rPr>
                <w:rFonts w:ascii="Courier New" w:eastAsia="Times New Roman" w:hAnsi="Courier New" w:cs="Courier New"/>
                <w:b/>
                <w:bCs/>
                <w:sz w:val="20"/>
                <w:szCs w:val="20"/>
              </w:rPr>
              <w:t>Rakefile</w:t>
            </w:r>
            <w:proofErr w:type="spellEnd"/>
          </w:p>
        </w:tc>
        <w:tc>
          <w:tcPr>
            <w:tcW w:w="0" w:type="auto"/>
            <w:vAlign w:val="center"/>
            <w:hideMark/>
          </w:tcPr>
          <w:p w14:paraId="23EEB83D" w14:textId="77777777" w:rsidR="00C30FBA" w:rsidRPr="00C30FBA" w:rsidRDefault="00C30FBA" w:rsidP="00C30FBA">
            <w:pPr>
              <w:spacing w:after="0"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Internal tasks, such as rake and convert</w:t>
            </w:r>
          </w:p>
        </w:tc>
      </w:tr>
    </w:tbl>
    <w:p w14:paraId="6DCBC04C"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Visit the </w:t>
      </w:r>
      <w:hyperlink r:id="rId98" w:history="1">
        <w:r w:rsidRPr="00C30FBA">
          <w:rPr>
            <w:rFonts w:ascii="Times New Roman" w:eastAsia="Times New Roman" w:hAnsi="Times New Roman" w:cs="Times New Roman"/>
            <w:color w:val="0000FF"/>
            <w:sz w:val="24"/>
            <w:szCs w:val="24"/>
            <w:u w:val="single"/>
          </w:rPr>
          <w:t>Sass port's GitHub repository</w:t>
        </w:r>
      </w:hyperlink>
      <w:r w:rsidRPr="00C30FBA">
        <w:rPr>
          <w:rFonts w:ascii="Times New Roman" w:eastAsia="Times New Roman" w:hAnsi="Times New Roman" w:cs="Times New Roman"/>
          <w:sz w:val="24"/>
          <w:szCs w:val="24"/>
        </w:rPr>
        <w:t xml:space="preserve"> to see these files in action.</w:t>
      </w:r>
    </w:p>
    <w:p w14:paraId="3C9D0BFC" w14:textId="77777777" w:rsidR="00C30FBA" w:rsidRPr="00C30FBA" w:rsidRDefault="00C30FBA" w:rsidP="00C30FBA">
      <w:pPr>
        <w:spacing w:before="100" w:beforeAutospacing="1" w:after="100" w:afterAutospacing="1" w:line="240" w:lineRule="auto"/>
        <w:outlineLvl w:val="1"/>
        <w:rPr>
          <w:rFonts w:ascii="Times New Roman" w:eastAsia="Times New Roman" w:hAnsi="Times New Roman" w:cs="Times New Roman"/>
          <w:b/>
          <w:bCs/>
          <w:sz w:val="36"/>
          <w:szCs w:val="36"/>
        </w:rPr>
      </w:pPr>
      <w:r w:rsidRPr="00C30FBA">
        <w:rPr>
          <w:rFonts w:ascii="Times New Roman" w:eastAsia="Times New Roman" w:hAnsi="Times New Roman" w:cs="Times New Roman"/>
          <w:b/>
          <w:bCs/>
          <w:sz w:val="36"/>
          <w:szCs w:val="36"/>
        </w:rPr>
        <w:t>Installation</w:t>
      </w:r>
    </w:p>
    <w:p w14:paraId="6FE19D6F"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For information on how to install and use Bootstrap for Sass, consult the </w:t>
      </w:r>
      <w:hyperlink r:id="rId99" w:history="1">
        <w:r w:rsidRPr="00C30FBA">
          <w:rPr>
            <w:rFonts w:ascii="Times New Roman" w:eastAsia="Times New Roman" w:hAnsi="Times New Roman" w:cs="Times New Roman"/>
            <w:color w:val="0000FF"/>
            <w:sz w:val="24"/>
            <w:szCs w:val="24"/>
            <w:u w:val="single"/>
          </w:rPr>
          <w:t>GitHub repository readme</w:t>
        </w:r>
      </w:hyperlink>
      <w:r w:rsidRPr="00C30FBA">
        <w:rPr>
          <w:rFonts w:ascii="Times New Roman" w:eastAsia="Times New Roman" w:hAnsi="Times New Roman" w:cs="Times New Roman"/>
          <w:sz w:val="24"/>
          <w:szCs w:val="24"/>
        </w:rPr>
        <w:t>. It's the most up to date source and includes information for use with Rails, Compass, and standard Sass projects.</w:t>
      </w:r>
    </w:p>
    <w:p w14:paraId="3D6191D4" w14:textId="77777777" w:rsidR="00C30FBA" w:rsidRPr="00C30FBA" w:rsidRDefault="00C30FBA" w:rsidP="00C30FBA">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00" w:history="1">
        <w:r w:rsidRPr="00C30FBA">
          <w:rPr>
            <w:rFonts w:ascii="Times New Roman" w:eastAsia="Times New Roman" w:hAnsi="Times New Roman" w:cs="Times New Roman"/>
            <w:color w:val="0000FF"/>
            <w:sz w:val="24"/>
            <w:szCs w:val="24"/>
            <w:u w:val="single"/>
          </w:rPr>
          <w:t>GitHub</w:t>
        </w:r>
      </w:hyperlink>
    </w:p>
    <w:p w14:paraId="63243812" w14:textId="77777777" w:rsidR="00C30FBA" w:rsidRPr="00C30FBA" w:rsidRDefault="00C30FBA" w:rsidP="00C30FBA">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01" w:history="1">
        <w:r w:rsidRPr="00C30FBA">
          <w:rPr>
            <w:rFonts w:ascii="Times New Roman" w:eastAsia="Times New Roman" w:hAnsi="Times New Roman" w:cs="Times New Roman"/>
            <w:color w:val="0000FF"/>
            <w:sz w:val="24"/>
            <w:szCs w:val="24"/>
            <w:u w:val="single"/>
          </w:rPr>
          <w:t>Twitter</w:t>
        </w:r>
      </w:hyperlink>
    </w:p>
    <w:p w14:paraId="7F88045E" w14:textId="77777777" w:rsidR="00C30FBA" w:rsidRPr="00C30FBA" w:rsidRDefault="00C30FBA" w:rsidP="00C30FBA">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02" w:anchor="examples" w:history="1">
        <w:r w:rsidRPr="00C30FBA">
          <w:rPr>
            <w:rFonts w:ascii="Times New Roman" w:eastAsia="Times New Roman" w:hAnsi="Times New Roman" w:cs="Times New Roman"/>
            <w:color w:val="0000FF"/>
            <w:sz w:val="24"/>
            <w:szCs w:val="24"/>
            <w:u w:val="single"/>
          </w:rPr>
          <w:t>Examples</w:t>
        </w:r>
      </w:hyperlink>
    </w:p>
    <w:p w14:paraId="201C97B1" w14:textId="77777777" w:rsidR="00C30FBA" w:rsidRPr="00C30FBA" w:rsidRDefault="00C30FBA" w:rsidP="00C30FBA">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03" w:history="1">
        <w:r w:rsidRPr="00C30FBA">
          <w:rPr>
            <w:rFonts w:ascii="Times New Roman" w:eastAsia="Times New Roman" w:hAnsi="Times New Roman" w:cs="Times New Roman"/>
            <w:color w:val="0000FF"/>
            <w:sz w:val="24"/>
            <w:szCs w:val="24"/>
            <w:u w:val="single"/>
          </w:rPr>
          <w:t>About</w:t>
        </w:r>
      </w:hyperlink>
    </w:p>
    <w:p w14:paraId="03F4196D"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Designed and built with all the love in the world by </w:t>
      </w:r>
      <w:hyperlink r:id="rId104" w:tgtFrame="_blank" w:history="1">
        <w:r w:rsidRPr="00C30FBA">
          <w:rPr>
            <w:rFonts w:ascii="Times New Roman" w:eastAsia="Times New Roman" w:hAnsi="Times New Roman" w:cs="Times New Roman"/>
            <w:color w:val="0000FF"/>
            <w:sz w:val="24"/>
            <w:szCs w:val="24"/>
            <w:u w:val="single"/>
          </w:rPr>
          <w:t>@</w:t>
        </w:r>
        <w:proofErr w:type="spellStart"/>
        <w:r w:rsidRPr="00C30FBA">
          <w:rPr>
            <w:rFonts w:ascii="Times New Roman" w:eastAsia="Times New Roman" w:hAnsi="Times New Roman" w:cs="Times New Roman"/>
            <w:color w:val="0000FF"/>
            <w:sz w:val="24"/>
            <w:szCs w:val="24"/>
            <w:u w:val="single"/>
          </w:rPr>
          <w:t>mdo</w:t>
        </w:r>
        <w:proofErr w:type="spellEnd"/>
      </w:hyperlink>
      <w:r w:rsidRPr="00C30FBA">
        <w:rPr>
          <w:rFonts w:ascii="Times New Roman" w:eastAsia="Times New Roman" w:hAnsi="Times New Roman" w:cs="Times New Roman"/>
          <w:sz w:val="24"/>
          <w:szCs w:val="24"/>
        </w:rPr>
        <w:t xml:space="preserve"> and </w:t>
      </w:r>
      <w:hyperlink r:id="rId105" w:tgtFrame="_blank" w:history="1">
        <w:r w:rsidRPr="00C30FBA">
          <w:rPr>
            <w:rFonts w:ascii="Times New Roman" w:eastAsia="Times New Roman" w:hAnsi="Times New Roman" w:cs="Times New Roman"/>
            <w:color w:val="0000FF"/>
            <w:sz w:val="24"/>
            <w:szCs w:val="24"/>
            <w:u w:val="single"/>
          </w:rPr>
          <w:t>@fat</w:t>
        </w:r>
      </w:hyperlink>
      <w:r w:rsidRPr="00C30FBA">
        <w:rPr>
          <w:rFonts w:ascii="Times New Roman" w:eastAsia="Times New Roman" w:hAnsi="Times New Roman" w:cs="Times New Roman"/>
          <w:sz w:val="24"/>
          <w:szCs w:val="24"/>
        </w:rPr>
        <w:t xml:space="preserve">. Maintained by the </w:t>
      </w:r>
      <w:hyperlink r:id="rId106" w:history="1">
        <w:r w:rsidRPr="00C30FBA">
          <w:rPr>
            <w:rFonts w:ascii="Times New Roman" w:eastAsia="Times New Roman" w:hAnsi="Times New Roman" w:cs="Times New Roman"/>
            <w:color w:val="0000FF"/>
            <w:sz w:val="24"/>
            <w:szCs w:val="24"/>
            <w:u w:val="single"/>
          </w:rPr>
          <w:t>core team</w:t>
        </w:r>
      </w:hyperlink>
      <w:r w:rsidRPr="00C30FBA">
        <w:rPr>
          <w:rFonts w:ascii="Times New Roman" w:eastAsia="Times New Roman" w:hAnsi="Times New Roman" w:cs="Times New Roman"/>
          <w:sz w:val="24"/>
          <w:szCs w:val="24"/>
        </w:rPr>
        <w:t xml:space="preserve"> with the help of </w:t>
      </w:r>
      <w:hyperlink r:id="rId107" w:history="1">
        <w:r w:rsidRPr="00C30FBA">
          <w:rPr>
            <w:rFonts w:ascii="Times New Roman" w:eastAsia="Times New Roman" w:hAnsi="Times New Roman" w:cs="Times New Roman"/>
            <w:color w:val="0000FF"/>
            <w:sz w:val="24"/>
            <w:szCs w:val="24"/>
            <w:u w:val="single"/>
          </w:rPr>
          <w:t>our contributors</w:t>
        </w:r>
      </w:hyperlink>
      <w:r w:rsidRPr="00C30FBA">
        <w:rPr>
          <w:rFonts w:ascii="Times New Roman" w:eastAsia="Times New Roman" w:hAnsi="Times New Roman" w:cs="Times New Roman"/>
          <w:sz w:val="24"/>
          <w:szCs w:val="24"/>
        </w:rPr>
        <w:t>.</w:t>
      </w:r>
    </w:p>
    <w:p w14:paraId="46801FF2" w14:textId="77777777" w:rsidR="00C30FBA" w:rsidRPr="00C30FBA" w:rsidRDefault="00C30FBA" w:rsidP="00C30FBA">
      <w:pPr>
        <w:spacing w:before="100" w:beforeAutospacing="1" w:after="100" w:afterAutospacing="1" w:line="240" w:lineRule="auto"/>
        <w:rPr>
          <w:rFonts w:ascii="Times New Roman" w:eastAsia="Times New Roman" w:hAnsi="Times New Roman" w:cs="Times New Roman"/>
          <w:sz w:val="24"/>
          <w:szCs w:val="24"/>
        </w:rPr>
      </w:pPr>
      <w:r w:rsidRPr="00C30FBA">
        <w:rPr>
          <w:rFonts w:ascii="Times New Roman" w:eastAsia="Times New Roman" w:hAnsi="Times New Roman" w:cs="Times New Roman"/>
          <w:sz w:val="24"/>
          <w:szCs w:val="24"/>
        </w:rPr>
        <w:t xml:space="preserve">Code licensed </w:t>
      </w:r>
      <w:hyperlink r:id="rId108" w:tgtFrame="_blank" w:history="1">
        <w:r w:rsidRPr="00C30FBA">
          <w:rPr>
            <w:rFonts w:ascii="Times New Roman" w:eastAsia="Times New Roman" w:hAnsi="Times New Roman" w:cs="Times New Roman"/>
            <w:color w:val="0000FF"/>
            <w:sz w:val="24"/>
            <w:szCs w:val="24"/>
            <w:u w:val="single"/>
          </w:rPr>
          <w:t>MIT</w:t>
        </w:r>
      </w:hyperlink>
      <w:r w:rsidRPr="00C30FBA">
        <w:rPr>
          <w:rFonts w:ascii="Times New Roman" w:eastAsia="Times New Roman" w:hAnsi="Times New Roman" w:cs="Times New Roman"/>
          <w:sz w:val="24"/>
          <w:szCs w:val="24"/>
        </w:rPr>
        <w:t xml:space="preserve">, docs </w:t>
      </w:r>
      <w:hyperlink r:id="rId109" w:tgtFrame="_blank" w:history="1">
        <w:r w:rsidRPr="00C30FBA">
          <w:rPr>
            <w:rFonts w:ascii="Times New Roman" w:eastAsia="Times New Roman" w:hAnsi="Times New Roman" w:cs="Times New Roman"/>
            <w:color w:val="0000FF"/>
            <w:sz w:val="24"/>
            <w:szCs w:val="24"/>
            <w:u w:val="single"/>
          </w:rPr>
          <w:t>CC BY 3.0</w:t>
        </w:r>
      </w:hyperlink>
      <w:r w:rsidRPr="00C30FBA">
        <w:rPr>
          <w:rFonts w:ascii="Times New Roman" w:eastAsia="Times New Roman" w:hAnsi="Times New Roman" w:cs="Times New Roman"/>
          <w:sz w:val="24"/>
          <w:szCs w:val="24"/>
        </w:rPr>
        <w:t>.</w:t>
      </w:r>
    </w:p>
    <w:p w14:paraId="4114CEAD" w14:textId="77777777" w:rsidR="000B0A1F" w:rsidRDefault="000B0A1F"/>
    <w:sectPr w:rsidR="000B0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1DAD"/>
    <w:multiLevelType w:val="multilevel"/>
    <w:tmpl w:val="481A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75195"/>
    <w:multiLevelType w:val="multilevel"/>
    <w:tmpl w:val="FD5E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3790D"/>
    <w:multiLevelType w:val="multilevel"/>
    <w:tmpl w:val="56D0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37BC4"/>
    <w:multiLevelType w:val="multilevel"/>
    <w:tmpl w:val="B39E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22CCF"/>
    <w:multiLevelType w:val="multilevel"/>
    <w:tmpl w:val="7576A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A7EEB"/>
    <w:multiLevelType w:val="multilevel"/>
    <w:tmpl w:val="9786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220197"/>
    <w:multiLevelType w:val="multilevel"/>
    <w:tmpl w:val="54746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BA"/>
    <w:rsid w:val="000B0A1F"/>
    <w:rsid w:val="00C3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35AA"/>
  <w15:chartTrackingRefBased/>
  <w15:docId w15:val="{3DE33CAE-12D7-4571-A2E9-DC3ACA68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30F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0F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0F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0F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30FBA"/>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30FB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F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0F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0FB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0FB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30FBA"/>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30FBA"/>
    <w:rPr>
      <w:rFonts w:ascii="Times New Roman" w:eastAsia="Times New Roman" w:hAnsi="Times New Roman" w:cs="Times New Roman"/>
      <w:b/>
      <w:bCs/>
      <w:sz w:val="15"/>
      <w:szCs w:val="15"/>
    </w:rPr>
  </w:style>
  <w:style w:type="numbering" w:customStyle="1" w:styleId="NoList1">
    <w:name w:val="No List1"/>
    <w:next w:val="NoList"/>
    <w:uiPriority w:val="99"/>
    <w:semiHidden/>
    <w:unhideWhenUsed/>
    <w:rsid w:val="00C30FBA"/>
  </w:style>
  <w:style w:type="paragraph" w:customStyle="1" w:styleId="msonormal0">
    <w:name w:val="msonormal"/>
    <w:basedOn w:val="Normal"/>
    <w:rsid w:val="00C30F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rsid w:val="00C30F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0FBA"/>
    <w:rPr>
      <w:color w:val="0000FF"/>
      <w:u w:val="single"/>
    </w:rPr>
  </w:style>
  <w:style w:type="character" w:styleId="FollowedHyperlink">
    <w:name w:val="FollowedHyperlink"/>
    <w:basedOn w:val="DefaultParagraphFont"/>
    <w:uiPriority w:val="99"/>
    <w:semiHidden/>
    <w:unhideWhenUsed/>
    <w:rsid w:val="00C30FBA"/>
    <w:rPr>
      <w:color w:val="800080"/>
      <w:u w:val="single"/>
    </w:rPr>
  </w:style>
  <w:style w:type="paragraph" w:styleId="NormalWeb">
    <w:name w:val="Normal (Web)"/>
    <w:basedOn w:val="Normal"/>
    <w:uiPriority w:val="99"/>
    <w:semiHidden/>
    <w:unhideWhenUsed/>
    <w:rsid w:val="00C30FB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0F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0FBA"/>
    <w:rPr>
      <w:rFonts w:ascii="Courier New" w:eastAsia="Times New Roman" w:hAnsi="Courier New" w:cs="Courier New"/>
      <w:sz w:val="20"/>
      <w:szCs w:val="20"/>
    </w:rPr>
  </w:style>
  <w:style w:type="character" w:customStyle="1" w:styleId="cp">
    <w:name w:val="cp"/>
    <w:basedOn w:val="DefaultParagraphFont"/>
    <w:rsid w:val="00C30FBA"/>
  </w:style>
  <w:style w:type="character" w:customStyle="1" w:styleId="nt">
    <w:name w:val="nt"/>
    <w:basedOn w:val="DefaultParagraphFont"/>
    <w:rsid w:val="00C30FBA"/>
  </w:style>
  <w:style w:type="character" w:customStyle="1" w:styleId="na">
    <w:name w:val="na"/>
    <w:basedOn w:val="DefaultParagraphFont"/>
    <w:rsid w:val="00C30FBA"/>
  </w:style>
  <w:style w:type="character" w:customStyle="1" w:styleId="s">
    <w:name w:val="s"/>
    <w:basedOn w:val="DefaultParagraphFont"/>
    <w:rsid w:val="00C30FBA"/>
  </w:style>
  <w:style w:type="character" w:styleId="Strong">
    <w:name w:val="Strong"/>
    <w:basedOn w:val="DefaultParagraphFont"/>
    <w:uiPriority w:val="22"/>
    <w:qFormat/>
    <w:rsid w:val="00C30FBA"/>
    <w:rPr>
      <w:b/>
      <w:bCs/>
    </w:rPr>
  </w:style>
  <w:style w:type="character" w:customStyle="1" w:styleId="cm">
    <w:name w:val="cm"/>
    <w:basedOn w:val="DefaultParagraphFont"/>
    <w:rsid w:val="00C30FBA"/>
  </w:style>
  <w:style w:type="character" w:customStyle="1" w:styleId="k">
    <w:name w:val="k"/>
    <w:basedOn w:val="DefaultParagraphFont"/>
    <w:rsid w:val="00C30FBA"/>
  </w:style>
  <w:style w:type="character" w:customStyle="1" w:styleId="p">
    <w:name w:val="p"/>
    <w:basedOn w:val="DefaultParagraphFont"/>
    <w:rsid w:val="00C30FBA"/>
  </w:style>
  <w:style w:type="character" w:customStyle="1" w:styleId="n">
    <w:name w:val="n"/>
    <w:basedOn w:val="DefaultParagraphFont"/>
    <w:rsid w:val="00C30FBA"/>
  </w:style>
  <w:style w:type="character" w:customStyle="1" w:styleId="o">
    <w:name w:val="o"/>
    <w:basedOn w:val="DefaultParagraphFont"/>
    <w:rsid w:val="00C30FBA"/>
  </w:style>
  <w:style w:type="character" w:customStyle="1" w:styleId="nc">
    <w:name w:val="nc"/>
    <w:basedOn w:val="DefaultParagraphFont"/>
    <w:rsid w:val="00C30FBA"/>
  </w:style>
  <w:style w:type="character" w:customStyle="1" w:styleId="nf">
    <w:name w:val="nf"/>
    <w:basedOn w:val="DefaultParagraphFont"/>
    <w:rsid w:val="00C30FBA"/>
  </w:style>
  <w:style w:type="character" w:customStyle="1" w:styleId="c">
    <w:name w:val="c"/>
    <w:basedOn w:val="DefaultParagraphFont"/>
    <w:rsid w:val="00C30FBA"/>
  </w:style>
  <w:style w:type="character" w:customStyle="1" w:styleId="ni">
    <w:name w:val="ni"/>
    <w:basedOn w:val="DefaultParagraphFont"/>
    <w:rsid w:val="00C30FBA"/>
  </w:style>
  <w:style w:type="character" w:customStyle="1" w:styleId="nd">
    <w:name w:val="nd"/>
    <w:basedOn w:val="DefaultParagraphFont"/>
    <w:rsid w:val="00C30FBA"/>
  </w:style>
  <w:style w:type="character" w:customStyle="1" w:styleId="c1">
    <w:name w:val="c1"/>
    <w:basedOn w:val="DefaultParagraphFont"/>
    <w:rsid w:val="00C30FBA"/>
  </w:style>
  <w:style w:type="character" w:customStyle="1" w:styleId="err">
    <w:name w:val="err"/>
    <w:basedOn w:val="DefaultParagraphFont"/>
    <w:rsid w:val="00C30FBA"/>
  </w:style>
  <w:style w:type="character" w:customStyle="1" w:styleId="nl">
    <w:name w:val="nl"/>
    <w:basedOn w:val="DefaultParagraphFont"/>
    <w:rsid w:val="00C30FBA"/>
  </w:style>
  <w:style w:type="character" w:customStyle="1" w:styleId="m">
    <w:name w:val="m"/>
    <w:basedOn w:val="DefaultParagraphFont"/>
    <w:rsid w:val="00C30FBA"/>
  </w:style>
  <w:style w:type="character" w:customStyle="1" w:styleId="nb">
    <w:name w:val="nb"/>
    <w:basedOn w:val="DefaultParagraphFont"/>
    <w:rsid w:val="00C30FBA"/>
  </w:style>
  <w:style w:type="character" w:styleId="Emphasis">
    <w:name w:val="Emphasis"/>
    <w:basedOn w:val="DefaultParagraphFont"/>
    <w:uiPriority w:val="20"/>
    <w:qFormat/>
    <w:rsid w:val="00C30FBA"/>
    <w:rPr>
      <w:i/>
      <w:iCs/>
    </w:rPr>
  </w:style>
  <w:style w:type="paragraph" w:customStyle="1" w:styleId="text-left">
    <w:name w:val="text-left"/>
    <w:basedOn w:val="Normal"/>
    <w:rsid w:val="00C30F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C30F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right">
    <w:name w:val="text-right"/>
    <w:basedOn w:val="Normal"/>
    <w:rsid w:val="00C30F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justify">
    <w:name w:val="text-justify"/>
    <w:basedOn w:val="Normal"/>
    <w:rsid w:val="00C30F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nowrap">
    <w:name w:val="text-nowrap"/>
    <w:basedOn w:val="Normal"/>
    <w:rsid w:val="00C30F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owercase">
    <w:name w:val="text-lowercase"/>
    <w:basedOn w:val="Normal"/>
    <w:rsid w:val="00C30F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uppercase">
    <w:name w:val="text-uppercase"/>
    <w:basedOn w:val="Normal"/>
    <w:rsid w:val="00C30F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apitalize">
    <w:name w:val="text-capitalize"/>
    <w:basedOn w:val="Normal"/>
    <w:rsid w:val="00C30FBA"/>
    <w:pPr>
      <w:spacing w:before="100" w:beforeAutospacing="1" w:after="100" w:afterAutospacing="1" w:line="240" w:lineRule="auto"/>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C30FBA"/>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C30FBA"/>
    <w:rPr>
      <w:rFonts w:ascii="Times New Roman" w:eastAsia="Times New Roman" w:hAnsi="Times New Roman" w:cs="Times New Roman"/>
      <w:i/>
      <w:iCs/>
      <w:sz w:val="24"/>
      <w:szCs w:val="24"/>
    </w:rPr>
  </w:style>
  <w:style w:type="character" w:styleId="HTMLCite">
    <w:name w:val="HTML Cite"/>
    <w:basedOn w:val="DefaultParagraphFont"/>
    <w:uiPriority w:val="99"/>
    <w:semiHidden/>
    <w:unhideWhenUsed/>
    <w:rsid w:val="00C30FBA"/>
    <w:rPr>
      <w:i/>
      <w:iCs/>
    </w:rPr>
  </w:style>
  <w:style w:type="character" w:styleId="HTMLKeyboard">
    <w:name w:val="HTML Keyboard"/>
    <w:basedOn w:val="DefaultParagraphFont"/>
    <w:uiPriority w:val="99"/>
    <w:semiHidden/>
    <w:unhideWhenUsed/>
    <w:rsid w:val="00C30FBA"/>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C30FBA"/>
    <w:rPr>
      <w:i/>
      <w:iCs/>
    </w:rPr>
  </w:style>
  <w:style w:type="character" w:styleId="HTMLSample">
    <w:name w:val="HTML Sample"/>
    <w:basedOn w:val="DefaultParagraphFont"/>
    <w:uiPriority w:val="99"/>
    <w:semiHidden/>
    <w:unhideWhenUsed/>
    <w:rsid w:val="00C30FBA"/>
    <w:rPr>
      <w:rFonts w:ascii="Courier New" w:eastAsia="Times New Roman" w:hAnsi="Courier New" w:cs="Courier New"/>
    </w:rPr>
  </w:style>
  <w:style w:type="paragraph" w:styleId="z-TopofForm">
    <w:name w:val="HTML Top of Form"/>
    <w:basedOn w:val="Normal"/>
    <w:next w:val="Normal"/>
    <w:link w:val="z-TopofFormChar"/>
    <w:hidden/>
    <w:uiPriority w:val="99"/>
    <w:semiHidden/>
    <w:unhideWhenUsed/>
    <w:rsid w:val="00C30F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30FBA"/>
    <w:rPr>
      <w:rFonts w:ascii="Arial" w:eastAsia="Times New Roman" w:hAnsi="Arial" w:cs="Arial"/>
      <w:vanish/>
      <w:sz w:val="16"/>
      <w:szCs w:val="16"/>
    </w:rPr>
  </w:style>
  <w:style w:type="paragraph" w:customStyle="1" w:styleId="help-block">
    <w:name w:val="help-block"/>
    <w:basedOn w:val="Normal"/>
    <w:rsid w:val="00C30FBA"/>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C30F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30FBA"/>
    <w:rPr>
      <w:rFonts w:ascii="Arial" w:eastAsia="Times New Roman" w:hAnsi="Arial" w:cs="Arial"/>
      <w:vanish/>
      <w:sz w:val="16"/>
      <w:szCs w:val="16"/>
    </w:rPr>
  </w:style>
  <w:style w:type="paragraph" w:customStyle="1" w:styleId="form-control-static">
    <w:name w:val="form-control-static"/>
    <w:basedOn w:val="Normal"/>
    <w:rsid w:val="00C30F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lp-block1">
    <w:name w:val="help-block1"/>
    <w:basedOn w:val="DefaultParagraphFont"/>
    <w:rsid w:val="00C30FBA"/>
  </w:style>
  <w:style w:type="character" w:customStyle="1" w:styleId="glyphicon">
    <w:name w:val="glyphicon"/>
    <w:basedOn w:val="DefaultParagraphFont"/>
    <w:rsid w:val="00C30FBA"/>
  </w:style>
  <w:style w:type="character" w:customStyle="1" w:styleId="sr-only">
    <w:name w:val="sr-only"/>
    <w:basedOn w:val="DefaultParagraphFont"/>
    <w:rsid w:val="00C30FBA"/>
  </w:style>
  <w:style w:type="character" w:customStyle="1" w:styleId="input-group-addon">
    <w:name w:val="input-group-addon"/>
    <w:basedOn w:val="DefaultParagraphFont"/>
    <w:rsid w:val="00C30FBA"/>
  </w:style>
  <w:style w:type="paragraph" w:customStyle="1" w:styleId="bs-example">
    <w:name w:val="bs-example"/>
    <w:basedOn w:val="Normal"/>
    <w:rsid w:val="00C30F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muted">
    <w:name w:val="text-muted"/>
    <w:basedOn w:val="Normal"/>
    <w:rsid w:val="00C30F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primary">
    <w:name w:val="text-primary"/>
    <w:basedOn w:val="Normal"/>
    <w:rsid w:val="00C30F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success">
    <w:name w:val="text-success"/>
    <w:basedOn w:val="Normal"/>
    <w:rsid w:val="00C30F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info">
    <w:name w:val="text-info"/>
    <w:basedOn w:val="Normal"/>
    <w:rsid w:val="00C30F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warning">
    <w:name w:val="text-warning"/>
    <w:basedOn w:val="Normal"/>
    <w:rsid w:val="00C30F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danger">
    <w:name w:val="text-danger"/>
    <w:basedOn w:val="Normal"/>
    <w:rsid w:val="00C30F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primary">
    <w:name w:val="bg-primary"/>
    <w:basedOn w:val="Normal"/>
    <w:rsid w:val="00C30F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success">
    <w:name w:val="bg-success"/>
    <w:basedOn w:val="Normal"/>
    <w:rsid w:val="00C30F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info">
    <w:name w:val="bg-info"/>
    <w:basedOn w:val="Normal"/>
    <w:rsid w:val="00C30F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warning">
    <w:name w:val="bg-warning"/>
    <w:basedOn w:val="Normal"/>
    <w:rsid w:val="00C30F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danger">
    <w:name w:val="bg-danger"/>
    <w:basedOn w:val="Normal"/>
    <w:rsid w:val="00C30F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et">
    <w:name w:val="caret"/>
    <w:basedOn w:val="DefaultParagraphFont"/>
    <w:rsid w:val="00C30FBA"/>
  </w:style>
  <w:style w:type="character" w:customStyle="1" w:styleId="s2">
    <w:name w:val="s2"/>
    <w:basedOn w:val="DefaultParagraphFont"/>
    <w:rsid w:val="00C30FBA"/>
  </w:style>
  <w:style w:type="character" w:customStyle="1" w:styleId="hidden-xs">
    <w:name w:val="hidden-xs"/>
    <w:basedOn w:val="DefaultParagraphFont"/>
    <w:rsid w:val="00C30FBA"/>
  </w:style>
  <w:style w:type="character" w:customStyle="1" w:styleId="visible-sm-block">
    <w:name w:val="visible-sm-block"/>
    <w:basedOn w:val="DefaultParagraphFont"/>
    <w:rsid w:val="00C30FBA"/>
  </w:style>
  <w:style w:type="character" w:customStyle="1" w:styleId="hidden-md">
    <w:name w:val="hidden-md"/>
    <w:basedOn w:val="DefaultParagraphFont"/>
    <w:rsid w:val="00C30FBA"/>
  </w:style>
  <w:style w:type="character" w:customStyle="1" w:styleId="hidden-lg">
    <w:name w:val="hidden-lg"/>
    <w:basedOn w:val="DefaultParagraphFont"/>
    <w:rsid w:val="00C30FBA"/>
  </w:style>
  <w:style w:type="character" w:customStyle="1" w:styleId="visible-xs-block">
    <w:name w:val="visible-xs-block"/>
    <w:basedOn w:val="DefaultParagraphFont"/>
    <w:rsid w:val="00C30FBA"/>
  </w:style>
  <w:style w:type="character" w:customStyle="1" w:styleId="nn">
    <w:name w:val="nn"/>
    <w:basedOn w:val="DefaultParagraphFont"/>
    <w:rsid w:val="00C30FBA"/>
  </w:style>
  <w:style w:type="character" w:customStyle="1" w:styleId="nv">
    <w:name w:val="nv"/>
    <w:basedOn w:val="DefaultParagraphFont"/>
    <w:rsid w:val="00C30FBA"/>
  </w:style>
  <w:style w:type="character" w:customStyle="1" w:styleId="sx">
    <w:name w:val="sx"/>
    <w:basedOn w:val="DefaultParagraphFont"/>
    <w:rsid w:val="00C30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142702">
      <w:bodyDiv w:val="1"/>
      <w:marLeft w:val="0"/>
      <w:marRight w:val="0"/>
      <w:marTop w:val="0"/>
      <w:marBottom w:val="0"/>
      <w:divBdr>
        <w:top w:val="none" w:sz="0" w:space="0" w:color="auto"/>
        <w:left w:val="none" w:sz="0" w:space="0" w:color="auto"/>
        <w:bottom w:val="none" w:sz="0" w:space="0" w:color="auto"/>
        <w:right w:val="none" w:sz="0" w:space="0" w:color="auto"/>
      </w:divBdr>
      <w:divsChild>
        <w:div w:id="137848734">
          <w:marLeft w:val="0"/>
          <w:marRight w:val="0"/>
          <w:marTop w:val="0"/>
          <w:marBottom w:val="0"/>
          <w:divBdr>
            <w:top w:val="none" w:sz="0" w:space="0" w:color="auto"/>
            <w:left w:val="none" w:sz="0" w:space="0" w:color="auto"/>
            <w:bottom w:val="none" w:sz="0" w:space="0" w:color="auto"/>
            <w:right w:val="none" w:sz="0" w:space="0" w:color="auto"/>
          </w:divBdr>
        </w:div>
        <w:div w:id="857620277">
          <w:marLeft w:val="0"/>
          <w:marRight w:val="0"/>
          <w:marTop w:val="0"/>
          <w:marBottom w:val="0"/>
          <w:divBdr>
            <w:top w:val="none" w:sz="0" w:space="0" w:color="auto"/>
            <w:left w:val="none" w:sz="0" w:space="0" w:color="auto"/>
            <w:bottom w:val="none" w:sz="0" w:space="0" w:color="auto"/>
            <w:right w:val="none" w:sz="0" w:space="0" w:color="auto"/>
          </w:divBdr>
          <w:divsChild>
            <w:div w:id="1576666429">
              <w:marLeft w:val="0"/>
              <w:marRight w:val="0"/>
              <w:marTop w:val="0"/>
              <w:marBottom w:val="0"/>
              <w:divBdr>
                <w:top w:val="none" w:sz="0" w:space="0" w:color="auto"/>
                <w:left w:val="none" w:sz="0" w:space="0" w:color="auto"/>
                <w:bottom w:val="none" w:sz="0" w:space="0" w:color="auto"/>
                <w:right w:val="none" w:sz="0" w:space="0" w:color="auto"/>
              </w:divBdr>
            </w:div>
            <w:div w:id="159077374">
              <w:marLeft w:val="0"/>
              <w:marRight w:val="0"/>
              <w:marTop w:val="0"/>
              <w:marBottom w:val="0"/>
              <w:divBdr>
                <w:top w:val="none" w:sz="0" w:space="0" w:color="auto"/>
                <w:left w:val="none" w:sz="0" w:space="0" w:color="auto"/>
                <w:bottom w:val="none" w:sz="0" w:space="0" w:color="auto"/>
                <w:right w:val="none" w:sz="0" w:space="0" w:color="auto"/>
              </w:divBdr>
              <w:divsChild>
                <w:div w:id="251089526">
                  <w:marLeft w:val="0"/>
                  <w:marRight w:val="0"/>
                  <w:marTop w:val="0"/>
                  <w:marBottom w:val="0"/>
                  <w:divBdr>
                    <w:top w:val="none" w:sz="0" w:space="0" w:color="auto"/>
                    <w:left w:val="none" w:sz="0" w:space="0" w:color="auto"/>
                    <w:bottom w:val="none" w:sz="0" w:space="0" w:color="auto"/>
                    <w:right w:val="none" w:sz="0" w:space="0" w:color="auto"/>
                  </w:divBdr>
                </w:div>
                <w:div w:id="170074072">
                  <w:marLeft w:val="0"/>
                  <w:marRight w:val="0"/>
                  <w:marTop w:val="0"/>
                  <w:marBottom w:val="0"/>
                  <w:divBdr>
                    <w:top w:val="none" w:sz="0" w:space="0" w:color="auto"/>
                    <w:left w:val="none" w:sz="0" w:space="0" w:color="auto"/>
                    <w:bottom w:val="none" w:sz="0" w:space="0" w:color="auto"/>
                    <w:right w:val="none" w:sz="0" w:space="0" w:color="auto"/>
                  </w:divBdr>
                </w:div>
                <w:div w:id="698047920">
                  <w:marLeft w:val="0"/>
                  <w:marRight w:val="0"/>
                  <w:marTop w:val="0"/>
                  <w:marBottom w:val="0"/>
                  <w:divBdr>
                    <w:top w:val="none" w:sz="0" w:space="0" w:color="auto"/>
                    <w:left w:val="none" w:sz="0" w:space="0" w:color="auto"/>
                    <w:bottom w:val="none" w:sz="0" w:space="0" w:color="auto"/>
                    <w:right w:val="none" w:sz="0" w:space="0" w:color="auto"/>
                  </w:divBdr>
                </w:div>
                <w:div w:id="1570339393">
                  <w:marLeft w:val="0"/>
                  <w:marRight w:val="0"/>
                  <w:marTop w:val="0"/>
                  <w:marBottom w:val="0"/>
                  <w:divBdr>
                    <w:top w:val="none" w:sz="0" w:space="0" w:color="auto"/>
                    <w:left w:val="none" w:sz="0" w:space="0" w:color="auto"/>
                    <w:bottom w:val="none" w:sz="0" w:space="0" w:color="auto"/>
                    <w:right w:val="none" w:sz="0" w:space="0" w:color="auto"/>
                  </w:divBdr>
                </w:div>
                <w:div w:id="899170273">
                  <w:marLeft w:val="0"/>
                  <w:marRight w:val="0"/>
                  <w:marTop w:val="0"/>
                  <w:marBottom w:val="0"/>
                  <w:divBdr>
                    <w:top w:val="none" w:sz="0" w:space="0" w:color="auto"/>
                    <w:left w:val="none" w:sz="0" w:space="0" w:color="auto"/>
                    <w:bottom w:val="none" w:sz="0" w:space="0" w:color="auto"/>
                    <w:right w:val="none" w:sz="0" w:space="0" w:color="auto"/>
                  </w:divBdr>
                </w:div>
                <w:div w:id="816068543">
                  <w:marLeft w:val="0"/>
                  <w:marRight w:val="0"/>
                  <w:marTop w:val="0"/>
                  <w:marBottom w:val="0"/>
                  <w:divBdr>
                    <w:top w:val="none" w:sz="0" w:space="0" w:color="auto"/>
                    <w:left w:val="none" w:sz="0" w:space="0" w:color="auto"/>
                    <w:bottom w:val="none" w:sz="0" w:space="0" w:color="auto"/>
                    <w:right w:val="none" w:sz="0" w:space="0" w:color="auto"/>
                  </w:divBdr>
                </w:div>
                <w:div w:id="876938921">
                  <w:marLeft w:val="0"/>
                  <w:marRight w:val="0"/>
                  <w:marTop w:val="0"/>
                  <w:marBottom w:val="0"/>
                  <w:divBdr>
                    <w:top w:val="none" w:sz="0" w:space="0" w:color="auto"/>
                    <w:left w:val="none" w:sz="0" w:space="0" w:color="auto"/>
                    <w:bottom w:val="none" w:sz="0" w:space="0" w:color="auto"/>
                    <w:right w:val="none" w:sz="0" w:space="0" w:color="auto"/>
                  </w:divBdr>
                </w:div>
                <w:div w:id="397747320">
                  <w:marLeft w:val="0"/>
                  <w:marRight w:val="0"/>
                  <w:marTop w:val="0"/>
                  <w:marBottom w:val="0"/>
                  <w:divBdr>
                    <w:top w:val="none" w:sz="0" w:space="0" w:color="auto"/>
                    <w:left w:val="none" w:sz="0" w:space="0" w:color="auto"/>
                    <w:bottom w:val="none" w:sz="0" w:space="0" w:color="auto"/>
                    <w:right w:val="none" w:sz="0" w:space="0" w:color="auto"/>
                  </w:divBdr>
                </w:div>
                <w:div w:id="529075013">
                  <w:marLeft w:val="0"/>
                  <w:marRight w:val="0"/>
                  <w:marTop w:val="0"/>
                  <w:marBottom w:val="0"/>
                  <w:divBdr>
                    <w:top w:val="none" w:sz="0" w:space="0" w:color="auto"/>
                    <w:left w:val="none" w:sz="0" w:space="0" w:color="auto"/>
                    <w:bottom w:val="none" w:sz="0" w:space="0" w:color="auto"/>
                    <w:right w:val="none" w:sz="0" w:space="0" w:color="auto"/>
                  </w:divBdr>
                </w:div>
                <w:div w:id="1597636868">
                  <w:marLeft w:val="0"/>
                  <w:marRight w:val="0"/>
                  <w:marTop w:val="0"/>
                  <w:marBottom w:val="0"/>
                  <w:divBdr>
                    <w:top w:val="none" w:sz="0" w:space="0" w:color="auto"/>
                    <w:left w:val="none" w:sz="0" w:space="0" w:color="auto"/>
                    <w:bottom w:val="none" w:sz="0" w:space="0" w:color="auto"/>
                    <w:right w:val="none" w:sz="0" w:space="0" w:color="auto"/>
                  </w:divBdr>
                </w:div>
                <w:div w:id="1830822072">
                  <w:marLeft w:val="0"/>
                  <w:marRight w:val="0"/>
                  <w:marTop w:val="0"/>
                  <w:marBottom w:val="0"/>
                  <w:divBdr>
                    <w:top w:val="none" w:sz="0" w:space="0" w:color="auto"/>
                    <w:left w:val="none" w:sz="0" w:space="0" w:color="auto"/>
                    <w:bottom w:val="none" w:sz="0" w:space="0" w:color="auto"/>
                    <w:right w:val="none" w:sz="0" w:space="0" w:color="auto"/>
                  </w:divBdr>
                </w:div>
                <w:div w:id="1110903849">
                  <w:marLeft w:val="0"/>
                  <w:marRight w:val="0"/>
                  <w:marTop w:val="0"/>
                  <w:marBottom w:val="0"/>
                  <w:divBdr>
                    <w:top w:val="none" w:sz="0" w:space="0" w:color="auto"/>
                    <w:left w:val="none" w:sz="0" w:space="0" w:color="auto"/>
                    <w:bottom w:val="none" w:sz="0" w:space="0" w:color="auto"/>
                    <w:right w:val="none" w:sz="0" w:space="0" w:color="auto"/>
                  </w:divBdr>
                </w:div>
              </w:divsChild>
            </w:div>
            <w:div w:id="1849979065">
              <w:marLeft w:val="0"/>
              <w:marRight w:val="0"/>
              <w:marTop w:val="0"/>
              <w:marBottom w:val="0"/>
              <w:divBdr>
                <w:top w:val="none" w:sz="0" w:space="0" w:color="auto"/>
                <w:left w:val="none" w:sz="0" w:space="0" w:color="auto"/>
                <w:bottom w:val="none" w:sz="0" w:space="0" w:color="auto"/>
                <w:right w:val="none" w:sz="0" w:space="0" w:color="auto"/>
              </w:divBdr>
              <w:divsChild>
                <w:div w:id="1803381702">
                  <w:marLeft w:val="0"/>
                  <w:marRight w:val="0"/>
                  <w:marTop w:val="0"/>
                  <w:marBottom w:val="0"/>
                  <w:divBdr>
                    <w:top w:val="none" w:sz="0" w:space="0" w:color="auto"/>
                    <w:left w:val="none" w:sz="0" w:space="0" w:color="auto"/>
                    <w:bottom w:val="none" w:sz="0" w:space="0" w:color="auto"/>
                    <w:right w:val="none" w:sz="0" w:space="0" w:color="auto"/>
                  </w:divBdr>
                </w:div>
                <w:div w:id="995886296">
                  <w:marLeft w:val="0"/>
                  <w:marRight w:val="0"/>
                  <w:marTop w:val="0"/>
                  <w:marBottom w:val="0"/>
                  <w:divBdr>
                    <w:top w:val="none" w:sz="0" w:space="0" w:color="auto"/>
                    <w:left w:val="none" w:sz="0" w:space="0" w:color="auto"/>
                    <w:bottom w:val="none" w:sz="0" w:space="0" w:color="auto"/>
                    <w:right w:val="none" w:sz="0" w:space="0" w:color="auto"/>
                  </w:divBdr>
                </w:div>
              </w:divsChild>
            </w:div>
            <w:div w:id="2112428142">
              <w:marLeft w:val="0"/>
              <w:marRight w:val="0"/>
              <w:marTop w:val="0"/>
              <w:marBottom w:val="0"/>
              <w:divBdr>
                <w:top w:val="none" w:sz="0" w:space="0" w:color="auto"/>
                <w:left w:val="none" w:sz="0" w:space="0" w:color="auto"/>
                <w:bottom w:val="none" w:sz="0" w:space="0" w:color="auto"/>
                <w:right w:val="none" w:sz="0" w:space="0" w:color="auto"/>
              </w:divBdr>
              <w:divsChild>
                <w:div w:id="45419133">
                  <w:marLeft w:val="0"/>
                  <w:marRight w:val="0"/>
                  <w:marTop w:val="0"/>
                  <w:marBottom w:val="0"/>
                  <w:divBdr>
                    <w:top w:val="none" w:sz="0" w:space="0" w:color="auto"/>
                    <w:left w:val="none" w:sz="0" w:space="0" w:color="auto"/>
                    <w:bottom w:val="none" w:sz="0" w:space="0" w:color="auto"/>
                    <w:right w:val="none" w:sz="0" w:space="0" w:color="auto"/>
                  </w:divBdr>
                </w:div>
                <w:div w:id="1768503108">
                  <w:marLeft w:val="0"/>
                  <w:marRight w:val="0"/>
                  <w:marTop w:val="0"/>
                  <w:marBottom w:val="0"/>
                  <w:divBdr>
                    <w:top w:val="none" w:sz="0" w:space="0" w:color="auto"/>
                    <w:left w:val="none" w:sz="0" w:space="0" w:color="auto"/>
                    <w:bottom w:val="none" w:sz="0" w:space="0" w:color="auto"/>
                    <w:right w:val="none" w:sz="0" w:space="0" w:color="auto"/>
                  </w:divBdr>
                </w:div>
                <w:div w:id="1302882815">
                  <w:marLeft w:val="0"/>
                  <w:marRight w:val="0"/>
                  <w:marTop w:val="0"/>
                  <w:marBottom w:val="0"/>
                  <w:divBdr>
                    <w:top w:val="none" w:sz="0" w:space="0" w:color="auto"/>
                    <w:left w:val="none" w:sz="0" w:space="0" w:color="auto"/>
                    <w:bottom w:val="none" w:sz="0" w:space="0" w:color="auto"/>
                    <w:right w:val="none" w:sz="0" w:space="0" w:color="auto"/>
                  </w:divBdr>
                </w:div>
              </w:divsChild>
            </w:div>
            <w:div w:id="363601765">
              <w:marLeft w:val="0"/>
              <w:marRight w:val="0"/>
              <w:marTop w:val="0"/>
              <w:marBottom w:val="0"/>
              <w:divBdr>
                <w:top w:val="none" w:sz="0" w:space="0" w:color="auto"/>
                <w:left w:val="none" w:sz="0" w:space="0" w:color="auto"/>
                <w:bottom w:val="none" w:sz="0" w:space="0" w:color="auto"/>
                <w:right w:val="none" w:sz="0" w:space="0" w:color="auto"/>
              </w:divBdr>
              <w:divsChild>
                <w:div w:id="920063882">
                  <w:marLeft w:val="0"/>
                  <w:marRight w:val="0"/>
                  <w:marTop w:val="0"/>
                  <w:marBottom w:val="0"/>
                  <w:divBdr>
                    <w:top w:val="none" w:sz="0" w:space="0" w:color="auto"/>
                    <w:left w:val="none" w:sz="0" w:space="0" w:color="auto"/>
                    <w:bottom w:val="none" w:sz="0" w:space="0" w:color="auto"/>
                    <w:right w:val="none" w:sz="0" w:space="0" w:color="auto"/>
                  </w:divBdr>
                </w:div>
                <w:div w:id="498077748">
                  <w:marLeft w:val="0"/>
                  <w:marRight w:val="0"/>
                  <w:marTop w:val="0"/>
                  <w:marBottom w:val="0"/>
                  <w:divBdr>
                    <w:top w:val="none" w:sz="0" w:space="0" w:color="auto"/>
                    <w:left w:val="none" w:sz="0" w:space="0" w:color="auto"/>
                    <w:bottom w:val="none" w:sz="0" w:space="0" w:color="auto"/>
                    <w:right w:val="none" w:sz="0" w:space="0" w:color="auto"/>
                  </w:divBdr>
                </w:div>
              </w:divsChild>
            </w:div>
            <w:div w:id="909771374">
              <w:marLeft w:val="0"/>
              <w:marRight w:val="0"/>
              <w:marTop w:val="0"/>
              <w:marBottom w:val="0"/>
              <w:divBdr>
                <w:top w:val="none" w:sz="0" w:space="0" w:color="auto"/>
                <w:left w:val="none" w:sz="0" w:space="0" w:color="auto"/>
                <w:bottom w:val="none" w:sz="0" w:space="0" w:color="auto"/>
                <w:right w:val="none" w:sz="0" w:space="0" w:color="auto"/>
              </w:divBdr>
              <w:divsChild>
                <w:div w:id="2006585393">
                  <w:marLeft w:val="0"/>
                  <w:marRight w:val="0"/>
                  <w:marTop w:val="0"/>
                  <w:marBottom w:val="0"/>
                  <w:divBdr>
                    <w:top w:val="none" w:sz="0" w:space="0" w:color="auto"/>
                    <w:left w:val="none" w:sz="0" w:space="0" w:color="auto"/>
                    <w:bottom w:val="none" w:sz="0" w:space="0" w:color="auto"/>
                    <w:right w:val="none" w:sz="0" w:space="0" w:color="auto"/>
                  </w:divBdr>
                </w:div>
                <w:div w:id="782697080">
                  <w:marLeft w:val="0"/>
                  <w:marRight w:val="0"/>
                  <w:marTop w:val="0"/>
                  <w:marBottom w:val="0"/>
                  <w:divBdr>
                    <w:top w:val="none" w:sz="0" w:space="0" w:color="auto"/>
                    <w:left w:val="none" w:sz="0" w:space="0" w:color="auto"/>
                    <w:bottom w:val="none" w:sz="0" w:space="0" w:color="auto"/>
                    <w:right w:val="none" w:sz="0" w:space="0" w:color="auto"/>
                  </w:divBdr>
                </w:div>
              </w:divsChild>
            </w:div>
            <w:div w:id="487791149">
              <w:marLeft w:val="0"/>
              <w:marRight w:val="0"/>
              <w:marTop w:val="0"/>
              <w:marBottom w:val="0"/>
              <w:divBdr>
                <w:top w:val="none" w:sz="0" w:space="0" w:color="auto"/>
                <w:left w:val="none" w:sz="0" w:space="0" w:color="auto"/>
                <w:bottom w:val="none" w:sz="0" w:space="0" w:color="auto"/>
                <w:right w:val="none" w:sz="0" w:space="0" w:color="auto"/>
              </w:divBdr>
              <w:divsChild>
                <w:div w:id="1150293002">
                  <w:marLeft w:val="0"/>
                  <w:marRight w:val="0"/>
                  <w:marTop w:val="0"/>
                  <w:marBottom w:val="0"/>
                  <w:divBdr>
                    <w:top w:val="none" w:sz="0" w:space="0" w:color="auto"/>
                    <w:left w:val="none" w:sz="0" w:space="0" w:color="auto"/>
                    <w:bottom w:val="none" w:sz="0" w:space="0" w:color="auto"/>
                    <w:right w:val="none" w:sz="0" w:space="0" w:color="auto"/>
                  </w:divBdr>
                </w:div>
                <w:div w:id="1456560180">
                  <w:marLeft w:val="0"/>
                  <w:marRight w:val="0"/>
                  <w:marTop w:val="0"/>
                  <w:marBottom w:val="0"/>
                  <w:divBdr>
                    <w:top w:val="none" w:sz="0" w:space="0" w:color="auto"/>
                    <w:left w:val="none" w:sz="0" w:space="0" w:color="auto"/>
                    <w:bottom w:val="none" w:sz="0" w:space="0" w:color="auto"/>
                    <w:right w:val="none" w:sz="0" w:space="0" w:color="auto"/>
                  </w:divBdr>
                </w:div>
                <w:div w:id="1403987661">
                  <w:marLeft w:val="0"/>
                  <w:marRight w:val="0"/>
                  <w:marTop w:val="0"/>
                  <w:marBottom w:val="0"/>
                  <w:divBdr>
                    <w:top w:val="none" w:sz="0" w:space="0" w:color="auto"/>
                    <w:left w:val="none" w:sz="0" w:space="0" w:color="auto"/>
                    <w:bottom w:val="none" w:sz="0" w:space="0" w:color="auto"/>
                    <w:right w:val="none" w:sz="0" w:space="0" w:color="auto"/>
                  </w:divBdr>
                </w:div>
              </w:divsChild>
            </w:div>
            <w:div w:id="1102262023">
              <w:marLeft w:val="0"/>
              <w:marRight w:val="0"/>
              <w:marTop w:val="0"/>
              <w:marBottom w:val="0"/>
              <w:divBdr>
                <w:top w:val="none" w:sz="0" w:space="0" w:color="auto"/>
                <w:left w:val="none" w:sz="0" w:space="0" w:color="auto"/>
                <w:bottom w:val="none" w:sz="0" w:space="0" w:color="auto"/>
                <w:right w:val="none" w:sz="0" w:space="0" w:color="auto"/>
              </w:divBdr>
              <w:divsChild>
                <w:div w:id="1076246020">
                  <w:marLeft w:val="0"/>
                  <w:marRight w:val="0"/>
                  <w:marTop w:val="0"/>
                  <w:marBottom w:val="0"/>
                  <w:divBdr>
                    <w:top w:val="none" w:sz="0" w:space="0" w:color="auto"/>
                    <w:left w:val="none" w:sz="0" w:space="0" w:color="auto"/>
                    <w:bottom w:val="none" w:sz="0" w:space="0" w:color="auto"/>
                    <w:right w:val="none" w:sz="0" w:space="0" w:color="auto"/>
                  </w:divBdr>
                </w:div>
                <w:div w:id="1305351398">
                  <w:marLeft w:val="0"/>
                  <w:marRight w:val="0"/>
                  <w:marTop w:val="0"/>
                  <w:marBottom w:val="0"/>
                  <w:divBdr>
                    <w:top w:val="none" w:sz="0" w:space="0" w:color="auto"/>
                    <w:left w:val="none" w:sz="0" w:space="0" w:color="auto"/>
                    <w:bottom w:val="none" w:sz="0" w:space="0" w:color="auto"/>
                    <w:right w:val="none" w:sz="0" w:space="0" w:color="auto"/>
                  </w:divBdr>
                </w:div>
              </w:divsChild>
            </w:div>
            <w:div w:id="1629120674">
              <w:marLeft w:val="0"/>
              <w:marRight w:val="0"/>
              <w:marTop w:val="0"/>
              <w:marBottom w:val="0"/>
              <w:divBdr>
                <w:top w:val="none" w:sz="0" w:space="0" w:color="auto"/>
                <w:left w:val="none" w:sz="0" w:space="0" w:color="auto"/>
                <w:bottom w:val="none" w:sz="0" w:space="0" w:color="auto"/>
                <w:right w:val="none" w:sz="0" w:space="0" w:color="auto"/>
              </w:divBdr>
              <w:divsChild>
                <w:div w:id="1158306064">
                  <w:marLeft w:val="0"/>
                  <w:marRight w:val="0"/>
                  <w:marTop w:val="0"/>
                  <w:marBottom w:val="0"/>
                  <w:divBdr>
                    <w:top w:val="none" w:sz="0" w:space="0" w:color="auto"/>
                    <w:left w:val="none" w:sz="0" w:space="0" w:color="auto"/>
                    <w:bottom w:val="none" w:sz="0" w:space="0" w:color="auto"/>
                    <w:right w:val="none" w:sz="0" w:space="0" w:color="auto"/>
                  </w:divBdr>
                </w:div>
                <w:div w:id="1285890436">
                  <w:marLeft w:val="0"/>
                  <w:marRight w:val="0"/>
                  <w:marTop w:val="0"/>
                  <w:marBottom w:val="0"/>
                  <w:divBdr>
                    <w:top w:val="none" w:sz="0" w:space="0" w:color="auto"/>
                    <w:left w:val="none" w:sz="0" w:space="0" w:color="auto"/>
                    <w:bottom w:val="none" w:sz="0" w:space="0" w:color="auto"/>
                    <w:right w:val="none" w:sz="0" w:space="0" w:color="auto"/>
                  </w:divBdr>
                </w:div>
              </w:divsChild>
            </w:div>
            <w:div w:id="1539928355">
              <w:marLeft w:val="0"/>
              <w:marRight w:val="0"/>
              <w:marTop w:val="0"/>
              <w:marBottom w:val="0"/>
              <w:divBdr>
                <w:top w:val="none" w:sz="0" w:space="0" w:color="auto"/>
                <w:left w:val="none" w:sz="0" w:space="0" w:color="auto"/>
                <w:bottom w:val="none" w:sz="0" w:space="0" w:color="auto"/>
                <w:right w:val="none" w:sz="0" w:space="0" w:color="auto"/>
              </w:divBdr>
              <w:divsChild>
                <w:div w:id="1132479446">
                  <w:marLeft w:val="0"/>
                  <w:marRight w:val="0"/>
                  <w:marTop w:val="0"/>
                  <w:marBottom w:val="0"/>
                  <w:divBdr>
                    <w:top w:val="none" w:sz="0" w:space="0" w:color="auto"/>
                    <w:left w:val="none" w:sz="0" w:space="0" w:color="auto"/>
                    <w:bottom w:val="none" w:sz="0" w:space="0" w:color="auto"/>
                    <w:right w:val="none" w:sz="0" w:space="0" w:color="auto"/>
                  </w:divBdr>
                </w:div>
                <w:div w:id="274751831">
                  <w:marLeft w:val="0"/>
                  <w:marRight w:val="0"/>
                  <w:marTop w:val="0"/>
                  <w:marBottom w:val="0"/>
                  <w:divBdr>
                    <w:top w:val="none" w:sz="0" w:space="0" w:color="auto"/>
                    <w:left w:val="none" w:sz="0" w:space="0" w:color="auto"/>
                    <w:bottom w:val="none" w:sz="0" w:space="0" w:color="auto"/>
                    <w:right w:val="none" w:sz="0" w:space="0" w:color="auto"/>
                  </w:divBdr>
                </w:div>
                <w:div w:id="1515144496">
                  <w:marLeft w:val="0"/>
                  <w:marRight w:val="0"/>
                  <w:marTop w:val="0"/>
                  <w:marBottom w:val="0"/>
                  <w:divBdr>
                    <w:top w:val="none" w:sz="0" w:space="0" w:color="auto"/>
                    <w:left w:val="none" w:sz="0" w:space="0" w:color="auto"/>
                    <w:bottom w:val="none" w:sz="0" w:space="0" w:color="auto"/>
                    <w:right w:val="none" w:sz="0" w:space="0" w:color="auto"/>
                  </w:divBdr>
                </w:div>
              </w:divsChild>
            </w:div>
            <w:div w:id="452792376">
              <w:marLeft w:val="0"/>
              <w:marRight w:val="0"/>
              <w:marTop w:val="0"/>
              <w:marBottom w:val="0"/>
              <w:divBdr>
                <w:top w:val="none" w:sz="0" w:space="0" w:color="auto"/>
                <w:left w:val="none" w:sz="0" w:space="0" w:color="auto"/>
                <w:bottom w:val="none" w:sz="0" w:space="0" w:color="auto"/>
                <w:right w:val="none" w:sz="0" w:space="0" w:color="auto"/>
              </w:divBdr>
              <w:divsChild>
                <w:div w:id="1945571421">
                  <w:marLeft w:val="0"/>
                  <w:marRight w:val="0"/>
                  <w:marTop w:val="0"/>
                  <w:marBottom w:val="0"/>
                  <w:divBdr>
                    <w:top w:val="none" w:sz="0" w:space="0" w:color="auto"/>
                    <w:left w:val="none" w:sz="0" w:space="0" w:color="auto"/>
                    <w:bottom w:val="none" w:sz="0" w:space="0" w:color="auto"/>
                    <w:right w:val="none" w:sz="0" w:space="0" w:color="auto"/>
                  </w:divBdr>
                </w:div>
                <w:div w:id="1079403495">
                  <w:marLeft w:val="0"/>
                  <w:marRight w:val="0"/>
                  <w:marTop w:val="0"/>
                  <w:marBottom w:val="0"/>
                  <w:divBdr>
                    <w:top w:val="none" w:sz="0" w:space="0" w:color="auto"/>
                    <w:left w:val="none" w:sz="0" w:space="0" w:color="auto"/>
                    <w:bottom w:val="none" w:sz="0" w:space="0" w:color="auto"/>
                    <w:right w:val="none" w:sz="0" w:space="0" w:color="auto"/>
                  </w:divBdr>
                </w:div>
                <w:div w:id="690910337">
                  <w:marLeft w:val="0"/>
                  <w:marRight w:val="0"/>
                  <w:marTop w:val="0"/>
                  <w:marBottom w:val="0"/>
                  <w:divBdr>
                    <w:top w:val="none" w:sz="0" w:space="0" w:color="auto"/>
                    <w:left w:val="none" w:sz="0" w:space="0" w:color="auto"/>
                    <w:bottom w:val="none" w:sz="0" w:space="0" w:color="auto"/>
                    <w:right w:val="none" w:sz="0" w:space="0" w:color="auto"/>
                  </w:divBdr>
                </w:div>
              </w:divsChild>
            </w:div>
            <w:div w:id="1708946302">
              <w:marLeft w:val="0"/>
              <w:marRight w:val="0"/>
              <w:marTop w:val="0"/>
              <w:marBottom w:val="0"/>
              <w:divBdr>
                <w:top w:val="none" w:sz="0" w:space="0" w:color="auto"/>
                <w:left w:val="none" w:sz="0" w:space="0" w:color="auto"/>
                <w:bottom w:val="none" w:sz="0" w:space="0" w:color="auto"/>
                <w:right w:val="none" w:sz="0" w:space="0" w:color="auto"/>
              </w:divBdr>
              <w:divsChild>
                <w:div w:id="1299338789">
                  <w:marLeft w:val="0"/>
                  <w:marRight w:val="0"/>
                  <w:marTop w:val="0"/>
                  <w:marBottom w:val="0"/>
                  <w:divBdr>
                    <w:top w:val="none" w:sz="0" w:space="0" w:color="auto"/>
                    <w:left w:val="none" w:sz="0" w:space="0" w:color="auto"/>
                    <w:bottom w:val="none" w:sz="0" w:space="0" w:color="auto"/>
                    <w:right w:val="none" w:sz="0" w:space="0" w:color="auto"/>
                  </w:divBdr>
                </w:div>
                <w:div w:id="1846363862">
                  <w:marLeft w:val="0"/>
                  <w:marRight w:val="0"/>
                  <w:marTop w:val="0"/>
                  <w:marBottom w:val="0"/>
                  <w:divBdr>
                    <w:top w:val="none" w:sz="0" w:space="0" w:color="auto"/>
                    <w:left w:val="none" w:sz="0" w:space="0" w:color="auto"/>
                    <w:bottom w:val="none" w:sz="0" w:space="0" w:color="auto"/>
                    <w:right w:val="none" w:sz="0" w:space="0" w:color="auto"/>
                  </w:divBdr>
                </w:div>
                <w:div w:id="584726467">
                  <w:marLeft w:val="0"/>
                  <w:marRight w:val="0"/>
                  <w:marTop w:val="0"/>
                  <w:marBottom w:val="0"/>
                  <w:divBdr>
                    <w:top w:val="none" w:sz="0" w:space="0" w:color="auto"/>
                    <w:left w:val="none" w:sz="0" w:space="0" w:color="auto"/>
                    <w:bottom w:val="none" w:sz="0" w:space="0" w:color="auto"/>
                    <w:right w:val="none" w:sz="0" w:space="0" w:color="auto"/>
                  </w:divBdr>
                </w:div>
                <w:div w:id="1051003407">
                  <w:marLeft w:val="0"/>
                  <w:marRight w:val="0"/>
                  <w:marTop w:val="0"/>
                  <w:marBottom w:val="0"/>
                  <w:divBdr>
                    <w:top w:val="none" w:sz="0" w:space="0" w:color="auto"/>
                    <w:left w:val="none" w:sz="0" w:space="0" w:color="auto"/>
                    <w:bottom w:val="none" w:sz="0" w:space="0" w:color="auto"/>
                    <w:right w:val="none" w:sz="0" w:space="0" w:color="auto"/>
                  </w:divBdr>
                </w:div>
              </w:divsChild>
            </w:div>
            <w:div w:id="1579553148">
              <w:marLeft w:val="0"/>
              <w:marRight w:val="0"/>
              <w:marTop w:val="0"/>
              <w:marBottom w:val="0"/>
              <w:divBdr>
                <w:top w:val="none" w:sz="0" w:space="0" w:color="auto"/>
                <w:left w:val="none" w:sz="0" w:space="0" w:color="auto"/>
                <w:bottom w:val="none" w:sz="0" w:space="0" w:color="auto"/>
                <w:right w:val="none" w:sz="0" w:space="0" w:color="auto"/>
              </w:divBdr>
              <w:divsChild>
                <w:div w:id="1519998629">
                  <w:marLeft w:val="0"/>
                  <w:marRight w:val="0"/>
                  <w:marTop w:val="0"/>
                  <w:marBottom w:val="0"/>
                  <w:divBdr>
                    <w:top w:val="none" w:sz="0" w:space="0" w:color="auto"/>
                    <w:left w:val="none" w:sz="0" w:space="0" w:color="auto"/>
                    <w:bottom w:val="none" w:sz="0" w:space="0" w:color="auto"/>
                    <w:right w:val="none" w:sz="0" w:space="0" w:color="auto"/>
                  </w:divBdr>
                </w:div>
                <w:div w:id="190070224">
                  <w:marLeft w:val="0"/>
                  <w:marRight w:val="0"/>
                  <w:marTop w:val="0"/>
                  <w:marBottom w:val="0"/>
                  <w:divBdr>
                    <w:top w:val="none" w:sz="0" w:space="0" w:color="auto"/>
                    <w:left w:val="none" w:sz="0" w:space="0" w:color="auto"/>
                    <w:bottom w:val="none" w:sz="0" w:space="0" w:color="auto"/>
                    <w:right w:val="none" w:sz="0" w:space="0" w:color="auto"/>
                  </w:divBdr>
                </w:div>
              </w:divsChild>
            </w:div>
            <w:div w:id="278680236">
              <w:marLeft w:val="0"/>
              <w:marRight w:val="0"/>
              <w:marTop w:val="0"/>
              <w:marBottom w:val="0"/>
              <w:divBdr>
                <w:top w:val="none" w:sz="0" w:space="0" w:color="auto"/>
                <w:left w:val="none" w:sz="0" w:space="0" w:color="auto"/>
                <w:bottom w:val="none" w:sz="0" w:space="0" w:color="auto"/>
                <w:right w:val="none" w:sz="0" w:space="0" w:color="auto"/>
              </w:divBdr>
              <w:divsChild>
                <w:div w:id="1584335523">
                  <w:marLeft w:val="0"/>
                  <w:marRight w:val="0"/>
                  <w:marTop w:val="0"/>
                  <w:marBottom w:val="0"/>
                  <w:divBdr>
                    <w:top w:val="none" w:sz="0" w:space="0" w:color="auto"/>
                    <w:left w:val="none" w:sz="0" w:space="0" w:color="auto"/>
                    <w:bottom w:val="none" w:sz="0" w:space="0" w:color="auto"/>
                    <w:right w:val="none" w:sz="0" w:space="0" w:color="auto"/>
                  </w:divBdr>
                </w:div>
                <w:div w:id="182060757">
                  <w:marLeft w:val="0"/>
                  <w:marRight w:val="0"/>
                  <w:marTop w:val="0"/>
                  <w:marBottom w:val="0"/>
                  <w:divBdr>
                    <w:top w:val="none" w:sz="0" w:space="0" w:color="auto"/>
                    <w:left w:val="none" w:sz="0" w:space="0" w:color="auto"/>
                    <w:bottom w:val="none" w:sz="0" w:space="0" w:color="auto"/>
                    <w:right w:val="none" w:sz="0" w:space="0" w:color="auto"/>
                  </w:divBdr>
                </w:div>
              </w:divsChild>
            </w:div>
            <w:div w:id="2139570906">
              <w:marLeft w:val="0"/>
              <w:marRight w:val="0"/>
              <w:marTop w:val="0"/>
              <w:marBottom w:val="0"/>
              <w:divBdr>
                <w:top w:val="none" w:sz="0" w:space="0" w:color="auto"/>
                <w:left w:val="none" w:sz="0" w:space="0" w:color="auto"/>
                <w:bottom w:val="none" w:sz="0" w:space="0" w:color="auto"/>
                <w:right w:val="none" w:sz="0" w:space="0" w:color="auto"/>
              </w:divBdr>
              <w:divsChild>
                <w:div w:id="603149718">
                  <w:marLeft w:val="0"/>
                  <w:marRight w:val="0"/>
                  <w:marTop w:val="0"/>
                  <w:marBottom w:val="0"/>
                  <w:divBdr>
                    <w:top w:val="none" w:sz="0" w:space="0" w:color="auto"/>
                    <w:left w:val="none" w:sz="0" w:space="0" w:color="auto"/>
                    <w:bottom w:val="none" w:sz="0" w:space="0" w:color="auto"/>
                    <w:right w:val="none" w:sz="0" w:space="0" w:color="auto"/>
                  </w:divBdr>
                </w:div>
              </w:divsChild>
            </w:div>
            <w:div w:id="870072658">
              <w:marLeft w:val="0"/>
              <w:marRight w:val="0"/>
              <w:marTop w:val="0"/>
              <w:marBottom w:val="0"/>
              <w:divBdr>
                <w:top w:val="none" w:sz="0" w:space="0" w:color="auto"/>
                <w:left w:val="none" w:sz="0" w:space="0" w:color="auto"/>
                <w:bottom w:val="none" w:sz="0" w:space="0" w:color="auto"/>
                <w:right w:val="none" w:sz="0" w:space="0" w:color="auto"/>
              </w:divBdr>
              <w:divsChild>
                <w:div w:id="2059816883">
                  <w:marLeft w:val="0"/>
                  <w:marRight w:val="0"/>
                  <w:marTop w:val="0"/>
                  <w:marBottom w:val="0"/>
                  <w:divBdr>
                    <w:top w:val="none" w:sz="0" w:space="0" w:color="auto"/>
                    <w:left w:val="none" w:sz="0" w:space="0" w:color="auto"/>
                    <w:bottom w:val="none" w:sz="0" w:space="0" w:color="auto"/>
                    <w:right w:val="none" w:sz="0" w:space="0" w:color="auto"/>
                  </w:divBdr>
                  <w:divsChild>
                    <w:div w:id="526212863">
                      <w:marLeft w:val="0"/>
                      <w:marRight w:val="0"/>
                      <w:marTop w:val="0"/>
                      <w:marBottom w:val="0"/>
                      <w:divBdr>
                        <w:top w:val="none" w:sz="0" w:space="0" w:color="auto"/>
                        <w:left w:val="none" w:sz="0" w:space="0" w:color="auto"/>
                        <w:bottom w:val="none" w:sz="0" w:space="0" w:color="auto"/>
                        <w:right w:val="none" w:sz="0" w:space="0" w:color="auto"/>
                      </w:divBdr>
                      <w:divsChild>
                        <w:div w:id="1161654922">
                          <w:marLeft w:val="0"/>
                          <w:marRight w:val="0"/>
                          <w:marTop w:val="0"/>
                          <w:marBottom w:val="0"/>
                          <w:divBdr>
                            <w:top w:val="none" w:sz="0" w:space="0" w:color="auto"/>
                            <w:left w:val="none" w:sz="0" w:space="0" w:color="auto"/>
                            <w:bottom w:val="none" w:sz="0" w:space="0" w:color="auto"/>
                            <w:right w:val="none" w:sz="0" w:space="0" w:color="auto"/>
                          </w:divBdr>
                        </w:div>
                        <w:div w:id="11781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11955">
              <w:marLeft w:val="0"/>
              <w:marRight w:val="0"/>
              <w:marTop w:val="0"/>
              <w:marBottom w:val="0"/>
              <w:divBdr>
                <w:top w:val="none" w:sz="0" w:space="0" w:color="auto"/>
                <w:left w:val="none" w:sz="0" w:space="0" w:color="auto"/>
                <w:bottom w:val="none" w:sz="0" w:space="0" w:color="auto"/>
                <w:right w:val="none" w:sz="0" w:space="0" w:color="auto"/>
              </w:divBdr>
              <w:divsChild>
                <w:div w:id="2022002596">
                  <w:marLeft w:val="0"/>
                  <w:marRight w:val="0"/>
                  <w:marTop w:val="0"/>
                  <w:marBottom w:val="0"/>
                  <w:divBdr>
                    <w:top w:val="none" w:sz="0" w:space="0" w:color="auto"/>
                    <w:left w:val="none" w:sz="0" w:space="0" w:color="auto"/>
                    <w:bottom w:val="none" w:sz="0" w:space="0" w:color="auto"/>
                    <w:right w:val="none" w:sz="0" w:space="0" w:color="auto"/>
                  </w:divBdr>
                </w:div>
                <w:div w:id="16416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6687">
          <w:marLeft w:val="0"/>
          <w:marRight w:val="0"/>
          <w:marTop w:val="0"/>
          <w:marBottom w:val="0"/>
          <w:divBdr>
            <w:top w:val="none" w:sz="0" w:space="0" w:color="auto"/>
            <w:left w:val="none" w:sz="0" w:space="0" w:color="auto"/>
            <w:bottom w:val="none" w:sz="0" w:space="0" w:color="auto"/>
            <w:right w:val="none" w:sz="0" w:space="0" w:color="auto"/>
          </w:divBdr>
          <w:divsChild>
            <w:div w:id="1581984097">
              <w:marLeft w:val="0"/>
              <w:marRight w:val="0"/>
              <w:marTop w:val="0"/>
              <w:marBottom w:val="0"/>
              <w:divBdr>
                <w:top w:val="none" w:sz="0" w:space="0" w:color="auto"/>
                <w:left w:val="none" w:sz="0" w:space="0" w:color="auto"/>
                <w:bottom w:val="none" w:sz="0" w:space="0" w:color="auto"/>
                <w:right w:val="none" w:sz="0" w:space="0" w:color="auto"/>
              </w:divBdr>
            </w:div>
            <w:div w:id="1363094259">
              <w:marLeft w:val="0"/>
              <w:marRight w:val="0"/>
              <w:marTop w:val="0"/>
              <w:marBottom w:val="0"/>
              <w:divBdr>
                <w:top w:val="none" w:sz="0" w:space="0" w:color="auto"/>
                <w:left w:val="none" w:sz="0" w:space="0" w:color="auto"/>
                <w:bottom w:val="none" w:sz="0" w:space="0" w:color="auto"/>
                <w:right w:val="none" w:sz="0" w:space="0" w:color="auto"/>
              </w:divBdr>
            </w:div>
            <w:div w:id="1373963065">
              <w:marLeft w:val="0"/>
              <w:marRight w:val="0"/>
              <w:marTop w:val="0"/>
              <w:marBottom w:val="0"/>
              <w:divBdr>
                <w:top w:val="none" w:sz="0" w:space="0" w:color="auto"/>
                <w:left w:val="none" w:sz="0" w:space="0" w:color="auto"/>
                <w:bottom w:val="none" w:sz="0" w:space="0" w:color="auto"/>
                <w:right w:val="none" w:sz="0" w:space="0" w:color="auto"/>
              </w:divBdr>
            </w:div>
            <w:div w:id="959340543">
              <w:marLeft w:val="0"/>
              <w:marRight w:val="0"/>
              <w:marTop w:val="0"/>
              <w:marBottom w:val="0"/>
              <w:divBdr>
                <w:top w:val="none" w:sz="0" w:space="0" w:color="auto"/>
                <w:left w:val="none" w:sz="0" w:space="0" w:color="auto"/>
                <w:bottom w:val="none" w:sz="0" w:space="0" w:color="auto"/>
                <w:right w:val="none" w:sz="0" w:space="0" w:color="auto"/>
              </w:divBdr>
            </w:div>
            <w:div w:id="1697149371">
              <w:marLeft w:val="0"/>
              <w:marRight w:val="0"/>
              <w:marTop w:val="0"/>
              <w:marBottom w:val="0"/>
              <w:divBdr>
                <w:top w:val="none" w:sz="0" w:space="0" w:color="auto"/>
                <w:left w:val="none" w:sz="0" w:space="0" w:color="auto"/>
                <w:bottom w:val="none" w:sz="0" w:space="0" w:color="auto"/>
                <w:right w:val="none" w:sz="0" w:space="0" w:color="auto"/>
              </w:divBdr>
            </w:div>
            <w:div w:id="887492262">
              <w:marLeft w:val="0"/>
              <w:marRight w:val="0"/>
              <w:marTop w:val="0"/>
              <w:marBottom w:val="0"/>
              <w:divBdr>
                <w:top w:val="none" w:sz="0" w:space="0" w:color="auto"/>
                <w:left w:val="none" w:sz="0" w:space="0" w:color="auto"/>
                <w:bottom w:val="none" w:sz="0" w:space="0" w:color="auto"/>
                <w:right w:val="none" w:sz="0" w:space="0" w:color="auto"/>
              </w:divBdr>
            </w:div>
            <w:div w:id="2048943372">
              <w:marLeft w:val="0"/>
              <w:marRight w:val="0"/>
              <w:marTop w:val="0"/>
              <w:marBottom w:val="0"/>
              <w:divBdr>
                <w:top w:val="none" w:sz="0" w:space="0" w:color="auto"/>
                <w:left w:val="none" w:sz="0" w:space="0" w:color="auto"/>
                <w:bottom w:val="none" w:sz="0" w:space="0" w:color="auto"/>
                <w:right w:val="none" w:sz="0" w:space="0" w:color="auto"/>
              </w:divBdr>
            </w:div>
            <w:div w:id="882979637">
              <w:marLeft w:val="0"/>
              <w:marRight w:val="0"/>
              <w:marTop w:val="0"/>
              <w:marBottom w:val="0"/>
              <w:divBdr>
                <w:top w:val="none" w:sz="0" w:space="0" w:color="auto"/>
                <w:left w:val="none" w:sz="0" w:space="0" w:color="auto"/>
                <w:bottom w:val="none" w:sz="0" w:space="0" w:color="auto"/>
                <w:right w:val="none" w:sz="0" w:space="0" w:color="auto"/>
              </w:divBdr>
            </w:div>
            <w:div w:id="573467223">
              <w:marLeft w:val="0"/>
              <w:marRight w:val="0"/>
              <w:marTop w:val="0"/>
              <w:marBottom w:val="0"/>
              <w:divBdr>
                <w:top w:val="none" w:sz="0" w:space="0" w:color="auto"/>
                <w:left w:val="none" w:sz="0" w:space="0" w:color="auto"/>
                <w:bottom w:val="none" w:sz="0" w:space="0" w:color="auto"/>
                <w:right w:val="none" w:sz="0" w:space="0" w:color="auto"/>
              </w:divBdr>
            </w:div>
            <w:div w:id="826703329">
              <w:marLeft w:val="0"/>
              <w:marRight w:val="0"/>
              <w:marTop w:val="0"/>
              <w:marBottom w:val="0"/>
              <w:divBdr>
                <w:top w:val="none" w:sz="0" w:space="0" w:color="auto"/>
                <w:left w:val="none" w:sz="0" w:space="0" w:color="auto"/>
                <w:bottom w:val="none" w:sz="0" w:space="0" w:color="auto"/>
                <w:right w:val="none" w:sz="0" w:space="0" w:color="auto"/>
              </w:divBdr>
            </w:div>
            <w:div w:id="1009412140">
              <w:marLeft w:val="0"/>
              <w:marRight w:val="0"/>
              <w:marTop w:val="0"/>
              <w:marBottom w:val="0"/>
              <w:divBdr>
                <w:top w:val="none" w:sz="0" w:space="0" w:color="auto"/>
                <w:left w:val="none" w:sz="0" w:space="0" w:color="auto"/>
                <w:bottom w:val="none" w:sz="0" w:space="0" w:color="auto"/>
                <w:right w:val="none" w:sz="0" w:space="0" w:color="auto"/>
              </w:divBdr>
            </w:div>
            <w:div w:id="2060401182">
              <w:marLeft w:val="0"/>
              <w:marRight w:val="0"/>
              <w:marTop w:val="0"/>
              <w:marBottom w:val="0"/>
              <w:divBdr>
                <w:top w:val="none" w:sz="0" w:space="0" w:color="auto"/>
                <w:left w:val="none" w:sz="0" w:space="0" w:color="auto"/>
                <w:bottom w:val="none" w:sz="0" w:space="0" w:color="auto"/>
                <w:right w:val="none" w:sz="0" w:space="0" w:color="auto"/>
              </w:divBdr>
            </w:div>
            <w:div w:id="809522295">
              <w:marLeft w:val="0"/>
              <w:marRight w:val="0"/>
              <w:marTop w:val="0"/>
              <w:marBottom w:val="0"/>
              <w:divBdr>
                <w:top w:val="none" w:sz="0" w:space="0" w:color="auto"/>
                <w:left w:val="none" w:sz="0" w:space="0" w:color="auto"/>
                <w:bottom w:val="none" w:sz="0" w:space="0" w:color="auto"/>
                <w:right w:val="none" w:sz="0" w:space="0" w:color="auto"/>
              </w:divBdr>
            </w:div>
            <w:div w:id="2134251864">
              <w:marLeft w:val="0"/>
              <w:marRight w:val="0"/>
              <w:marTop w:val="0"/>
              <w:marBottom w:val="0"/>
              <w:divBdr>
                <w:top w:val="none" w:sz="0" w:space="0" w:color="auto"/>
                <w:left w:val="none" w:sz="0" w:space="0" w:color="auto"/>
                <w:bottom w:val="none" w:sz="0" w:space="0" w:color="auto"/>
                <w:right w:val="none" w:sz="0" w:space="0" w:color="auto"/>
              </w:divBdr>
            </w:div>
            <w:div w:id="1117481456">
              <w:marLeft w:val="0"/>
              <w:marRight w:val="0"/>
              <w:marTop w:val="0"/>
              <w:marBottom w:val="0"/>
              <w:divBdr>
                <w:top w:val="none" w:sz="0" w:space="0" w:color="auto"/>
                <w:left w:val="none" w:sz="0" w:space="0" w:color="auto"/>
                <w:bottom w:val="none" w:sz="0" w:space="0" w:color="auto"/>
                <w:right w:val="none" w:sz="0" w:space="0" w:color="auto"/>
              </w:divBdr>
            </w:div>
            <w:div w:id="1352606271">
              <w:marLeft w:val="0"/>
              <w:marRight w:val="0"/>
              <w:marTop w:val="0"/>
              <w:marBottom w:val="0"/>
              <w:divBdr>
                <w:top w:val="none" w:sz="0" w:space="0" w:color="auto"/>
                <w:left w:val="none" w:sz="0" w:space="0" w:color="auto"/>
                <w:bottom w:val="none" w:sz="0" w:space="0" w:color="auto"/>
                <w:right w:val="none" w:sz="0" w:space="0" w:color="auto"/>
              </w:divBdr>
            </w:div>
            <w:div w:id="1549996866">
              <w:marLeft w:val="0"/>
              <w:marRight w:val="0"/>
              <w:marTop w:val="0"/>
              <w:marBottom w:val="0"/>
              <w:divBdr>
                <w:top w:val="none" w:sz="0" w:space="0" w:color="auto"/>
                <w:left w:val="none" w:sz="0" w:space="0" w:color="auto"/>
                <w:bottom w:val="none" w:sz="0" w:space="0" w:color="auto"/>
                <w:right w:val="none" w:sz="0" w:space="0" w:color="auto"/>
              </w:divBdr>
            </w:div>
            <w:div w:id="1216820114">
              <w:marLeft w:val="0"/>
              <w:marRight w:val="0"/>
              <w:marTop w:val="0"/>
              <w:marBottom w:val="0"/>
              <w:divBdr>
                <w:top w:val="none" w:sz="0" w:space="0" w:color="auto"/>
                <w:left w:val="none" w:sz="0" w:space="0" w:color="auto"/>
                <w:bottom w:val="none" w:sz="0" w:space="0" w:color="auto"/>
                <w:right w:val="none" w:sz="0" w:space="0" w:color="auto"/>
              </w:divBdr>
            </w:div>
            <w:div w:id="1839300234">
              <w:marLeft w:val="0"/>
              <w:marRight w:val="0"/>
              <w:marTop w:val="0"/>
              <w:marBottom w:val="0"/>
              <w:divBdr>
                <w:top w:val="none" w:sz="0" w:space="0" w:color="auto"/>
                <w:left w:val="none" w:sz="0" w:space="0" w:color="auto"/>
                <w:bottom w:val="none" w:sz="0" w:space="0" w:color="auto"/>
                <w:right w:val="none" w:sz="0" w:space="0" w:color="auto"/>
              </w:divBdr>
              <w:divsChild>
                <w:div w:id="1989168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3270">
              <w:marLeft w:val="0"/>
              <w:marRight w:val="0"/>
              <w:marTop w:val="0"/>
              <w:marBottom w:val="0"/>
              <w:divBdr>
                <w:top w:val="none" w:sz="0" w:space="0" w:color="auto"/>
                <w:left w:val="none" w:sz="0" w:space="0" w:color="auto"/>
                <w:bottom w:val="none" w:sz="0" w:space="0" w:color="auto"/>
                <w:right w:val="none" w:sz="0" w:space="0" w:color="auto"/>
              </w:divBdr>
              <w:divsChild>
                <w:div w:id="448862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094945">
              <w:marLeft w:val="0"/>
              <w:marRight w:val="0"/>
              <w:marTop w:val="0"/>
              <w:marBottom w:val="0"/>
              <w:divBdr>
                <w:top w:val="none" w:sz="0" w:space="0" w:color="auto"/>
                <w:left w:val="none" w:sz="0" w:space="0" w:color="auto"/>
                <w:bottom w:val="none" w:sz="0" w:space="0" w:color="auto"/>
                <w:right w:val="none" w:sz="0" w:space="0" w:color="auto"/>
              </w:divBdr>
              <w:divsChild>
                <w:div w:id="106013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84926">
              <w:marLeft w:val="0"/>
              <w:marRight w:val="0"/>
              <w:marTop w:val="0"/>
              <w:marBottom w:val="0"/>
              <w:divBdr>
                <w:top w:val="none" w:sz="0" w:space="0" w:color="auto"/>
                <w:left w:val="none" w:sz="0" w:space="0" w:color="auto"/>
                <w:bottom w:val="none" w:sz="0" w:space="0" w:color="auto"/>
                <w:right w:val="none" w:sz="0" w:space="0" w:color="auto"/>
              </w:divBdr>
            </w:div>
            <w:div w:id="1504584456">
              <w:marLeft w:val="0"/>
              <w:marRight w:val="0"/>
              <w:marTop w:val="0"/>
              <w:marBottom w:val="0"/>
              <w:divBdr>
                <w:top w:val="none" w:sz="0" w:space="0" w:color="auto"/>
                <w:left w:val="none" w:sz="0" w:space="0" w:color="auto"/>
                <w:bottom w:val="none" w:sz="0" w:space="0" w:color="auto"/>
                <w:right w:val="none" w:sz="0" w:space="0" w:color="auto"/>
              </w:divBdr>
            </w:div>
            <w:div w:id="800660249">
              <w:marLeft w:val="0"/>
              <w:marRight w:val="0"/>
              <w:marTop w:val="0"/>
              <w:marBottom w:val="0"/>
              <w:divBdr>
                <w:top w:val="none" w:sz="0" w:space="0" w:color="auto"/>
                <w:left w:val="none" w:sz="0" w:space="0" w:color="auto"/>
                <w:bottom w:val="none" w:sz="0" w:space="0" w:color="auto"/>
                <w:right w:val="none" w:sz="0" w:space="0" w:color="auto"/>
              </w:divBdr>
            </w:div>
            <w:div w:id="475807039">
              <w:marLeft w:val="0"/>
              <w:marRight w:val="0"/>
              <w:marTop w:val="0"/>
              <w:marBottom w:val="0"/>
              <w:divBdr>
                <w:top w:val="none" w:sz="0" w:space="0" w:color="auto"/>
                <w:left w:val="none" w:sz="0" w:space="0" w:color="auto"/>
                <w:bottom w:val="none" w:sz="0" w:space="0" w:color="auto"/>
                <w:right w:val="none" w:sz="0" w:space="0" w:color="auto"/>
              </w:divBdr>
            </w:div>
            <w:div w:id="1191841419">
              <w:marLeft w:val="0"/>
              <w:marRight w:val="0"/>
              <w:marTop w:val="0"/>
              <w:marBottom w:val="0"/>
              <w:divBdr>
                <w:top w:val="none" w:sz="0" w:space="0" w:color="auto"/>
                <w:left w:val="none" w:sz="0" w:space="0" w:color="auto"/>
                <w:bottom w:val="none" w:sz="0" w:space="0" w:color="auto"/>
                <w:right w:val="none" w:sz="0" w:space="0" w:color="auto"/>
              </w:divBdr>
            </w:div>
            <w:div w:id="1765762233">
              <w:marLeft w:val="0"/>
              <w:marRight w:val="0"/>
              <w:marTop w:val="0"/>
              <w:marBottom w:val="0"/>
              <w:divBdr>
                <w:top w:val="none" w:sz="0" w:space="0" w:color="auto"/>
                <w:left w:val="none" w:sz="0" w:space="0" w:color="auto"/>
                <w:bottom w:val="none" w:sz="0" w:space="0" w:color="auto"/>
                <w:right w:val="none" w:sz="0" w:space="0" w:color="auto"/>
              </w:divBdr>
            </w:div>
            <w:div w:id="1073743656">
              <w:marLeft w:val="0"/>
              <w:marRight w:val="0"/>
              <w:marTop w:val="0"/>
              <w:marBottom w:val="0"/>
              <w:divBdr>
                <w:top w:val="none" w:sz="0" w:space="0" w:color="auto"/>
                <w:left w:val="none" w:sz="0" w:space="0" w:color="auto"/>
                <w:bottom w:val="none" w:sz="0" w:space="0" w:color="auto"/>
                <w:right w:val="none" w:sz="0" w:space="0" w:color="auto"/>
              </w:divBdr>
            </w:div>
          </w:divsChild>
        </w:div>
        <w:div w:id="31225940">
          <w:marLeft w:val="0"/>
          <w:marRight w:val="0"/>
          <w:marTop w:val="0"/>
          <w:marBottom w:val="0"/>
          <w:divBdr>
            <w:top w:val="none" w:sz="0" w:space="0" w:color="auto"/>
            <w:left w:val="none" w:sz="0" w:space="0" w:color="auto"/>
            <w:bottom w:val="none" w:sz="0" w:space="0" w:color="auto"/>
            <w:right w:val="none" w:sz="0" w:space="0" w:color="auto"/>
          </w:divBdr>
          <w:divsChild>
            <w:div w:id="544299506">
              <w:marLeft w:val="0"/>
              <w:marRight w:val="0"/>
              <w:marTop w:val="0"/>
              <w:marBottom w:val="0"/>
              <w:divBdr>
                <w:top w:val="none" w:sz="0" w:space="0" w:color="auto"/>
                <w:left w:val="none" w:sz="0" w:space="0" w:color="auto"/>
                <w:bottom w:val="none" w:sz="0" w:space="0" w:color="auto"/>
                <w:right w:val="none" w:sz="0" w:space="0" w:color="auto"/>
              </w:divBdr>
            </w:div>
            <w:div w:id="738937501">
              <w:marLeft w:val="0"/>
              <w:marRight w:val="0"/>
              <w:marTop w:val="0"/>
              <w:marBottom w:val="0"/>
              <w:divBdr>
                <w:top w:val="none" w:sz="0" w:space="0" w:color="auto"/>
                <w:left w:val="none" w:sz="0" w:space="0" w:color="auto"/>
                <w:bottom w:val="none" w:sz="0" w:space="0" w:color="auto"/>
                <w:right w:val="none" w:sz="0" w:space="0" w:color="auto"/>
              </w:divBdr>
            </w:div>
            <w:div w:id="2100756968">
              <w:marLeft w:val="0"/>
              <w:marRight w:val="0"/>
              <w:marTop w:val="0"/>
              <w:marBottom w:val="0"/>
              <w:divBdr>
                <w:top w:val="none" w:sz="0" w:space="0" w:color="auto"/>
                <w:left w:val="none" w:sz="0" w:space="0" w:color="auto"/>
                <w:bottom w:val="none" w:sz="0" w:space="0" w:color="auto"/>
                <w:right w:val="none" w:sz="0" w:space="0" w:color="auto"/>
              </w:divBdr>
            </w:div>
            <w:div w:id="1021707383">
              <w:marLeft w:val="0"/>
              <w:marRight w:val="0"/>
              <w:marTop w:val="0"/>
              <w:marBottom w:val="0"/>
              <w:divBdr>
                <w:top w:val="none" w:sz="0" w:space="0" w:color="auto"/>
                <w:left w:val="none" w:sz="0" w:space="0" w:color="auto"/>
                <w:bottom w:val="none" w:sz="0" w:space="0" w:color="auto"/>
                <w:right w:val="none" w:sz="0" w:space="0" w:color="auto"/>
              </w:divBdr>
            </w:div>
            <w:div w:id="1450860244">
              <w:marLeft w:val="0"/>
              <w:marRight w:val="0"/>
              <w:marTop w:val="0"/>
              <w:marBottom w:val="0"/>
              <w:divBdr>
                <w:top w:val="none" w:sz="0" w:space="0" w:color="auto"/>
                <w:left w:val="none" w:sz="0" w:space="0" w:color="auto"/>
                <w:bottom w:val="none" w:sz="0" w:space="0" w:color="auto"/>
                <w:right w:val="none" w:sz="0" w:space="0" w:color="auto"/>
              </w:divBdr>
            </w:div>
          </w:divsChild>
        </w:div>
        <w:div w:id="1566837185">
          <w:marLeft w:val="0"/>
          <w:marRight w:val="0"/>
          <w:marTop w:val="0"/>
          <w:marBottom w:val="0"/>
          <w:divBdr>
            <w:top w:val="none" w:sz="0" w:space="0" w:color="auto"/>
            <w:left w:val="none" w:sz="0" w:space="0" w:color="auto"/>
            <w:bottom w:val="none" w:sz="0" w:space="0" w:color="auto"/>
            <w:right w:val="none" w:sz="0" w:space="0" w:color="auto"/>
          </w:divBdr>
          <w:divsChild>
            <w:div w:id="1995722259">
              <w:marLeft w:val="0"/>
              <w:marRight w:val="0"/>
              <w:marTop w:val="0"/>
              <w:marBottom w:val="0"/>
              <w:divBdr>
                <w:top w:val="none" w:sz="0" w:space="0" w:color="auto"/>
                <w:left w:val="none" w:sz="0" w:space="0" w:color="auto"/>
                <w:bottom w:val="none" w:sz="0" w:space="0" w:color="auto"/>
                <w:right w:val="none" w:sz="0" w:space="0" w:color="auto"/>
              </w:divBdr>
            </w:div>
            <w:div w:id="1034354723">
              <w:marLeft w:val="0"/>
              <w:marRight w:val="0"/>
              <w:marTop w:val="0"/>
              <w:marBottom w:val="0"/>
              <w:divBdr>
                <w:top w:val="none" w:sz="0" w:space="0" w:color="auto"/>
                <w:left w:val="none" w:sz="0" w:space="0" w:color="auto"/>
                <w:bottom w:val="none" w:sz="0" w:space="0" w:color="auto"/>
                <w:right w:val="none" w:sz="0" w:space="0" w:color="auto"/>
              </w:divBdr>
            </w:div>
            <w:div w:id="997540414">
              <w:marLeft w:val="0"/>
              <w:marRight w:val="0"/>
              <w:marTop w:val="0"/>
              <w:marBottom w:val="0"/>
              <w:divBdr>
                <w:top w:val="none" w:sz="0" w:space="0" w:color="auto"/>
                <w:left w:val="none" w:sz="0" w:space="0" w:color="auto"/>
                <w:bottom w:val="none" w:sz="0" w:space="0" w:color="auto"/>
                <w:right w:val="none" w:sz="0" w:space="0" w:color="auto"/>
              </w:divBdr>
            </w:div>
            <w:div w:id="138619054">
              <w:marLeft w:val="0"/>
              <w:marRight w:val="0"/>
              <w:marTop w:val="0"/>
              <w:marBottom w:val="0"/>
              <w:divBdr>
                <w:top w:val="none" w:sz="0" w:space="0" w:color="auto"/>
                <w:left w:val="none" w:sz="0" w:space="0" w:color="auto"/>
                <w:bottom w:val="none" w:sz="0" w:space="0" w:color="auto"/>
                <w:right w:val="none" w:sz="0" w:space="0" w:color="auto"/>
              </w:divBdr>
            </w:div>
            <w:div w:id="546841469">
              <w:marLeft w:val="0"/>
              <w:marRight w:val="0"/>
              <w:marTop w:val="0"/>
              <w:marBottom w:val="0"/>
              <w:divBdr>
                <w:top w:val="none" w:sz="0" w:space="0" w:color="auto"/>
                <w:left w:val="none" w:sz="0" w:space="0" w:color="auto"/>
                <w:bottom w:val="none" w:sz="0" w:space="0" w:color="auto"/>
                <w:right w:val="none" w:sz="0" w:space="0" w:color="auto"/>
              </w:divBdr>
            </w:div>
            <w:div w:id="682703272">
              <w:marLeft w:val="0"/>
              <w:marRight w:val="0"/>
              <w:marTop w:val="0"/>
              <w:marBottom w:val="0"/>
              <w:divBdr>
                <w:top w:val="none" w:sz="0" w:space="0" w:color="auto"/>
                <w:left w:val="none" w:sz="0" w:space="0" w:color="auto"/>
                <w:bottom w:val="none" w:sz="0" w:space="0" w:color="auto"/>
                <w:right w:val="none" w:sz="0" w:space="0" w:color="auto"/>
              </w:divBdr>
            </w:div>
            <w:div w:id="255092450">
              <w:marLeft w:val="0"/>
              <w:marRight w:val="0"/>
              <w:marTop w:val="0"/>
              <w:marBottom w:val="0"/>
              <w:divBdr>
                <w:top w:val="none" w:sz="0" w:space="0" w:color="auto"/>
                <w:left w:val="none" w:sz="0" w:space="0" w:color="auto"/>
                <w:bottom w:val="none" w:sz="0" w:space="0" w:color="auto"/>
                <w:right w:val="none" w:sz="0" w:space="0" w:color="auto"/>
              </w:divBdr>
            </w:div>
            <w:div w:id="683558600">
              <w:marLeft w:val="0"/>
              <w:marRight w:val="0"/>
              <w:marTop w:val="0"/>
              <w:marBottom w:val="0"/>
              <w:divBdr>
                <w:top w:val="none" w:sz="0" w:space="0" w:color="auto"/>
                <w:left w:val="none" w:sz="0" w:space="0" w:color="auto"/>
                <w:bottom w:val="none" w:sz="0" w:space="0" w:color="auto"/>
                <w:right w:val="none" w:sz="0" w:space="0" w:color="auto"/>
              </w:divBdr>
            </w:div>
            <w:div w:id="258291723">
              <w:marLeft w:val="0"/>
              <w:marRight w:val="0"/>
              <w:marTop w:val="0"/>
              <w:marBottom w:val="0"/>
              <w:divBdr>
                <w:top w:val="none" w:sz="0" w:space="0" w:color="auto"/>
                <w:left w:val="none" w:sz="0" w:space="0" w:color="auto"/>
                <w:bottom w:val="none" w:sz="0" w:space="0" w:color="auto"/>
                <w:right w:val="none" w:sz="0" w:space="0" w:color="auto"/>
              </w:divBdr>
            </w:div>
            <w:div w:id="112484669">
              <w:marLeft w:val="0"/>
              <w:marRight w:val="0"/>
              <w:marTop w:val="0"/>
              <w:marBottom w:val="0"/>
              <w:divBdr>
                <w:top w:val="none" w:sz="0" w:space="0" w:color="auto"/>
                <w:left w:val="none" w:sz="0" w:space="0" w:color="auto"/>
                <w:bottom w:val="none" w:sz="0" w:space="0" w:color="auto"/>
                <w:right w:val="none" w:sz="0" w:space="0" w:color="auto"/>
              </w:divBdr>
            </w:div>
            <w:div w:id="1634292434">
              <w:marLeft w:val="0"/>
              <w:marRight w:val="0"/>
              <w:marTop w:val="0"/>
              <w:marBottom w:val="0"/>
              <w:divBdr>
                <w:top w:val="none" w:sz="0" w:space="0" w:color="auto"/>
                <w:left w:val="none" w:sz="0" w:space="0" w:color="auto"/>
                <w:bottom w:val="none" w:sz="0" w:space="0" w:color="auto"/>
                <w:right w:val="none" w:sz="0" w:space="0" w:color="auto"/>
              </w:divBdr>
              <w:divsChild>
                <w:div w:id="19843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053">
          <w:marLeft w:val="0"/>
          <w:marRight w:val="0"/>
          <w:marTop w:val="0"/>
          <w:marBottom w:val="0"/>
          <w:divBdr>
            <w:top w:val="none" w:sz="0" w:space="0" w:color="auto"/>
            <w:left w:val="none" w:sz="0" w:space="0" w:color="auto"/>
            <w:bottom w:val="none" w:sz="0" w:space="0" w:color="auto"/>
            <w:right w:val="none" w:sz="0" w:space="0" w:color="auto"/>
          </w:divBdr>
          <w:divsChild>
            <w:div w:id="582759711">
              <w:marLeft w:val="0"/>
              <w:marRight w:val="0"/>
              <w:marTop w:val="0"/>
              <w:marBottom w:val="0"/>
              <w:divBdr>
                <w:top w:val="none" w:sz="0" w:space="0" w:color="auto"/>
                <w:left w:val="none" w:sz="0" w:space="0" w:color="auto"/>
                <w:bottom w:val="none" w:sz="0" w:space="0" w:color="auto"/>
                <w:right w:val="none" w:sz="0" w:space="0" w:color="auto"/>
              </w:divBdr>
              <w:divsChild>
                <w:div w:id="1318609881">
                  <w:marLeft w:val="0"/>
                  <w:marRight w:val="0"/>
                  <w:marTop w:val="0"/>
                  <w:marBottom w:val="0"/>
                  <w:divBdr>
                    <w:top w:val="none" w:sz="0" w:space="0" w:color="auto"/>
                    <w:left w:val="none" w:sz="0" w:space="0" w:color="auto"/>
                    <w:bottom w:val="none" w:sz="0" w:space="0" w:color="auto"/>
                    <w:right w:val="none" w:sz="0" w:space="0" w:color="auto"/>
                  </w:divBdr>
                </w:div>
                <w:div w:id="759177100">
                  <w:marLeft w:val="0"/>
                  <w:marRight w:val="0"/>
                  <w:marTop w:val="0"/>
                  <w:marBottom w:val="0"/>
                  <w:divBdr>
                    <w:top w:val="none" w:sz="0" w:space="0" w:color="auto"/>
                    <w:left w:val="none" w:sz="0" w:space="0" w:color="auto"/>
                    <w:bottom w:val="none" w:sz="0" w:space="0" w:color="auto"/>
                    <w:right w:val="none" w:sz="0" w:space="0" w:color="auto"/>
                  </w:divBdr>
                </w:div>
                <w:div w:id="1429078091">
                  <w:marLeft w:val="0"/>
                  <w:marRight w:val="0"/>
                  <w:marTop w:val="0"/>
                  <w:marBottom w:val="0"/>
                  <w:divBdr>
                    <w:top w:val="none" w:sz="0" w:space="0" w:color="auto"/>
                    <w:left w:val="none" w:sz="0" w:space="0" w:color="auto"/>
                    <w:bottom w:val="none" w:sz="0" w:space="0" w:color="auto"/>
                    <w:right w:val="none" w:sz="0" w:space="0" w:color="auto"/>
                  </w:divBdr>
                </w:div>
                <w:div w:id="117233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8256">
          <w:marLeft w:val="0"/>
          <w:marRight w:val="0"/>
          <w:marTop w:val="0"/>
          <w:marBottom w:val="0"/>
          <w:divBdr>
            <w:top w:val="none" w:sz="0" w:space="0" w:color="auto"/>
            <w:left w:val="none" w:sz="0" w:space="0" w:color="auto"/>
            <w:bottom w:val="none" w:sz="0" w:space="0" w:color="auto"/>
            <w:right w:val="none" w:sz="0" w:space="0" w:color="auto"/>
          </w:divBdr>
        </w:div>
        <w:div w:id="1767113133">
          <w:marLeft w:val="0"/>
          <w:marRight w:val="0"/>
          <w:marTop w:val="0"/>
          <w:marBottom w:val="0"/>
          <w:divBdr>
            <w:top w:val="none" w:sz="0" w:space="0" w:color="auto"/>
            <w:left w:val="none" w:sz="0" w:space="0" w:color="auto"/>
            <w:bottom w:val="none" w:sz="0" w:space="0" w:color="auto"/>
            <w:right w:val="none" w:sz="0" w:space="0" w:color="auto"/>
          </w:divBdr>
        </w:div>
        <w:div w:id="1328249202">
          <w:marLeft w:val="0"/>
          <w:marRight w:val="0"/>
          <w:marTop w:val="0"/>
          <w:marBottom w:val="0"/>
          <w:divBdr>
            <w:top w:val="none" w:sz="0" w:space="0" w:color="auto"/>
            <w:left w:val="none" w:sz="0" w:space="0" w:color="auto"/>
            <w:bottom w:val="none" w:sz="0" w:space="0" w:color="auto"/>
            <w:right w:val="none" w:sz="0" w:space="0" w:color="auto"/>
          </w:divBdr>
        </w:div>
        <w:div w:id="854267521">
          <w:marLeft w:val="0"/>
          <w:marRight w:val="0"/>
          <w:marTop w:val="0"/>
          <w:marBottom w:val="0"/>
          <w:divBdr>
            <w:top w:val="none" w:sz="0" w:space="0" w:color="auto"/>
            <w:left w:val="none" w:sz="0" w:space="0" w:color="auto"/>
            <w:bottom w:val="none" w:sz="0" w:space="0" w:color="auto"/>
            <w:right w:val="none" w:sz="0" w:space="0" w:color="auto"/>
          </w:divBdr>
          <w:divsChild>
            <w:div w:id="854081065">
              <w:marLeft w:val="0"/>
              <w:marRight w:val="0"/>
              <w:marTop w:val="0"/>
              <w:marBottom w:val="0"/>
              <w:divBdr>
                <w:top w:val="none" w:sz="0" w:space="0" w:color="auto"/>
                <w:left w:val="none" w:sz="0" w:space="0" w:color="auto"/>
                <w:bottom w:val="none" w:sz="0" w:space="0" w:color="auto"/>
                <w:right w:val="none" w:sz="0" w:space="0" w:color="auto"/>
              </w:divBdr>
            </w:div>
            <w:div w:id="1229144453">
              <w:marLeft w:val="0"/>
              <w:marRight w:val="0"/>
              <w:marTop w:val="0"/>
              <w:marBottom w:val="0"/>
              <w:divBdr>
                <w:top w:val="none" w:sz="0" w:space="0" w:color="auto"/>
                <w:left w:val="none" w:sz="0" w:space="0" w:color="auto"/>
                <w:bottom w:val="none" w:sz="0" w:space="0" w:color="auto"/>
                <w:right w:val="none" w:sz="0" w:space="0" w:color="auto"/>
              </w:divBdr>
            </w:div>
          </w:divsChild>
        </w:div>
        <w:div w:id="1471166614">
          <w:marLeft w:val="0"/>
          <w:marRight w:val="0"/>
          <w:marTop w:val="0"/>
          <w:marBottom w:val="0"/>
          <w:divBdr>
            <w:top w:val="none" w:sz="0" w:space="0" w:color="auto"/>
            <w:left w:val="none" w:sz="0" w:space="0" w:color="auto"/>
            <w:bottom w:val="none" w:sz="0" w:space="0" w:color="auto"/>
            <w:right w:val="none" w:sz="0" w:space="0" w:color="auto"/>
          </w:divBdr>
          <w:divsChild>
            <w:div w:id="1645432370">
              <w:marLeft w:val="0"/>
              <w:marRight w:val="0"/>
              <w:marTop w:val="0"/>
              <w:marBottom w:val="0"/>
              <w:divBdr>
                <w:top w:val="none" w:sz="0" w:space="0" w:color="auto"/>
                <w:left w:val="none" w:sz="0" w:space="0" w:color="auto"/>
                <w:bottom w:val="none" w:sz="0" w:space="0" w:color="auto"/>
                <w:right w:val="none" w:sz="0" w:space="0" w:color="auto"/>
              </w:divBdr>
            </w:div>
            <w:div w:id="1762481692">
              <w:marLeft w:val="0"/>
              <w:marRight w:val="0"/>
              <w:marTop w:val="0"/>
              <w:marBottom w:val="0"/>
              <w:divBdr>
                <w:top w:val="none" w:sz="0" w:space="0" w:color="auto"/>
                <w:left w:val="none" w:sz="0" w:space="0" w:color="auto"/>
                <w:bottom w:val="none" w:sz="0" w:space="0" w:color="auto"/>
                <w:right w:val="none" w:sz="0" w:space="0" w:color="auto"/>
              </w:divBdr>
            </w:div>
            <w:div w:id="200289569">
              <w:marLeft w:val="0"/>
              <w:marRight w:val="0"/>
              <w:marTop w:val="0"/>
              <w:marBottom w:val="0"/>
              <w:divBdr>
                <w:top w:val="none" w:sz="0" w:space="0" w:color="auto"/>
                <w:left w:val="none" w:sz="0" w:space="0" w:color="auto"/>
                <w:bottom w:val="none" w:sz="0" w:space="0" w:color="auto"/>
                <w:right w:val="none" w:sz="0" w:space="0" w:color="auto"/>
              </w:divBdr>
            </w:div>
          </w:divsChild>
        </w:div>
        <w:div w:id="1467896557">
          <w:marLeft w:val="0"/>
          <w:marRight w:val="0"/>
          <w:marTop w:val="0"/>
          <w:marBottom w:val="0"/>
          <w:divBdr>
            <w:top w:val="none" w:sz="0" w:space="0" w:color="auto"/>
            <w:left w:val="none" w:sz="0" w:space="0" w:color="auto"/>
            <w:bottom w:val="none" w:sz="0" w:space="0" w:color="auto"/>
            <w:right w:val="none" w:sz="0" w:space="0" w:color="auto"/>
          </w:divBdr>
          <w:divsChild>
            <w:div w:id="1185094266">
              <w:marLeft w:val="0"/>
              <w:marRight w:val="0"/>
              <w:marTop w:val="0"/>
              <w:marBottom w:val="0"/>
              <w:divBdr>
                <w:top w:val="none" w:sz="0" w:space="0" w:color="auto"/>
                <w:left w:val="none" w:sz="0" w:space="0" w:color="auto"/>
                <w:bottom w:val="none" w:sz="0" w:space="0" w:color="auto"/>
                <w:right w:val="none" w:sz="0" w:space="0" w:color="auto"/>
              </w:divBdr>
              <w:divsChild>
                <w:div w:id="1425833754">
                  <w:marLeft w:val="0"/>
                  <w:marRight w:val="0"/>
                  <w:marTop w:val="0"/>
                  <w:marBottom w:val="0"/>
                  <w:divBdr>
                    <w:top w:val="none" w:sz="0" w:space="0" w:color="auto"/>
                    <w:left w:val="none" w:sz="0" w:space="0" w:color="auto"/>
                    <w:bottom w:val="none" w:sz="0" w:space="0" w:color="auto"/>
                    <w:right w:val="none" w:sz="0" w:space="0" w:color="auto"/>
                  </w:divBdr>
                  <w:divsChild>
                    <w:div w:id="1991010369">
                      <w:marLeft w:val="0"/>
                      <w:marRight w:val="0"/>
                      <w:marTop w:val="0"/>
                      <w:marBottom w:val="0"/>
                      <w:divBdr>
                        <w:top w:val="none" w:sz="0" w:space="0" w:color="auto"/>
                        <w:left w:val="none" w:sz="0" w:space="0" w:color="auto"/>
                        <w:bottom w:val="none" w:sz="0" w:space="0" w:color="auto"/>
                        <w:right w:val="none" w:sz="0" w:space="0" w:color="auto"/>
                      </w:divBdr>
                    </w:div>
                    <w:div w:id="10337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11953">
          <w:marLeft w:val="0"/>
          <w:marRight w:val="0"/>
          <w:marTop w:val="0"/>
          <w:marBottom w:val="0"/>
          <w:divBdr>
            <w:top w:val="none" w:sz="0" w:space="0" w:color="auto"/>
            <w:left w:val="none" w:sz="0" w:space="0" w:color="auto"/>
            <w:bottom w:val="none" w:sz="0" w:space="0" w:color="auto"/>
            <w:right w:val="none" w:sz="0" w:space="0" w:color="auto"/>
          </w:divBdr>
          <w:divsChild>
            <w:div w:id="1997877865">
              <w:marLeft w:val="0"/>
              <w:marRight w:val="0"/>
              <w:marTop w:val="0"/>
              <w:marBottom w:val="0"/>
              <w:divBdr>
                <w:top w:val="none" w:sz="0" w:space="0" w:color="auto"/>
                <w:left w:val="none" w:sz="0" w:space="0" w:color="auto"/>
                <w:bottom w:val="none" w:sz="0" w:space="0" w:color="auto"/>
                <w:right w:val="none" w:sz="0" w:space="0" w:color="auto"/>
              </w:divBdr>
            </w:div>
            <w:div w:id="1495803742">
              <w:marLeft w:val="0"/>
              <w:marRight w:val="0"/>
              <w:marTop w:val="0"/>
              <w:marBottom w:val="0"/>
              <w:divBdr>
                <w:top w:val="none" w:sz="0" w:space="0" w:color="auto"/>
                <w:left w:val="none" w:sz="0" w:space="0" w:color="auto"/>
                <w:bottom w:val="none" w:sz="0" w:space="0" w:color="auto"/>
                <w:right w:val="none" w:sz="0" w:space="0" w:color="auto"/>
              </w:divBdr>
              <w:divsChild>
                <w:div w:id="2103257140">
                  <w:marLeft w:val="0"/>
                  <w:marRight w:val="0"/>
                  <w:marTop w:val="0"/>
                  <w:marBottom w:val="0"/>
                  <w:divBdr>
                    <w:top w:val="none" w:sz="0" w:space="0" w:color="auto"/>
                    <w:left w:val="none" w:sz="0" w:space="0" w:color="auto"/>
                    <w:bottom w:val="none" w:sz="0" w:space="0" w:color="auto"/>
                    <w:right w:val="none" w:sz="0" w:space="0" w:color="auto"/>
                  </w:divBdr>
                </w:div>
              </w:divsChild>
            </w:div>
            <w:div w:id="1174757811">
              <w:marLeft w:val="0"/>
              <w:marRight w:val="0"/>
              <w:marTop w:val="0"/>
              <w:marBottom w:val="0"/>
              <w:divBdr>
                <w:top w:val="none" w:sz="0" w:space="0" w:color="auto"/>
                <w:left w:val="none" w:sz="0" w:space="0" w:color="auto"/>
                <w:bottom w:val="none" w:sz="0" w:space="0" w:color="auto"/>
                <w:right w:val="none" w:sz="0" w:space="0" w:color="auto"/>
              </w:divBdr>
              <w:divsChild>
                <w:div w:id="1313103300">
                  <w:marLeft w:val="0"/>
                  <w:marRight w:val="0"/>
                  <w:marTop w:val="0"/>
                  <w:marBottom w:val="0"/>
                  <w:divBdr>
                    <w:top w:val="none" w:sz="0" w:space="0" w:color="auto"/>
                    <w:left w:val="none" w:sz="0" w:space="0" w:color="auto"/>
                    <w:bottom w:val="none" w:sz="0" w:space="0" w:color="auto"/>
                    <w:right w:val="none" w:sz="0" w:space="0" w:color="auto"/>
                  </w:divBdr>
                  <w:divsChild>
                    <w:div w:id="12760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41102">
          <w:marLeft w:val="0"/>
          <w:marRight w:val="0"/>
          <w:marTop w:val="0"/>
          <w:marBottom w:val="0"/>
          <w:divBdr>
            <w:top w:val="none" w:sz="0" w:space="0" w:color="auto"/>
            <w:left w:val="none" w:sz="0" w:space="0" w:color="auto"/>
            <w:bottom w:val="none" w:sz="0" w:space="0" w:color="auto"/>
            <w:right w:val="none" w:sz="0" w:space="0" w:color="auto"/>
          </w:divBdr>
        </w:div>
        <w:div w:id="1653950148">
          <w:marLeft w:val="0"/>
          <w:marRight w:val="0"/>
          <w:marTop w:val="0"/>
          <w:marBottom w:val="0"/>
          <w:divBdr>
            <w:top w:val="none" w:sz="0" w:space="0" w:color="auto"/>
            <w:left w:val="none" w:sz="0" w:space="0" w:color="auto"/>
            <w:bottom w:val="none" w:sz="0" w:space="0" w:color="auto"/>
            <w:right w:val="none" w:sz="0" w:space="0" w:color="auto"/>
          </w:divBdr>
        </w:div>
        <w:div w:id="1659651342">
          <w:marLeft w:val="0"/>
          <w:marRight w:val="0"/>
          <w:marTop w:val="0"/>
          <w:marBottom w:val="0"/>
          <w:divBdr>
            <w:top w:val="none" w:sz="0" w:space="0" w:color="auto"/>
            <w:left w:val="none" w:sz="0" w:space="0" w:color="auto"/>
            <w:bottom w:val="none" w:sz="0" w:space="0" w:color="auto"/>
            <w:right w:val="none" w:sz="0" w:space="0" w:color="auto"/>
          </w:divBdr>
        </w:div>
        <w:div w:id="1455754758">
          <w:marLeft w:val="0"/>
          <w:marRight w:val="0"/>
          <w:marTop w:val="0"/>
          <w:marBottom w:val="0"/>
          <w:divBdr>
            <w:top w:val="none" w:sz="0" w:space="0" w:color="auto"/>
            <w:left w:val="none" w:sz="0" w:space="0" w:color="auto"/>
            <w:bottom w:val="none" w:sz="0" w:space="0" w:color="auto"/>
            <w:right w:val="none" w:sz="0" w:space="0" w:color="auto"/>
          </w:divBdr>
        </w:div>
        <w:div w:id="2030177892">
          <w:marLeft w:val="0"/>
          <w:marRight w:val="0"/>
          <w:marTop w:val="0"/>
          <w:marBottom w:val="0"/>
          <w:divBdr>
            <w:top w:val="none" w:sz="0" w:space="0" w:color="auto"/>
            <w:left w:val="none" w:sz="0" w:space="0" w:color="auto"/>
            <w:bottom w:val="none" w:sz="0" w:space="0" w:color="auto"/>
            <w:right w:val="none" w:sz="0" w:space="0" w:color="auto"/>
          </w:divBdr>
        </w:div>
        <w:div w:id="1258051361">
          <w:marLeft w:val="0"/>
          <w:marRight w:val="0"/>
          <w:marTop w:val="0"/>
          <w:marBottom w:val="0"/>
          <w:divBdr>
            <w:top w:val="none" w:sz="0" w:space="0" w:color="auto"/>
            <w:left w:val="none" w:sz="0" w:space="0" w:color="auto"/>
            <w:bottom w:val="none" w:sz="0" w:space="0" w:color="auto"/>
            <w:right w:val="none" w:sz="0" w:space="0" w:color="auto"/>
          </w:divBdr>
          <w:divsChild>
            <w:div w:id="781606019">
              <w:marLeft w:val="0"/>
              <w:marRight w:val="0"/>
              <w:marTop w:val="0"/>
              <w:marBottom w:val="0"/>
              <w:divBdr>
                <w:top w:val="none" w:sz="0" w:space="0" w:color="auto"/>
                <w:left w:val="none" w:sz="0" w:space="0" w:color="auto"/>
                <w:bottom w:val="none" w:sz="0" w:space="0" w:color="auto"/>
                <w:right w:val="none" w:sz="0" w:space="0" w:color="auto"/>
              </w:divBdr>
            </w:div>
            <w:div w:id="531773303">
              <w:marLeft w:val="0"/>
              <w:marRight w:val="0"/>
              <w:marTop w:val="0"/>
              <w:marBottom w:val="0"/>
              <w:divBdr>
                <w:top w:val="none" w:sz="0" w:space="0" w:color="auto"/>
                <w:left w:val="none" w:sz="0" w:space="0" w:color="auto"/>
                <w:bottom w:val="none" w:sz="0" w:space="0" w:color="auto"/>
                <w:right w:val="none" w:sz="0" w:space="0" w:color="auto"/>
              </w:divBdr>
            </w:div>
            <w:div w:id="1882740292">
              <w:marLeft w:val="0"/>
              <w:marRight w:val="0"/>
              <w:marTop w:val="0"/>
              <w:marBottom w:val="0"/>
              <w:divBdr>
                <w:top w:val="none" w:sz="0" w:space="0" w:color="auto"/>
                <w:left w:val="none" w:sz="0" w:space="0" w:color="auto"/>
                <w:bottom w:val="none" w:sz="0" w:space="0" w:color="auto"/>
                <w:right w:val="none" w:sz="0" w:space="0" w:color="auto"/>
              </w:divBdr>
            </w:div>
            <w:div w:id="135267104">
              <w:marLeft w:val="0"/>
              <w:marRight w:val="0"/>
              <w:marTop w:val="0"/>
              <w:marBottom w:val="0"/>
              <w:divBdr>
                <w:top w:val="none" w:sz="0" w:space="0" w:color="auto"/>
                <w:left w:val="none" w:sz="0" w:space="0" w:color="auto"/>
                <w:bottom w:val="none" w:sz="0" w:space="0" w:color="auto"/>
                <w:right w:val="none" w:sz="0" w:space="0" w:color="auto"/>
              </w:divBdr>
            </w:div>
            <w:div w:id="1649820298">
              <w:marLeft w:val="0"/>
              <w:marRight w:val="0"/>
              <w:marTop w:val="0"/>
              <w:marBottom w:val="0"/>
              <w:divBdr>
                <w:top w:val="none" w:sz="0" w:space="0" w:color="auto"/>
                <w:left w:val="none" w:sz="0" w:space="0" w:color="auto"/>
                <w:bottom w:val="none" w:sz="0" w:space="0" w:color="auto"/>
                <w:right w:val="none" w:sz="0" w:space="0" w:color="auto"/>
              </w:divBdr>
            </w:div>
          </w:divsChild>
        </w:div>
        <w:div w:id="936524029">
          <w:marLeft w:val="0"/>
          <w:marRight w:val="0"/>
          <w:marTop w:val="0"/>
          <w:marBottom w:val="0"/>
          <w:divBdr>
            <w:top w:val="none" w:sz="0" w:space="0" w:color="auto"/>
            <w:left w:val="none" w:sz="0" w:space="0" w:color="auto"/>
            <w:bottom w:val="none" w:sz="0" w:space="0" w:color="auto"/>
            <w:right w:val="none" w:sz="0" w:space="0" w:color="auto"/>
          </w:divBdr>
        </w:div>
        <w:div w:id="643000403">
          <w:marLeft w:val="0"/>
          <w:marRight w:val="0"/>
          <w:marTop w:val="0"/>
          <w:marBottom w:val="0"/>
          <w:divBdr>
            <w:top w:val="none" w:sz="0" w:space="0" w:color="auto"/>
            <w:left w:val="none" w:sz="0" w:space="0" w:color="auto"/>
            <w:bottom w:val="none" w:sz="0" w:space="0" w:color="auto"/>
            <w:right w:val="none" w:sz="0" w:space="0" w:color="auto"/>
          </w:divBdr>
          <w:divsChild>
            <w:div w:id="1590432012">
              <w:marLeft w:val="0"/>
              <w:marRight w:val="0"/>
              <w:marTop w:val="0"/>
              <w:marBottom w:val="0"/>
              <w:divBdr>
                <w:top w:val="none" w:sz="0" w:space="0" w:color="auto"/>
                <w:left w:val="none" w:sz="0" w:space="0" w:color="auto"/>
                <w:bottom w:val="none" w:sz="0" w:space="0" w:color="auto"/>
                <w:right w:val="none" w:sz="0" w:space="0" w:color="auto"/>
              </w:divBdr>
            </w:div>
            <w:div w:id="172378335">
              <w:marLeft w:val="0"/>
              <w:marRight w:val="0"/>
              <w:marTop w:val="0"/>
              <w:marBottom w:val="0"/>
              <w:divBdr>
                <w:top w:val="none" w:sz="0" w:space="0" w:color="auto"/>
                <w:left w:val="none" w:sz="0" w:space="0" w:color="auto"/>
                <w:bottom w:val="none" w:sz="0" w:space="0" w:color="auto"/>
                <w:right w:val="none" w:sz="0" w:space="0" w:color="auto"/>
              </w:divBdr>
            </w:div>
          </w:divsChild>
        </w:div>
        <w:div w:id="1881243529">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755466112">
          <w:marLeft w:val="0"/>
          <w:marRight w:val="0"/>
          <w:marTop w:val="0"/>
          <w:marBottom w:val="0"/>
          <w:divBdr>
            <w:top w:val="none" w:sz="0" w:space="0" w:color="auto"/>
            <w:left w:val="none" w:sz="0" w:space="0" w:color="auto"/>
            <w:bottom w:val="none" w:sz="0" w:space="0" w:color="auto"/>
            <w:right w:val="none" w:sz="0" w:space="0" w:color="auto"/>
          </w:divBdr>
          <w:divsChild>
            <w:div w:id="1761680789">
              <w:marLeft w:val="0"/>
              <w:marRight w:val="0"/>
              <w:marTop w:val="0"/>
              <w:marBottom w:val="0"/>
              <w:divBdr>
                <w:top w:val="none" w:sz="0" w:space="0" w:color="auto"/>
                <w:left w:val="none" w:sz="0" w:space="0" w:color="auto"/>
                <w:bottom w:val="none" w:sz="0" w:space="0" w:color="auto"/>
                <w:right w:val="none" w:sz="0" w:space="0" w:color="auto"/>
              </w:divBdr>
              <w:divsChild>
                <w:div w:id="1503469109">
                  <w:marLeft w:val="0"/>
                  <w:marRight w:val="0"/>
                  <w:marTop w:val="0"/>
                  <w:marBottom w:val="0"/>
                  <w:divBdr>
                    <w:top w:val="none" w:sz="0" w:space="0" w:color="auto"/>
                    <w:left w:val="none" w:sz="0" w:space="0" w:color="auto"/>
                    <w:bottom w:val="none" w:sz="0" w:space="0" w:color="auto"/>
                    <w:right w:val="none" w:sz="0" w:space="0" w:color="auto"/>
                  </w:divBdr>
                </w:div>
              </w:divsChild>
            </w:div>
            <w:div w:id="298460208">
              <w:marLeft w:val="0"/>
              <w:marRight w:val="0"/>
              <w:marTop w:val="0"/>
              <w:marBottom w:val="0"/>
              <w:divBdr>
                <w:top w:val="none" w:sz="0" w:space="0" w:color="auto"/>
                <w:left w:val="none" w:sz="0" w:space="0" w:color="auto"/>
                <w:bottom w:val="none" w:sz="0" w:space="0" w:color="auto"/>
                <w:right w:val="none" w:sz="0" w:space="0" w:color="auto"/>
              </w:divBdr>
              <w:divsChild>
                <w:div w:id="175924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2653">
          <w:marLeft w:val="0"/>
          <w:marRight w:val="0"/>
          <w:marTop w:val="0"/>
          <w:marBottom w:val="0"/>
          <w:divBdr>
            <w:top w:val="none" w:sz="0" w:space="0" w:color="auto"/>
            <w:left w:val="none" w:sz="0" w:space="0" w:color="auto"/>
            <w:bottom w:val="none" w:sz="0" w:space="0" w:color="auto"/>
            <w:right w:val="none" w:sz="0" w:space="0" w:color="auto"/>
          </w:divBdr>
          <w:divsChild>
            <w:div w:id="1070734019">
              <w:marLeft w:val="0"/>
              <w:marRight w:val="0"/>
              <w:marTop w:val="0"/>
              <w:marBottom w:val="0"/>
              <w:divBdr>
                <w:top w:val="none" w:sz="0" w:space="0" w:color="auto"/>
                <w:left w:val="none" w:sz="0" w:space="0" w:color="auto"/>
                <w:bottom w:val="none" w:sz="0" w:space="0" w:color="auto"/>
                <w:right w:val="none" w:sz="0" w:space="0" w:color="auto"/>
              </w:divBdr>
            </w:div>
            <w:div w:id="900678191">
              <w:marLeft w:val="0"/>
              <w:marRight w:val="0"/>
              <w:marTop w:val="0"/>
              <w:marBottom w:val="0"/>
              <w:divBdr>
                <w:top w:val="none" w:sz="0" w:space="0" w:color="auto"/>
                <w:left w:val="none" w:sz="0" w:space="0" w:color="auto"/>
                <w:bottom w:val="none" w:sz="0" w:space="0" w:color="auto"/>
                <w:right w:val="none" w:sz="0" w:space="0" w:color="auto"/>
              </w:divBdr>
            </w:div>
          </w:divsChild>
        </w:div>
        <w:div w:id="1501851766">
          <w:marLeft w:val="0"/>
          <w:marRight w:val="0"/>
          <w:marTop w:val="0"/>
          <w:marBottom w:val="0"/>
          <w:divBdr>
            <w:top w:val="none" w:sz="0" w:space="0" w:color="auto"/>
            <w:left w:val="none" w:sz="0" w:space="0" w:color="auto"/>
            <w:bottom w:val="none" w:sz="0" w:space="0" w:color="auto"/>
            <w:right w:val="none" w:sz="0" w:space="0" w:color="auto"/>
          </w:divBdr>
        </w:div>
        <w:div w:id="1990356466">
          <w:marLeft w:val="0"/>
          <w:marRight w:val="0"/>
          <w:marTop w:val="0"/>
          <w:marBottom w:val="0"/>
          <w:divBdr>
            <w:top w:val="none" w:sz="0" w:space="0" w:color="auto"/>
            <w:left w:val="none" w:sz="0" w:space="0" w:color="auto"/>
            <w:bottom w:val="none" w:sz="0" w:space="0" w:color="auto"/>
            <w:right w:val="none" w:sz="0" w:space="0" w:color="auto"/>
          </w:divBdr>
        </w:div>
        <w:div w:id="1998725619">
          <w:marLeft w:val="0"/>
          <w:marRight w:val="0"/>
          <w:marTop w:val="0"/>
          <w:marBottom w:val="0"/>
          <w:divBdr>
            <w:top w:val="none" w:sz="0" w:space="0" w:color="auto"/>
            <w:left w:val="none" w:sz="0" w:space="0" w:color="auto"/>
            <w:bottom w:val="none" w:sz="0" w:space="0" w:color="auto"/>
            <w:right w:val="none" w:sz="0" w:space="0" w:color="auto"/>
          </w:divBdr>
        </w:div>
        <w:div w:id="1820342722">
          <w:marLeft w:val="0"/>
          <w:marRight w:val="0"/>
          <w:marTop w:val="0"/>
          <w:marBottom w:val="0"/>
          <w:divBdr>
            <w:top w:val="none" w:sz="0" w:space="0" w:color="auto"/>
            <w:left w:val="none" w:sz="0" w:space="0" w:color="auto"/>
            <w:bottom w:val="none" w:sz="0" w:space="0" w:color="auto"/>
            <w:right w:val="none" w:sz="0" w:space="0" w:color="auto"/>
          </w:divBdr>
        </w:div>
        <w:div w:id="1412198123">
          <w:marLeft w:val="0"/>
          <w:marRight w:val="0"/>
          <w:marTop w:val="0"/>
          <w:marBottom w:val="0"/>
          <w:divBdr>
            <w:top w:val="none" w:sz="0" w:space="0" w:color="auto"/>
            <w:left w:val="none" w:sz="0" w:space="0" w:color="auto"/>
            <w:bottom w:val="none" w:sz="0" w:space="0" w:color="auto"/>
            <w:right w:val="none" w:sz="0" w:space="0" w:color="auto"/>
          </w:divBdr>
        </w:div>
        <w:div w:id="1542280078">
          <w:marLeft w:val="0"/>
          <w:marRight w:val="0"/>
          <w:marTop w:val="0"/>
          <w:marBottom w:val="0"/>
          <w:divBdr>
            <w:top w:val="none" w:sz="0" w:space="0" w:color="auto"/>
            <w:left w:val="none" w:sz="0" w:space="0" w:color="auto"/>
            <w:bottom w:val="none" w:sz="0" w:space="0" w:color="auto"/>
            <w:right w:val="none" w:sz="0" w:space="0" w:color="auto"/>
          </w:divBdr>
          <w:divsChild>
            <w:div w:id="1299605066">
              <w:marLeft w:val="0"/>
              <w:marRight w:val="0"/>
              <w:marTop w:val="0"/>
              <w:marBottom w:val="0"/>
              <w:divBdr>
                <w:top w:val="none" w:sz="0" w:space="0" w:color="auto"/>
                <w:left w:val="none" w:sz="0" w:space="0" w:color="auto"/>
                <w:bottom w:val="none" w:sz="0" w:space="0" w:color="auto"/>
                <w:right w:val="none" w:sz="0" w:space="0" w:color="auto"/>
              </w:divBdr>
            </w:div>
            <w:div w:id="1225608910">
              <w:marLeft w:val="0"/>
              <w:marRight w:val="0"/>
              <w:marTop w:val="0"/>
              <w:marBottom w:val="0"/>
              <w:divBdr>
                <w:top w:val="none" w:sz="0" w:space="0" w:color="auto"/>
                <w:left w:val="none" w:sz="0" w:space="0" w:color="auto"/>
                <w:bottom w:val="none" w:sz="0" w:space="0" w:color="auto"/>
                <w:right w:val="none" w:sz="0" w:space="0" w:color="auto"/>
              </w:divBdr>
            </w:div>
          </w:divsChild>
        </w:div>
        <w:div w:id="185750273">
          <w:marLeft w:val="0"/>
          <w:marRight w:val="0"/>
          <w:marTop w:val="0"/>
          <w:marBottom w:val="0"/>
          <w:divBdr>
            <w:top w:val="none" w:sz="0" w:space="0" w:color="auto"/>
            <w:left w:val="none" w:sz="0" w:space="0" w:color="auto"/>
            <w:bottom w:val="none" w:sz="0" w:space="0" w:color="auto"/>
            <w:right w:val="none" w:sz="0" w:space="0" w:color="auto"/>
          </w:divBdr>
        </w:div>
        <w:div w:id="1122501018">
          <w:marLeft w:val="0"/>
          <w:marRight w:val="0"/>
          <w:marTop w:val="0"/>
          <w:marBottom w:val="0"/>
          <w:divBdr>
            <w:top w:val="none" w:sz="0" w:space="0" w:color="auto"/>
            <w:left w:val="none" w:sz="0" w:space="0" w:color="auto"/>
            <w:bottom w:val="none" w:sz="0" w:space="0" w:color="auto"/>
            <w:right w:val="none" w:sz="0" w:space="0" w:color="auto"/>
          </w:divBdr>
          <w:divsChild>
            <w:div w:id="1918398897">
              <w:marLeft w:val="0"/>
              <w:marRight w:val="0"/>
              <w:marTop w:val="0"/>
              <w:marBottom w:val="0"/>
              <w:divBdr>
                <w:top w:val="none" w:sz="0" w:space="0" w:color="auto"/>
                <w:left w:val="none" w:sz="0" w:space="0" w:color="auto"/>
                <w:bottom w:val="none" w:sz="0" w:space="0" w:color="auto"/>
                <w:right w:val="none" w:sz="0" w:space="0" w:color="auto"/>
              </w:divBdr>
            </w:div>
            <w:div w:id="1117482435">
              <w:marLeft w:val="0"/>
              <w:marRight w:val="0"/>
              <w:marTop w:val="0"/>
              <w:marBottom w:val="0"/>
              <w:divBdr>
                <w:top w:val="none" w:sz="0" w:space="0" w:color="auto"/>
                <w:left w:val="none" w:sz="0" w:space="0" w:color="auto"/>
                <w:bottom w:val="none" w:sz="0" w:space="0" w:color="auto"/>
                <w:right w:val="none" w:sz="0" w:space="0" w:color="auto"/>
              </w:divBdr>
            </w:div>
            <w:div w:id="1515608128">
              <w:marLeft w:val="0"/>
              <w:marRight w:val="0"/>
              <w:marTop w:val="0"/>
              <w:marBottom w:val="0"/>
              <w:divBdr>
                <w:top w:val="none" w:sz="0" w:space="0" w:color="auto"/>
                <w:left w:val="none" w:sz="0" w:space="0" w:color="auto"/>
                <w:bottom w:val="none" w:sz="0" w:space="0" w:color="auto"/>
                <w:right w:val="none" w:sz="0" w:space="0" w:color="auto"/>
              </w:divBdr>
              <w:divsChild>
                <w:div w:id="1360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6124">
          <w:marLeft w:val="0"/>
          <w:marRight w:val="0"/>
          <w:marTop w:val="0"/>
          <w:marBottom w:val="0"/>
          <w:divBdr>
            <w:top w:val="none" w:sz="0" w:space="0" w:color="auto"/>
            <w:left w:val="none" w:sz="0" w:space="0" w:color="auto"/>
            <w:bottom w:val="none" w:sz="0" w:space="0" w:color="auto"/>
            <w:right w:val="none" w:sz="0" w:space="0" w:color="auto"/>
          </w:divBdr>
        </w:div>
        <w:div w:id="1176336455">
          <w:marLeft w:val="0"/>
          <w:marRight w:val="0"/>
          <w:marTop w:val="0"/>
          <w:marBottom w:val="0"/>
          <w:divBdr>
            <w:top w:val="none" w:sz="0" w:space="0" w:color="auto"/>
            <w:left w:val="none" w:sz="0" w:space="0" w:color="auto"/>
            <w:bottom w:val="none" w:sz="0" w:space="0" w:color="auto"/>
            <w:right w:val="none" w:sz="0" w:space="0" w:color="auto"/>
          </w:divBdr>
          <w:divsChild>
            <w:div w:id="1795782117">
              <w:marLeft w:val="0"/>
              <w:marRight w:val="0"/>
              <w:marTop w:val="0"/>
              <w:marBottom w:val="0"/>
              <w:divBdr>
                <w:top w:val="none" w:sz="0" w:space="0" w:color="auto"/>
                <w:left w:val="none" w:sz="0" w:space="0" w:color="auto"/>
                <w:bottom w:val="none" w:sz="0" w:space="0" w:color="auto"/>
                <w:right w:val="none" w:sz="0" w:space="0" w:color="auto"/>
              </w:divBdr>
            </w:div>
            <w:div w:id="1814250964">
              <w:marLeft w:val="0"/>
              <w:marRight w:val="0"/>
              <w:marTop w:val="0"/>
              <w:marBottom w:val="0"/>
              <w:divBdr>
                <w:top w:val="none" w:sz="0" w:space="0" w:color="auto"/>
                <w:left w:val="none" w:sz="0" w:space="0" w:color="auto"/>
                <w:bottom w:val="none" w:sz="0" w:space="0" w:color="auto"/>
                <w:right w:val="none" w:sz="0" w:space="0" w:color="auto"/>
              </w:divBdr>
            </w:div>
            <w:div w:id="11686356">
              <w:marLeft w:val="0"/>
              <w:marRight w:val="0"/>
              <w:marTop w:val="0"/>
              <w:marBottom w:val="0"/>
              <w:divBdr>
                <w:top w:val="none" w:sz="0" w:space="0" w:color="auto"/>
                <w:left w:val="none" w:sz="0" w:space="0" w:color="auto"/>
                <w:bottom w:val="none" w:sz="0" w:space="0" w:color="auto"/>
                <w:right w:val="none" w:sz="0" w:space="0" w:color="auto"/>
              </w:divBdr>
            </w:div>
            <w:div w:id="1940600875">
              <w:marLeft w:val="0"/>
              <w:marRight w:val="0"/>
              <w:marTop w:val="0"/>
              <w:marBottom w:val="0"/>
              <w:divBdr>
                <w:top w:val="none" w:sz="0" w:space="0" w:color="auto"/>
                <w:left w:val="none" w:sz="0" w:space="0" w:color="auto"/>
                <w:bottom w:val="none" w:sz="0" w:space="0" w:color="auto"/>
                <w:right w:val="none" w:sz="0" w:space="0" w:color="auto"/>
              </w:divBdr>
              <w:divsChild>
                <w:div w:id="1261140613">
                  <w:marLeft w:val="0"/>
                  <w:marRight w:val="0"/>
                  <w:marTop w:val="0"/>
                  <w:marBottom w:val="0"/>
                  <w:divBdr>
                    <w:top w:val="none" w:sz="0" w:space="0" w:color="auto"/>
                    <w:left w:val="none" w:sz="0" w:space="0" w:color="auto"/>
                    <w:bottom w:val="none" w:sz="0" w:space="0" w:color="auto"/>
                    <w:right w:val="none" w:sz="0" w:space="0" w:color="auto"/>
                  </w:divBdr>
                </w:div>
              </w:divsChild>
            </w:div>
            <w:div w:id="1685009173">
              <w:marLeft w:val="0"/>
              <w:marRight w:val="0"/>
              <w:marTop w:val="0"/>
              <w:marBottom w:val="0"/>
              <w:divBdr>
                <w:top w:val="none" w:sz="0" w:space="0" w:color="auto"/>
                <w:left w:val="none" w:sz="0" w:space="0" w:color="auto"/>
                <w:bottom w:val="none" w:sz="0" w:space="0" w:color="auto"/>
                <w:right w:val="none" w:sz="0" w:space="0" w:color="auto"/>
              </w:divBdr>
              <w:divsChild>
                <w:div w:id="1780103568">
                  <w:marLeft w:val="0"/>
                  <w:marRight w:val="0"/>
                  <w:marTop w:val="0"/>
                  <w:marBottom w:val="0"/>
                  <w:divBdr>
                    <w:top w:val="none" w:sz="0" w:space="0" w:color="auto"/>
                    <w:left w:val="none" w:sz="0" w:space="0" w:color="auto"/>
                    <w:bottom w:val="none" w:sz="0" w:space="0" w:color="auto"/>
                    <w:right w:val="none" w:sz="0" w:space="0" w:color="auto"/>
                  </w:divBdr>
                </w:div>
              </w:divsChild>
            </w:div>
            <w:div w:id="1930043192">
              <w:marLeft w:val="0"/>
              <w:marRight w:val="0"/>
              <w:marTop w:val="0"/>
              <w:marBottom w:val="0"/>
              <w:divBdr>
                <w:top w:val="none" w:sz="0" w:space="0" w:color="auto"/>
                <w:left w:val="none" w:sz="0" w:space="0" w:color="auto"/>
                <w:bottom w:val="none" w:sz="0" w:space="0" w:color="auto"/>
                <w:right w:val="none" w:sz="0" w:space="0" w:color="auto"/>
              </w:divBdr>
              <w:divsChild>
                <w:div w:id="10600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6450">
          <w:marLeft w:val="0"/>
          <w:marRight w:val="0"/>
          <w:marTop w:val="0"/>
          <w:marBottom w:val="0"/>
          <w:divBdr>
            <w:top w:val="none" w:sz="0" w:space="0" w:color="auto"/>
            <w:left w:val="none" w:sz="0" w:space="0" w:color="auto"/>
            <w:bottom w:val="none" w:sz="0" w:space="0" w:color="auto"/>
            <w:right w:val="none" w:sz="0" w:space="0" w:color="auto"/>
          </w:divBdr>
        </w:div>
        <w:div w:id="1320234183">
          <w:marLeft w:val="0"/>
          <w:marRight w:val="0"/>
          <w:marTop w:val="0"/>
          <w:marBottom w:val="0"/>
          <w:divBdr>
            <w:top w:val="none" w:sz="0" w:space="0" w:color="auto"/>
            <w:left w:val="none" w:sz="0" w:space="0" w:color="auto"/>
            <w:bottom w:val="none" w:sz="0" w:space="0" w:color="auto"/>
            <w:right w:val="none" w:sz="0" w:space="0" w:color="auto"/>
          </w:divBdr>
        </w:div>
        <w:div w:id="284427641">
          <w:marLeft w:val="0"/>
          <w:marRight w:val="0"/>
          <w:marTop w:val="0"/>
          <w:marBottom w:val="0"/>
          <w:divBdr>
            <w:top w:val="none" w:sz="0" w:space="0" w:color="auto"/>
            <w:left w:val="none" w:sz="0" w:space="0" w:color="auto"/>
            <w:bottom w:val="none" w:sz="0" w:space="0" w:color="auto"/>
            <w:right w:val="none" w:sz="0" w:space="0" w:color="auto"/>
          </w:divBdr>
          <w:divsChild>
            <w:div w:id="1618637147">
              <w:marLeft w:val="0"/>
              <w:marRight w:val="0"/>
              <w:marTop w:val="0"/>
              <w:marBottom w:val="0"/>
              <w:divBdr>
                <w:top w:val="none" w:sz="0" w:space="0" w:color="auto"/>
                <w:left w:val="none" w:sz="0" w:space="0" w:color="auto"/>
                <w:bottom w:val="none" w:sz="0" w:space="0" w:color="auto"/>
                <w:right w:val="none" w:sz="0" w:space="0" w:color="auto"/>
              </w:divBdr>
            </w:div>
            <w:div w:id="1455323714">
              <w:marLeft w:val="0"/>
              <w:marRight w:val="0"/>
              <w:marTop w:val="0"/>
              <w:marBottom w:val="0"/>
              <w:divBdr>
                <w:top w:val="none" w:sz="0" w:space="0" w:color="auto"/>
                <w:left w:val="none" w:sz="0" w:space="0" w:color="auto"/>
                <w:bottom w:val="none" w:sz="0" w:space="0" w:color="auto"/>
                <w:right w:val="none" w:sz="0" w:space="0" w:color="auto"/>
              </w:divBdr>
            </w:div>
            <w:div w:id="1546789829">
              <w:marLeft w:val="0"/>
              <w:marRight w:val="0"/>
              <w:marTop w:val="0"/>
              <w:marBottom w:val="0"/>
              <w:divBdr>
                <w:top w:val="none" w:sz="0" w:space="0" w:color="auto"/>
                <w:left w:val="none" w:sz="0" w:space="0" w:color="auto"/>
                <w:bottom w:val="none" w:sz="0" w:space="0" w:color="auto"/>
                <w:right w:val="none" w:sz="0" w:space="0" w:color="auto"/>
              </w:divBdr>
            </w:div>
            <w:div w:id="528690546">
              <w:marLeft w:val="0"/>
              <w:marRight w:val="0"/>
              <w:marTop w:val="0"/>
              <w:marBottom w:val="0"/>
              <w:divBdr>
                <w:top w:val="none" w:sz="0" w:space="0" w:color="auto"/>
                <w:left w:val="none" w:sz="0" w:space="0" w:color="auto"/>
                <w:bottom w:val="none" w:sz="0" w:space="0" w:color="auto"/>
                <w:right w:val="none" w:sz="0" w:space="0" w:color="auto"/>
              </w:divBdr>
              <w:divsChild>
                <w:div w:id="16264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3772">
          <w:marLeft w:val="0"/>
          <w:marRight w:val="0"/>
          <w:marTop w:val="0"/>
          <w:marBottom w:val="0"/>
          <w:divBdr>
            <w:top w:val="none" w:sz="0" w:space="0" w:color="auto"/>
            <w:left w:val="none" w:sz="0" w:space="0" w:color="auto"/>
            <w:bottom w:val="none" w:sz="0" w:space="0" w:color="auto"/>
            <w:right w:val="none" w:sz="0" w:space="0" w:color="auto"/>
          </w:divBdr>
          <w:divsChild>
            <w:div w:id="1570651328">
              <w:marLeft w:val="0"/>
              <w:marRight w:val="0"/>
              <w:marTop w:val="0"/>
              <w:marBottom w:val="0"/>
              <w:divBdr>
                <w:top w:val="none" w:sz="0" w:space="0" w:color="auto"/>
                <w:left w:val="none" w:sz="0" w:space="0" w:color="auto"/>
                <w:bottom w:val="none" w:sz="0" w:space="0" w:color="auto"/>
                <w:right w:val="none" w:sz="0" w:space="0" w:color="auto"/>
              </w:divBdr>
              <w:divsChild>
                <w:div w:id="1780637441">
                  <w:marLeft w:val="0"/>
                  <w:marRight w:val="0"/>
                  <w:marTop w:val="0"/>
                  <w:marBottom w:val="0"/>
                  <w:divBdr>
                    <w:top w:val="none" w:sz="0" w:space="0" w:color="auto"/>
                    <w:left w:val="none" w:sz="0" w:space="0" w:color="auto"/>
                    <w:bottom w:val="none" w:sz="0" w:space="0" w:color="auto"/>
                    <w:right w:val="none" w:sz="0" w:space="0" w:color="auto"/>
                  </w:divBdr>
                </w:div>
              </w:divsChild>
            </w:div>
            <w:div w:id="814224315">
              <w:marLeft w:val="0"/>
              <w:marRight w:val="0"/>
              <w:marTop w:val="0"/>
              <w:marBottom w:val="0"/>
              <w:divBdr>
                <w:top w:val="none" w:sz="0" w:space="0" w:color="auto"/>
                <w:left w:val="none" w:sz="0" w:space="0" w:color="auto"/>
                <w:bottom w:val="none" w:sz="0" w:space="0" w:color="auto"/>
                <w:right w:val="none" w:sz="0" w:space="0" w:color="auto"/>
              </w:divBdr>
              <w:divsChild>
                <w:div w:id="196548037">
                  <w:marLeft w:val="0"/>
                  <w:marRight w:val="0"/>
                  <w:marTop w:val="0"/>
                  <w:marBottom w:val="0"/>
                  <w:divBdr>
                    <w:top w:val="none" w:sz="0" w:space="0" w:color="auto"/>
                    <w:left w:val="none" w:sz="0" w:space="0" w:color="auto"/>
                    <w:bottom w:val="none" w:sz="0" w:space="0" w:color="auto"/>
                    <w:right w:val="none" w:sz="0" w:space="0" w:color="auto"/>
                  </w:divBdr>
                  <w:divsChild>
                    <w:div w:id="53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49688">
          <w:marLeft w:val="0"/>
          <w:marRight w:val="0"/>
          <w:marTop w:val="0"/>
          <w:marBottom w:val="0"/>
          <w:divBdr>
            <w:top w:val="none" w:sz="0" w:space="0" w:color="auto"/>
            <w:left w:val="none" w:sz="0" w:space="0" w:color="auto"/>
            <w:bottom w:val="none" w:sz="0" w:space="0" w:color="auto"/>
            <w:right w:val="none" w:sz="0" w:space="0" w:color="auto"/>
          </w:divBdr>
          <w:divsChild>
            <w:div w:id="483205597">
              <w:marLeft w:val="0"/>
              <w:marRight w:val="0"/>
              <w:marTop w:val="0"/>
              <w:marBottom w:val="0"/>
              <w:divBdr>
                <w:top w:val="none" w:sz="0" w:space="0" w:color="auto"/>
                <w:left w:val="none" w:sz="0" w:space="0" w:color="auto"/>
                <w:bottom w:val="none" w:sz="0" w:space="0" w:color="auto"/>
                <w:right w:val="none" w:sz="0" w:space="0" w:color="auto"/>
              </w:divBdr>
            </w:div>
            <w:div w:id="1450514721">
              <w:marLeft w:val="0"/>
              <w:marRight w:val="0"/>
              <w:marTop w:val="0"/>
              <w:marBottom w:val="0"/>
              <w:divBdr>
                <w:top w:val="none" w:sz="0" w:space="0" w:color="auto"/>
                <w:left w:val="none" w:sz="0" w:space="0" w:color="auto"/>
                <w:bottom w:val="none" w:sz="0" w:space="0" w:color="auto"/>
                <w:right w:val="none" w:sz="0" w:space="0" w:color="auto"/>
              </w:divBdr>
              <w:divsChild>
                <w:div w:id="4449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9164">
          <w:marLeft w:val="0"/>
          <w:marRight w:val="0"/>
          <w:marTop w:val="0"/>
          <w:marBottom w:val="0"/>
          <w:divBdr>
            <w:top w:val="none" w:sz="0" w:space="0" w:color="auto"/>
            <w:left w:val="none" w:sz="0" w:space="0" w:color="auto"/>
            <w:bottom w:val="none" w:sz="0" w:space="0" w:color="auto"/>
            <w:right w:val="none" w:sz="0" w:space="0" w:color="auto"/>
          </w:divBdr>
          <w:divsChild>
            <w:div w:id="1344429253">
              <w:marLeft w:val="0"/>
              <w:marRight w:val="0"/>
              <w:marTop w:val="0"/>
              <w:marBottom w:val="0"/>
              <w:divBdr>
                <w:top w:val="none" w:sz="0" w:space="0" w:color="auto"/>
                <w:left w:val="none" w:sz="0" w:space="0" w:color="auto"/>
                <w:bottom w:val="none" w:sz="0" w:space="0" w:color="auto"/>
                <w:right w:val="none" w:sz="0" w:space="0" w:color="auto"/>
              </w:divBdr>
            </w:div>
            <w:div w:id="1972321046">
              <w:marLeft w:val="0"/>
              <w:marRight w:val="0"/>
              <w:marTop w:val="0"/>
              <w:marBottom w:val="0"/>
              <w:divBdr>
                <w:top w:val="none" w:sz="0" w:space="0" w:color="auto"/>
                <w:left w:val="none" w:sz="0" w:space="0" w:color="auto"/>
                <w:bottom w:val="none" w:sz="0" w:space="0" w:color="auto"/>
                <w:right w:val="none" w:sz="0" w:space="0" w:color="auto"/>
              </w:divBdr>
              <w:divsChild>
                <w:div w:id="3001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0550">
          <w:marLeft w:val="0"/>
          <w:marRight w:val="0"/>
          <w:marTop w:val="0"/>
          <w:marBottom w:val="0"/>
          <w:divBdr>
            <w:top w:val="none" w:sz="0" w:space="0" w:color="auto"/>
            <w:left w:val="none" w:sz="0" w:space="0" w:color="auto"/>
            <w:bottom w:val="none" w:sz="0" w:space="0" w:color="auto"/>
            <w:right w:val="none" w:sz="0" w:space="0" w:color="auto"/>
          </w:divBdr>
          <w:divsChild>
            <w:div w:id="672487810">
              <w:marLeft w:val="0"/>
              <w:marRight w:val="0"/>
              <w:marTop w:val="0"/>
              <w:marBottom w:val="0"/>
              <w:divBdr>
                <w:top w:val="none" w:sz="0" w:space="0" w:color="auto"/>
                <w:left w:val="none" w:sz="0" w:space="0" w:color="auto"/>
                <w:bottom w:val="none" w:sz="0" w:space="0" w:color="auto"/>
                <w:right w:val="none" w:sz="0" w:space="0" w:color="auto"/>
              </w:divBdr>
            </w:div>
          </w:divsChild>
        </w:div>
        <w:div w:id="1932663685">
          <w:marLeft w:val="0"/>
          <w:marRight w:val="0"/>
          <w:marTop w:val="0"/>
          <w:marBottom w:val="0"/>
          <w:divBdr>
            <w:top w:val="none" w:sz="0" w:space="0" w:color="auto"/>
            <w:left w:val="none" w:sz="0" w:space="0" w:color="auto"/>
            <w:bottom w:val="none" w:sz="0" w:space="0" w:color="auto"/>
            <w:right w:val="none" w:sz="0" w:space="0" w:color="auto"/>
          </w:divBdr>
          <w:divsChild>
            <w:div w:id="1325206110">
              <w:marLeft w:val="0"/>
              <w:marRight w:val="0"/>
              <w:marTop w:val="0"/>
              <w:marBottom w:val="0"/>
              <w:divBdr>
                <w:top w:val="none" w:sz="0" w:space="0" w:color="auto"/>
                <w:left w:val="none" w:sz="0" w:space="0" w:color="auto"/>
                <w:bottom w:val="none" w:sz="0" w:space="0" w:color="auto"/>
                <w:right w:val="none" w:sz="0" w:space="0" w:color="auto"/>
              </w:divBdr>
              <w:divsChild>
                <w:div w:id="128673521">
                  <w:marLeft w:val="0"/>
                  <w:marRight w:val="0"/>
                  <w:marTop w:val="0"/>
                  <w:marBottom w:val="0"/>
                  <w:divBdr>
                    <w:top w:val="none" w:sz="0" w:space="0" w:color="auto"/>
                    <w:left w:val="none" w:sz="0" w:space="0" w:color="auto"/>
                    <w:bottom w:val="none" w:sz="0" w:space="0" w:color="auto"/>
                    <w:right w:val="none" w:sz="0" w:space="0" w:color="auto"/>
                  </w:divBdr>
                </w:div>
              </w:divsChild>
            </w:div>
            <w:div w:id="1379744345">
              <w:marLeft w:val="0"/>
              <w:marRight w:val="0"/>
              <w:marTop w:val="0"/>
              <w:marBottom w:val="0"/>
              <w:divBdr>
                <w:top w:val="none" w:sz="0" w:space="0" w:color="auto"/>
                <w:left w:val="none" w:sz="0" w:space="0" w:color="auto"/>
                <w:bottom w:val="none" w:sz="0" w:space="0" w:color="auto"/>
                <w:right w:val="none" w:sz="0" w:space="0" w:color="auto"/>
              </w:divBdr>
              <w:divsChild>
                <w:div w:id="92480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9185">
          <w:marLeft w:val="0"/>
          <w:marRight w:val="0"/>
          <w:marTop w:val="0"/>
          <w:marBottom w:val="0"/>
          <w:divBdr>
            <w:top w:val="none" w:sz="0" w:space="0" w:color="auto"/>
            <w:left w:val="none" w:sz="0" w:space="0" w:color="auto"/>
            <w:bottom w:val="none" w:sz="0" w:space="0" w:color="auto"/>
            <w:right w:val="none" w:sz="0" w:space="0" w:color="auto"/>
          </w:divBdr>
          <w:divsChild>
            <w:div w:id="2123726589">
              <w:marLeft w:val="0"/>
              <w:marRight w:val="0"/>
              <w:marTop w:val="0"/>
              <w:marBottom w:val="0"/>
              <w:divBdr>
                <w:top w:val="none" w:sz="0" w:space="0" w:color="auto"/>
                <w:left w:val="none" w:sz="0" w:space="0" w:color="auto"/>
                <w:bottom w:val="none" w:sz="0" w:space="0" w:color="auto"/>
                <w:right w:val="none" w:sz="0" w:space="0" w:color="auto"/>
              </w:divBdr>
              <w:divsChild>
                <w:div w:id="1221408041">
                  <w:marLeft w:val="0"/>
                  <w:marRight w:val="0"/>
                  <w:marTop w:val="0"/>
                  <w:marBottom w:val="0"/>
                  <w:divBdr>
                    <w:top w:val="none" w:sz="0" w:space="0" w:color="auto"/>
                    <w:left w:val="none" w:sz="0" w:space="0" w:color="auto"/>
                    <w:bottom w:val="none" w:sz="0" w:space="0" w:color="auto"/>
                    <w:right w:val="none" w:sz="0" w:space="0" w:color="auto"/>
                  </w:divBdr>
                </w:div>
                <w:div w:id="2073918936">
                  <w:marLeft w:val="0"/>
                  <w:marRight w:val="0"/>
                  <w:marTop w:val="0"/>
                  <w:marBottom w:val="0"/>
                  <w:divBdr>
                    <w:top w:val="none" w:sz="0" w:space="0" w:color="auto"/>
                    <w:left w:val="none" w:sz="0" w:space="0" w:color="auto"/>
                    <w:bottom w:val="none" w:sz="0" w:space="0" w:color="auto"/>
                    <w:right w:val="none" w:sz="0" w:space="0" w:color="auto"/>
                  </w:divBdr>
                </w:div>
                <w:div w:id="170613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2463">
          <w:marLeft w:val="0"/>
          <w:marRight w:val="0"/>
          <w:marTop w:val="0"/>
          <w:marBottom w:val="0"/>
          <w:divBdr>
            <w:top w:val="none" w:sz="0" w:space="0" w:color="auto"/>
            <w:left w:val="none" w:sz="0" w:space="0" w:color="auto"/>
            <w:bottom w:val="none" w:sz="0" w:space="0" w:color="auto"/>
            <w:right w:val="none" w:sz="0" w:space="0" w:color="auto"/>
          </w:divBdr>
        </w:div>
        <w:div w:id="1950160719">
          <w:marLeft w:val="0"/>
          <w:marRight w:val="0"/>
          <w:marTop w:val="0"/>
          <w:marBottom w:val="0"/>
          <w:divBdr>
            <w:top w:val="none" w:sz="0" w:space="0" w:color="auto"/>
            <w:left w:val="none" w:sz="0" w:space="0" w:color="auto"/>
            <w:bottom w:val="none" w:sz="0" w:space="0" w:color="auto"/>
            <w:right w:val="none" w:sz="0" w:space="0" w:color="auto"/>
          </w:divBdr>
        </w:div>
        <w:div w:id="1227648686">
          <w:marLeft w:val="0"/>
          <w:marRight w:val="0"/>
          <w:marTop w:val="0"/>
          <w:marBottom w:val="0"/>
          <w:divBdr>
            <w:top w:val="none" w:sz="0" w:space="0" w:color="auto"/>
            <w:left w:val="none" w:sz="0" w:space="0" w:color="auto"/>
            <w:bottom w:val="none" w:sz="0" w:space="0" w:color="auto"/>
            <w:right w:val="none" w:sz="0" w:space="0" w:color="auto"/>
          </w:divBdr>
        </w:div>
        <w:div w:id="554321181">
          <w:marLeft w:val="0"/>
          <w:marRight w:val="0"/>
          <w:marTop w:val="0"/>
          <w:marBottom w:val="0"/>
          <w:divBdr>
            <w:top w:val="none" w:sz="0" w:space="0" w:color="auto"/>
            <w:left w:val="none" w:sz="0" w:space="0" w:color="auto"/>
            <w:bottom w:val="none" w:sz="0" w:space="0" w:color="auto"/>
            <w:right w:val="none" w:sz="0" w:space="0" w:color="auto"/>
          </w:divBdr>
        </w:div>
        <w:div w:id="86848615">
          <w:marLeft w:val="0"/>
          <w:marRight w:val="0"/>
          <w:marTop w:val="0"/>
          <w:marBottom w:val="0"/>
          <w:divBdr>
            <w:top w:val="none" w:sz="0" w:space="0" w:color="auto"/>
            <w:left w:val="none" w:sz="0" w:space="0" w:color="auto"/>
            <w:bottom w:val="none" w:sz="0" w:space="0" w:color="auto"/>
            <w:right w:val="none" w:sz="0" w:space="0" w:color="auto"/>
          </w:divBdr>
        </w:div>
        <w:div w:id="1957835032">
          <w:marLeft w:val="0"/>
          <w:marRight w:val="0"/>
          <w:marTop w:val="0"/>
          <w:marBottom w:val="0"/>
          <w:divBdr>
            <w:top w:val="none" w:sz="0" w:space="0" w:color="auto"/>
            <w:left w:val="none" w:sz="0" w:space="0" w:color="auto"/>
            <w:bottom w:val="none" w:sz="0" w:space="0" w:color="auto"/>
            <w:right w:val="none" w:sz="0" w:space="0" w:color="auto"/>
          </w:divBdr>
        </w:div>
        <w:div w:id="1925995314">
          <w:marLeft w:val="0"/>
          <w:marRight w:val="0"/>
          <w:marTop w:val="0"/>
          <w:marBottom w:val="0"/>
          <w:divBdr>
            <w:top w:val="none" w:sz="0" w:space="0" w:color="auto"/>
            <w:left w:val="none" w:sz="0" w:space="0" w:color="auto"/>
            <w:bottom w:val="none" w:sz="0" w:space="0" w:color="auto"/>
            <w:right w:val="none" w:sz="0" w:space="0" w:color="auto"/>
          </w:divBdr>
          <w:divsChild>
            <w:div w:id="1922177496">
              <w:marLeft w:val="0"/>
              <w:marRight w:val="0"/>
              <w:marTop w:val="0"/>
              <w:marBottom w:val="0"/>
              <w:divBdr>
                <w:top w:val="none" w:sz="0" w:space="0" w:color="auto"/>
                <w:left w:val="none" w:sz="0" w:space="0" w:color="auto"/>
                <w:bottom w:val="none" w:sz="0" w:space="0" w:color="auto"/>
                <w:right w:val="none" w:sz="0" w:space="0" w:color="auto"/>
              </w:divBdr>
            </w:div>
          </w:divsChild>
        </w:div>
        <w:div w:id="829324321">
          <w:marLeft w:val="0"/>
          <w:marRight w:val="0"/>
          <w:marTop w:val="0"/>
          <w:marBottom w:val="0"/>
          <w:divBdr>
            <w:top w:val="none" w:sz="0" w:space="0" w:color="auto"/>
            <w:left w:val="none" w:sz="0" w:space="0" w:color="auto"/>
            <w:bottom w:val="none" w:sz="0" w:space="0" w:color="auto"/>
            <w:right w:val="none" w:sz="0" w:space="0" w:color="auto"/>
          </w:divBdr>
          <w:divsChild>
            <w:div w:id="958225185">
              <w:marLeft w:val="0"/>
              <w:marRight w:val="0"/>
              <w:marTop w:val="0"/>
              <w:marBottom w:val="0"/>
              <w:divBdr>
                <w:top w:val="none" w:sz="0" w:space="0" w:color="auto"/>
                <w:left w:val="none" w:sz="0" w:space="0" w:color="auto"/>
                <w:bottom w:val="none" w:sz="0" w:space="0" w:color="auto"/>
                <w:right w:val="none" w:sz="0" w:space="0" w:color="auto"/>
              </w:divBdr>
            </w:div>
            <w:div w:id="909972258">
              <w:marLeft w:val="0"/>
              <w:marRight w:val="0"/>
              <w:marTop w:val="0"/>
              <w:marBottom w:val="0"/>
              <w:divBdr>
                <w:top w:val="none" w:sz="0" w:space="0" w:color="auto"/>
                <w:left w:val="none" w:sz="0" w:space="0" w:color="auto"/>
                <w:bottom w:val="none" w:sz="0" w:space="0" w:color="auto"/>
                <w:right w:val="none" w:sz="0" w:space="0" w:color="auto"/>
              </w:divBdr>
            </w:div>
            <w:div w:id="241068374">
              <w:marLeft w:val="0"/>
              <w:marRight w:val="0"/>
              <w:marTop w:val="0"/>
              <w:marBottom w:val="0"/>
              <w:divBdr>
                <w:top w:val="none" w:sz="0" w:space="0" w:color="auto"/>
                <w:left w:val="none" w:sz="0" w:space="0" w:color="auto"/>
                <w:bottom w:val="none" w:sz="0" w:space="0" w:color="auto"/>
                <w:right w:val="none" w:sz="0" w:space="0" w:color="auto"/>
              </w:divBdr>
            </w:div>
          </w:divsChild>
        </w:div>
        <w:div w:id="275479544">
          <w:marLeft w:val="0"/>
          <w:marRight w:val="0"/>
          <w:marTop w:val="0"/>
          <w:marBottom w:val="0"/>
          <w:divBdr>
            <w:top w:val="none" w:sz="0" w:space="0" w:color="auto"/>
            <w:left w:val="none" w:sz="0" w:space="0" w:color="auto"/>
            <w:bottom w:val="none" w:sz="0" w:space="0" w:color="auto"/>
            <w:right w:val="none" w:sz="0" w:space="0" w:color="auto"/>
          </w:divBdr>
          <w:divsChild>
            <w:div w:id="677999212">
              <w:marLeft w:val="0"/>
              <w:marRight w:val="0"/>
              <w:marTop w:val="0"/>
              <w:marBottom w:val="0"/>
              <w:divBdr>
                <w:top w:val="none" w:sz="0" w:space="0" w:color="auto"/>
                <w:left w:val="none" w:sz="0" w:space="0" w:color="auto"/>
                <w:bottom w:val="none" w:sz="0" w:space="0" w:color="auto"/>
                <w:right w:val="none" w:sz="0" w:space="0" w:color="auto"/>
              </w:divBdr>
            </w:div>
            <w:div w:id="849220258">
              <w:marLeft w:val="0"/>
              <w:marRight w:val="0"/>
              <w:marTop w:val="0"/>
              <w:marBottom w:val="0"/>
              <w:divBdr>
                <w:top w:val="none" w:sz="0" w:space="0" w:color="auto"/>
                <w:left w:val="none" w:sz="0" w:space="0" w:color="auto"/>
                <w:bottom w:val="none" w:sz="0" w:space="0" w:color="auto"/>
                <w:right w:val="none" w:sz="0" w:space="0" w:color="auto"/>
              </w:divBdr>
            </w:div>
            <w:div w:id="1353652447">
              <w:marLeft w:val="0"/>
              <w:marRight w:val="0"/>
              <w:marTop w:val="0"/>
              <w:marBottom w:val="0"/>
              <w:divBdr>
                <w:top w:val="none" w:sz="0" w:space="0" w:color="auto"/>
                <w:left w:val="none" w:sz="0" w:space="0" w:color="auto"/>
                <w:bottom w:val="none" w:sz="0" w:space="0" w:color="auto"/>
                <w:right w:val="none" w:sz="0" w:space="0" w:color="auto"/>
              </w:divBdr>
            </w:div>
            <w:div w:id="798378050">
              <w:marLeft w:val="0"/>
              <w:marRight w:val="0"/>
              <w:marTop w:val="0"/>
              <w:marBottom w:val="0"/>
              <w:divBdr>
                <w:top w:val="none" w:sz="0" w:space="0" w:color="auto"/>
                <w:left w:val="none" w:sz="0" w:space="0" w:color="auto"/>
                <w:bottom w:val="none" w:sz="0" w:space="0" w:color="auto"/>
                <w:right w:val="none" w:sz="0" w:space="0" w:color="auto"/>
              </w:divBdr>
            </w:div>
            <w:div w:id="718895186">
              <w:marLeft w:val="0"/>
              <w:marRight w:val="0"/>
              <w:marTop w:val="0"/>
              <w:marBottom w:val="0"/>
              <w:divBdr>
                <w:top w:val="none" w:sz="0" w:space="0" w:color="auto"/>
                <w:left w:val="none" w:sz="0" w:space="0" w:color="auto"/>
                <w:bottom w:val="none" w:sz="0" w:space="0" w:color="auto"/>
                <w:right w:val="none" w:sz="0" w:space="0" w:color="auto"/>
              </w:divBdr>
            </w:div>
            <w:div w:id="400638487">
              <w:marLeft w:val="0"/>
              <w:marRight w:val="0"/>
              <w:marTop w:val="0"/>
              <w:marBottom w:val="0"/>
              <w:divBdr>
                <w:top w:val="none" w:sz="0" w:space="0" w:color="auto"/>
                <w:left w:val="none" w:sz="0" w:space="0" w:color="auto"/>
                <w:bottom w:val="none" w:sz="0" w:space="0" w:color="auto"/>
                <w:right w:val="none" w:sz="0" w:space="0" w:color="auto"/>
              </w:divBdr>
            </w:div>
          </w:divsChild>
        </w:div>
        <w:div w:id="1018969934">
          <w:marLeft w:val="0"/>
          <w:marRight w:val="0"/>
          <w:marTop w:val="0"/>
          <w:marBottom w:val="0"/>
          <w:divBdr>
            <w:top w:val="none" w:sz="0" w:space="0" w:color="auto"/>
            <w:left w:val="none" w:sz="0" w:space="0" w:color="auto"/>
            <w:bottom w:val="none" w:sz="0" w:space="0" w:color="auto"/>
            <w:right w:val="none" w:sz="0" w:space="0" w:color="auto"/>
          </w:divBdr>
          <w:divsChild>
            <w:div w:id="1951475636">
              <w:marLeft w:val="0"/>
              <w:marRight w:val="0"/>
              <w:marTop w:val="0"/>
              <w:marBottom w:val="0"/>
              <w:divBdr>
                <w:top w:val="none" w:sz="0" w:space="0" w:color="auto"/>
                <w:left w:val="none" w:sz="0" w:space="0" w:color="auto"/>
                <w:bottom w:val="none" w:sz="0" w:space="0" w:color="auto"/>
                <w:right w:val="none" w:sz="0" w:space="0" w:color="auto"/>
              </w:divBdr>
            </w:div>
          </w:divsChild>
        </w:div>
        <w:div w:id="1718578088">
          <w:marLeft w:val="0"/>
          <w:marRight w:val="0"/>
          <w:marTop w:val="0"/>
          <w:marBottom w:val="0"/>
          <w:divBdr>
            <w:top w:val="none" w:sz="0" w:space="0" w:color="auto"/>
            <w:left w:val="none" w:sz="0" w:space="0" w:color="auto"/>
            <w:bottom w:val="none" w:sz="0" w:space="0" w:color="auto"/>
            <w:right w:val="none" w:sz="0" w:space="0" w:color="auto"/>
          </w:divBdr>
          <w:divsChild>
            <w:div w:id="2112118247">
              <w:marLeft w:val="0"/>
              <w:marRight w:val="0"/>
              <w:marTop w:val="0"/>
              <w:marBottom w:val="0"/>
              <w:divBdr>
                <w:top w:val="none" w:sz="0" w:space="0" w:color="auto"/>
                <w:left w:val="none" w:sz="0" w:space="0" w:color="auto"/>
                <w:bottom w:val="none" w:sz="0" w:space="0" w:color="auto"/>
                <w:right w:val="none" w:sz="0" w:space="0" w:color="auto"/>
              </w:divBdr>
            </w:div>
            <w:div w:id="1854413069">
              <w:marLeft w:val="0"/>
              <w:marRight w:val="0"/>
              <w:marTop w:val="0"/>
              <w:marBottom w:val="0"/>
              <w:divBdr>
                <w:top w:val="none" w:sz="0" w:space="0" w:color="auto"/>
                <w:left w:val="none" w:sz="0" w:space="0" w:color="auto"/>
                <w:bottom w:val="none" w:sz="0" w:space="0" w:color="auto"/>
                <w:right w:val="none" w:sz="0" w:space="0" w:color="auto"/>
              </w:divBdr>
            </w:div>
            <w:div w:id="1725182416">
              <w:marLeft w:val="0"/>
              <w:marRight w:val="0"/>
              <w:marTop w:val="0"/>
              <w:marBottom w:val="0"/>
              <w:divBdr>
                <w:top w:val="none" w:sz="0" w:space="0" w:color="auto"/>
                <w:left w:val="none" w:sz="0" w:space="0" w:color="auto"/>
                <w:bottom w:val="none" w:sz="0" w:space="0" w:color="auto"/>
                <w:right w:val="none" w:sz="0" w:space="0" w:color="auto"/>
              </w:divBdr>
            </w:div>
            <w:div w:id="1872105844">
              <w:marLeft w:val="0"/>
              <w:marRight w:val="0"/>
              <w:marTop w:val="0"/>
              <w:marBottom w:val="0"/>
              <w:divBdr>
                <w:top w:val="none" w:sz="0" w:space="0" w:color="auto"/>
                <w:left w:val="none" w:sz="0" w:space="0" w:color="auto"/>
                <w:bottom w:val="none" w:sz="0" w:space="0" w:color="auto"/>
                <w:right w:val="none" w:sz="0" w:space="0" w:color="auto"/>
              </w:divBdr>
              <w:divsChild>
                <w:div w:id="2140948480">
                  <w:marLeft w:val="0"/>
                  <w:marRight w:val="0"/>
                  <w:marTop w:val="0"/>
                  <w:marBottom w:val="0"/>
                  <w:divBdr>
                    <w:top w:val="none" w:sz="0" w:space="0" w:color="auto"/>
                    <w:left w:val="none" w:sz="0" w:space="0" w:color="auto"/>
                    <w:bottom w:val="none" w:sz="0" w:space="0" w:color="auto"/>
                    <w:right w:val="none" w:sz="0" w:space="0" w:color="auto"/>
                  </w:divBdr>
                </w:div>
                <w:div w:id="933631083">
                  <w:marLeft w:val="0"/>
                  <w:marRight w:val="0"/>
                  <w:marTop w:val="0"/>
                  <w:marBottom w:val="0"/>
                  <w:divBdr>
                    <w:top w:val="none" w:sz="0" w:space="0" w:color="auto"/>
                    <w:left w:val="none" w:sz="0" w:space="0" w:color="auto"/>
                    <w:bottom w:val="none" w:sz="0" w:space="0" w:color="auto"/>
                    <w:right w:val="none" w:sz="0" w:space="0" w:color="auto"/>
                  </w:divBdr>
                </w:div>
                <w:div w:id="1222672273">
                  <w:marLeft w:val="0"/>
                  <w:marRight w:val="0"/>
                  <w:marTop w:val="0"/>
                  <w:marBottom w:val="0"/>
                  <w:divBdr>
                    <w:top w:val="none" w:sz="0" w:space="0" w:color="auto"/>
                    <w:left w:val="none" w:sz="0" w:space="0" w:color="auto"/>
                    <w:bottom w:val="none" w:sz="0" w:space="0" w:color="auto"/>
                    <w:right w:val="none" w:sz="0" w:space="0" w:color="auto"/>
                  </w:divBdr>
                </w:div>
                <w:div w:id="124273391">
                  <w:marLeft w:val="0"/>
                  <w:marRight w:val="0"/>
                  <w:marTop w:val="0"/>
                  <w:marBottom w:val="0"/>
                  <w:divBdr>
                    <w:top w:val="none" w:sz="0" w:space="0" w:color="auto"/>
                    <w:left w:val="none" w:sz="0" w:space="0" w:color="auto"/>
                    <w:bottom w:val="none" w:sz="0" w:space="0" w:color="auto"/>
                    <w:right w:val="none" w:sz="0" w:space="0" w:color="auto"/>
                  </w:divBdr>
                </w:div>
              </w:divsChild>
            </w:div>
            <w:div w:id="1811286226">
              <w:marLeft w:val="0"/>
              <w:marRight w:val="0"/>
              <w:marTop w:val="0"/>
              <w:marBottom w:val="0"/>
              <w:divBdr>
                <w:top w:val="none" w:sz="0" w:space="0" w:color="auto"/>
                <w:left w:val="none" w:sz="0" w:space="0" w:color="auto"/>
                <w:bottom w:val="none" w:sz="0" w:space="0" w:color="auto"/>
                <w:right w:val="none" w:sz="0" w:space="0" w:color="auto"/>
              </w:divBdr>
              <w:divsChild>
                <w:div w:id="272134956">
                  <w:marLeft w:val="0"/>
                  <w:marRight w:val="0"/>
                  <w:marTop w:val="0"/>
                  <w:marBottom w:val="0"/>
                  <w:divBdr>
                    <w:top w:val="none" w:sz="0" w:space="0" w:color="auto"/>
                    <w:left w:val="none" w:sz="0" w:space="0" w:color="auto"/>
                    <w:bottom w:val="none" w:sz="0" w:space="0" w:color="auto"/>
                    <w:right w:val="none" w:sz="0" w:space="0" w:color="auto"/>
                  </w:divBdr>
                </w:div>
                <w:div w:id="2141340180">
                  <w:marLeft w:val="0"/>
                  <w:marRight w:val="0"/>
                  <w:marTop w:val="0"/>
                  <w:marBottom w:val="0"/>
                  <w:divBdr>
                    <w:top w:val="none" w:sz="0" w:space="0" w:color="auto"/>
                    <w:left w:val="none" w:sz="0" w:space="0" w:color="auto"/>
                    <w:bottom w:val="none" w:sz="0" w:space="0" w:color="auto"/>
                    <w:right w:val="none" w:sz="0" w:space="0" w:color="auto"/>
                  </w:divBdr>
                </w:div>
                <w:div w:id="507866940">
                  <w:marLeft w:val="0"/>
                  <w:marRight w:val="0"/>
                  <w:marTop w:val="0"/>
                  <w:marBottom w:val="0"/>
                  <w:divBdr>
                    <w:top w:val="none" w:sz="0" w:space="0" w:color="auto"/>
                    <w:left w:val="none" w:sz="0" w:space="0" w:color="auto"/>
                    <w:bottom w:val="none" w:sz="0" w:space="0" w:color="auto"/>
                    <w:right w:val="none" w:sz="0" w:space="0" w:color="auto"/>
                  </w:divBdr>
                </w:div>
                <w:div w:id="2122531878">
                  <w:marLeft w:val="0"/>
                  <w:marRight w:val="0"/>
                  <w:marTop w:val="0"/>
                  <w:marBottom w:val="0"/>
                  <w:divBdr>
                    <w:top w:val="none" w:sz="0" w:space="0" w:color="auto"/>
                    <w:left w:val="none" w:sz="0" w:space="0" w:color="auto"/>
                    <w:bottom w:val="none" w:sz="0" w:space="0" w:color="auto"/>
                    <w:right w:val="none" w:sz="0" w:space="0" w:color="auto"/>
                  </w:divBdr>
                </w:div>
                <w:div w:id="246161361">
                  <w:marLeft w:val="0"/>
                  <w:marRight w:val="0"/>
                  <w:marTop w:val="0"/>
                  <w:marBottom w:val="0"/>
                  <w:divBdr>
                    <w:top w:val="none" w:sz="0" w:space="0" w:color="auto"/>
                    <w:left w:val="none" w:sz="0" w:space="0" w:color="auto"/>
                    <w:bottom w:val="none" w:sz="0" w:space="0" w:color="auto"/>
                    <w:right w:val="none" w:sz="0" w:space="0" w:color="auto"/>
                  </w:divBdr>
                </w:div>
                <w:div w:id="454324618">
                  <w:marLeft w:val="0"/>
                  <w:marRight w:val="0"/>
                  <w:marTop w:val="0"/>
                  <w:marBottom w:val="0"/>
                  <w:divBdr>
                    <w:top w:val="none" w:sz="0" w:space="0" w:color="auto"/>
                    <w:left w:val="none" w:sz="0" w:space="0" w:color="auto"/>
                    <w:bottom w:val="none" w:sz="0" w:space="0" w:color="auto"/>
                    <w:right w:val="none" w:sz="0" w:space="0" w:color="auto"/>
                  </w:divBdr>
                </w:div>
              </w:divsChild>
            </w:div>
            <w:div w:id="734426570">
              <w:marLeft w:val="0"/>
              <w:marRight w:val="0"/>
              <w:marTop w:val="0"/>
              <w:marBottom w:val="0"/>
              <w:divBdr>
                <w:top w:val="none" w:sz="0" w:space="0" w:color="auto"/>
                <w:left w:val="none" w:sz="0" w:space="0" w:color="auto"/>
                <w:bottom w:val="none" w:sz="0" w:space="0" w:color="auto"/>
                <w:right w:val="none" w:sz="0" w:space="0" w:color="auto"/>
              </w:divBdr>
              <w:divsChild>
                <w:div w:id="2047754237">
                  <w:marLeft w:val="0"/>
                  <w:marRight w:val="0"/>
                  <w:marTop w:val="0"/>
                  <w:marBottom w:val="0"/>
                  <w:divBdr>
                    <w:top w:val="none" w:sz="0" w:space="0" w:color="auto"/>
                    <w:left w:val="none" w:sz="0" w:space="0" w:color="auto"/>
                    <w:bottom w:val="none" w:sz="0" w:space="0" w:color="auto"/>
                    <w:right w:val="none" w:sz="0" w:space="0" w:color="auto"/>
                  </w:divBdr>
                </w:div>
                <w:div w:id="1655646105">
                  <w:marLeft w:val="0"/>
                  <w:marRight w:val="0"/>
                  <w:marTop w:val="0"/>
                  <w:marBottom w:val="0"/>
                  <w:divBdr>
                    <w:top w:val="none" w:sz="0" w:space="0" w:color="auto"/>
                    <w:left w:val="none" w:sz="0" w:space="0" w:color="auto"/>
                    <w:bottom w:val="none" w:sz="0" w:space="0" w:color="auto"/>
                    <w:right w:val="none" w:sz="0" w:space="0" w:color="auto"/>
                  </w:divBdr>
                </w:div>
                <w:div w:id="460349486">
                  <w:marLeft w:val="0"/>
                  <w:marRight w:val="0"/>
                  <w:marTop w:val="0"/>
                  <w:marBottom w:val="0"/>
                  <w:divBdr>
                    <w:top w:val="none" w:sz="0" w:space="0" w:color="auto"/>
                    <w:left w:val="none" w:sz="0" w:space="0" w:color="auto"/>
                    <w:bottom w:val="none" w:sz="0" w:space="0" w:color="auto"/>
                    <w:right w:val="none" w:sz="0" w:space="0" w:color="auto"/>
                  </w:divBdr>
                </w:div>
                <w:div w:id="2014146132">
                  <w:marLeft w:val="0"/>
                  <w:marRight w:val="0"/>
                  <w:marTop w:val="0"/>
                  <w:marBottom w:val="0"/>
                  <w:divBdr>
                    <w:top w:val="none" w:sz="0" w:space="0" w:color="auto"/>
                    <w:left w:val="none" w:sz="0" w:space="0" w:color="auto"/>
                    <w:bottom w:val="none" w:sz="0" w:space="0" w:color="auto"/>
                    <w:right w:val="none" w:sz="0" w:space="0" w:color="auto"/>
                  </w:divBdr>
                </w:div>
              </w:divsChild>
            </w:div>
            <w:div w:id="1277718161">
              <w:marLeft w:val="0"/>
              <w:marRight w:val="0"/>
              <w:marTop w:val="0"/>
              <w:marBottom w:val="0"/>
              <w:divBdr>
                <w:top w:val="none" w:sz="0" w:space="0" w:color="auto"/>
                <w:left w:val="none" w:sz="0" w:space="0" w:color="auto"/>
                <w:bottom w:val="none" w:sz="0" w:space="0" w:color="auto"/>
                <w:right w:val="none" w:sz="0" w:space="0" w:color="auto"/>
              </w:divBdr>
              <w:divsChild>
                <w:div w:id="1959530500">
                  <w:marLeft w:val="0"/>
                  <w:marRight w:val="0"/>
                  <w:marTop w:val="0"/>
                  <w:marBottom w:val="0"/>
                  <w:divBdr>
                    <w:top w:val="none" w:sz="0" w:space="0" w:color="auto"/>
                    <w:left w:val="none" w:sz="0" w:space="0" w:color="auto"/>
                    <w:bottom w:val="none" w:sz="0" w:space="0" w:color="auto"/>
                    <w:right w:val="none" w:sz="0" w:space="0" w:color="auto"/>
                  </w:divBdr>
                </w:div>
                <w:div w:id="1998880063">
                  <w:marLeft w:val="0"/>
                  <w:marRight w:val="0"/>
                  <w:marTop w:val="0"/>
                  <w:marBottom w:val="0"/>
                  <w:divBdr>
                    <w:top w:val="none" w:sz="0" w:space="0" w:color="auto"/>
                    <w:left w:val="none" w:sz="0" w:space="0" w:color="auto"/>
                    <w:bottom w:val="none" w:sz="0" w:space="0" w:color="auto"/>
                    <w:right w:val="none" w:sz="0" w:space="0" w:color="auto"/>
                  </w:divBdr>
                </w:div>
                <w:div w:id="2134400759">
                  <w:marLeft w:val="0"/>
                  <w:marRight w:val="0"/>
                  <w:marTop w:val="0"/>
                  <w:marBottom w:val="0"/>
                  <w:divBdr>
                    <w:top w:val="none" w:sz="0" w:space="0" w:color="auto"/>
                    <w:left w:val="none" w:sz="0" w:space="0" w:color="auto"/>
                    <w:bottom w:val="none" w:sz="0" w:space="0" w:color="auto"/>
                    <w:right w:val="none" w:sz="0" w:space="0" w:color="auto"/>
                  </w:divBdr>
                </w:div>
                <w:div w:id="1519660689">
                  <w:marLeft w:val="0"/>
                  <w:marRight w:val="0"/>
                  <w:marTop w:val="0"/>
                  <w:marBottom w:val="0"/>
                  <w:divBdr>
                    <w:top w:val="none" w:sz="0" w:space="0" w:color="auto"/>
                    <w:left w:val="none" w:sz="0" w:space="0" w:color="auto"/>
                    <w:bottom w:val="none" w:sz="0" w:space="0" w:color="auto"/>
                    <w:right w:val="none" w:sz="0" w:space="0" w:color="auto"/>
                  </w:divBdr>
                </w:div>
                <w:div w:id="23480682">
                  <w:marLeft w:val="0"/>
                  <w:marRight w:val="0"/>
                  <w:marTop w:val="0"/>
                  <w:marBottom w:val="0"/>
                  <w:divBdr>
                    <w:top w:val="none" w:sz="0" w:space="0" w:color="auto"/>
                    <w:left w:val="none" w:sz="0" w:space="0" w:color="auto"/>
                    <w:bottom w:val="none" w:sz="0" w:space="0" w:color="auto"/>
                    <w:right w:val="none" w:sz="0" w:space="0" w:color="auto"/>
                  </w:divBdr>
                </w:div>
                <w:div w:id="562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9118">
          <w:marLeft w:val="0"/>
          <w:marRight w:val="0"/>
          <w:marTop w:val="0"/>
          <w:marBottom w:val="0"/>
          <w:divBdr>
            <w:top w:val="none" w:sz="0" w:space="0" w:color="auto"/>
            <w:left w:val="none" w:sz="0" w:space="0" w:color="auto"/>
            <w:bottom w:val="none" w:sz="0" w:space="0" w:color="auto"/>
            <w:right w:val="none" w:sz="0" w:space="0" w:color="auto"/>
          </w:divBdr>
        </w:div>
        <w:div w:id="1140348345">
          <w:marLeft w:val="0"/>
          <w:marRight w:val="0"/>
          <w:marTop w:val="0"/>
          <w:marBottom w:val="0"/>
          <w:divBdr>
            <w:top w:val="none" w:sz="0" w:space="0" w:color="auto"/>
            <w:left w:val="none" w:sz="0" w:space="0" w:color="auto"/>
            <w:bottom w:val="none" w:sz="0" w:space="0" w:color="auto"/>
            <w:right w:val="none" w:sz="0" w:space="0" w:color="auto"/>
          </w:divBdr>
          <w:divsChild>
            <w:div w:id="1026253963">
              <w:marLeft w:val="0"/>
              <w:marRight w:val="0"/>
              <w:marTop w:val="0"/>
              <w:marBottom w:val="0"/>
              <w:divBdr>
                <w:top w:val="none" w:sz="0" w:space="0" w:color="auto"/>
                <w:left w:val="none" w:sz="0" w:space="0" w:color="auto"/>
                <w:bottom w:val="none" w:sz="0" w:space="0" w:color="auto"/>
                <w:right w:val="none" w:sz="0" w:space="0" w:color="auto"/>
              </w:divBdr>
            </w:div>
          </w:divsChild>
        </w:div>
        <w:div w:id="110514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9.xml"/><Relationship Id="rId21" Type="http://schemas.openxmlformats.org/officeDocument/2006/relationships/control" Target="activeX/activeX4.xml"/><Relationship Id="rId42" Type="http://schemas.openxmlformats.org/officeDocument/2006/relationships/control" Target="activeX/activeX21.xml"/><Relationship Id="rId47" Type="http://schemas.openxmlformats.org/officeDocument/2006/relationships/image" Target="media/image6.wmf"/><Relationship Id="rId63" Type="http://schemas.openxmlformats.org/officeDocument/2006/relationships/control" Target="activeX/activeX37.xml"/><Relationship Id="rId68" Type="http://schemas.openxmlformats.org/officeDocument/2006/relationships/control" Target="activeX/activeX41.xml"/><Relationship Id="rId84" Type="http://schemas.openxmlformats.org/officeDocument/2006/relationships/hyperlink" Target="https://getbootstrap.com/docs/3.3/css/" TargetMode="External"/><Relationship Id="rId89" Type="http://schemas.openxmlformats.org/officeDocument/2006/relationships/hyperlink" Target="https://getbootstrap.com/docs/3.3/css/" TargetMode="External"/><Relationship Id="rId16" Type="http://schemas.openxmlformats.org/officeDocument/2006/relationships/control" Target="activeX/activeX1.xml"/><Relationship Id="rId107" Type="http://schemas.openxmlformats.org/officeDocument/2006/relationships/hyperlink" Target="https://github.com/twbs/bootstrap/graphs/contributors" TargetMode="External"/><Relationship Id="rId11" Type="http://schemas.openxmlformats.org/officeDocument/2006/relationships/hyperlink" Target="https://getbootstrap.com/docs/3.3/examples/grid/" TargetMode="External"/><Relationship Id="rId32" Type="http://schemas.openxmlformats.org/officeDocument/2006/relationships/image" Target="media/image4.wmf"/><Relationship Id="rId37" Type="http://schemas.openxmlformats.org/officeDocument/2006/relationships/control" Target="activeX/activeX16.xml"/><Relationship Id="rId53" Type="http://schemas.openxmlformats.org/officeDocument/2006/relationships/control" Target="activeX/activeX30.xml"/><Relationship Id="rId58" Type="http://schemas.openxmlformats.org/officeDocument/2006/relationships/control" Target="activeX/activeX32.xml"/><Relationship Id="rId74" Type="http://schemas.openxmlformats.org/officeDocument/2006/relationships/control" Target="activeX/activeX47.xml"/><Relationship Id="rId79" Type="http://schemas.openxmlformats.org/officeDocument/2006/relationships/control" Target="activeX/activeX52.xml"/><Relationship Id="rId102" Type="http://schemas.openxmlformats.org/officeDocument/2006/relationships/hyperlink" Target="https://getbootstrap.com/docs/3.3/getting-started/" TargetMode="External"/><Relationship Id="rId5" Type="http://schemas.openxmlformats.org/officeDocument/2006/relationships/hyperlink" Target="http://necolas.github.io/normalize.css/" TargetMode="External"/><Relationship Id="rId90" Type="http://schemas.openxmlformats.org/officeDocument/2006/relationships/hyperlink" Target="https://getbootstrap.com/docs/3.3/getting-started/" TargetMode="External"/><Relationship Id="rId95" Type="http://schemas.openxmlformats.org/officeDocument/2006/relationships/hyperlink" Target="http://nicolasgallagher.com/micro-clearfix-hack/" TargetMode="External"/><Relationship Id="rId22" Type="http://schemas.openxmlformats.org/officeDocument/2006/relationships/control" Target="activeX/activeX5.xml"/><Relationship Id="rId27" Type="http://schemas.openxmlformats.org/officeDocument/2006/relationships/hyperlink" Target="https://getbootstrap.com/docs/3.3/components/" TargetMode="External"/><Relationship Id="rId43" Type="http://schemas.openxmlformats.org/officeDocument/2006/relationships/control" Target="activeX/activeX22.xml"/><Relationship Id="rId48" Type="http://schemas.openxmlformats.org/officeDocument/2006/relationships/control" Target="activeX/activeX26.xml"/><Relationship Id="rId64" Type="http://schemas.openxmlformats.org/officeDocument/2006/relationships/hyperlink" Target="https://getbootstrap.com/docs/3.3/components" TargetMode="External"/><Relationship Id="rId69" Type="http://schemas.openxmlformats.org/officeDocument/2006/relationships/control" Target="activeX/activeX42.xml"/><Relationship Id="rId80" Type="http://schemas.openxmlformats.org/officeDocument/2006/relationships/control" Target="activeX/activeX53.xml"/><Relationship Id="rId85" Type="http://schemas.openxmlformats.org/officeDocument/2006/relationships/hyperlink" Target="https://getbootstrap.com/docs/3.3/css/" TargetMode="External"/><Relationship Id="rId12" Type="http://schemas.openxmlformats.org/officeDocument/2006/relationships/hyperlink" Target="https://getbootstrap.com/docs/3.3/css/" TargetMode="External"/><Relationship Id="rId17" Type="http://schemas.openxmlformats.org/officeDocument/2006/relationships/image" Target="media/image2.wmf"/><Relationship Id="rId33" Type="http://schemas.openxmlformats.org/officeDocument/2006/relationships/control" Target="activeX/activeX13.xml"/><Relationship Id="rId38" Type="http://schemas.openxmlformats.org/officeDocument/2006/relationships/control" Target="activeX/activeX17.xml"/><Relationship Id="rId59" Type="http://schemas.openxmlformats.org/officeDocument/2006/relationships/control" Target="activeX/activeX33.xml"/><Relationship Id="rId103" Type="http://schemas.openxmlformats.org/officeDocument/2006/relationships/hyperlink" Target="https://getbootstrap.com/docs/3.3/about/" TargetMode="External"/><Relationship Id="rId108" Type="http://schemas.openxmlformats.org/officeDocument/2006/relationships/hyperlink" Target="https://github.com/twbs/bootstrap/blob/master/LICENSE" TargetMode="External"/><Relationship Id="rId54" Type="http://schemas.openxmlformats.org/officeDocument/2006/relationships/control" Target="activeX/activeX31.xml"/><Relationship Id="rId70" Type="http://schemas.openxmlformats.org/officeDocument/2006/relationships/control" Target="activeX/activeX43.xml"/><Relationship Id="rId75" Type="http://schemas.openxmlformats.org/officeDocument/2006/relationships/control" Target="activeX/activeX48.xml"/><Relationship Id="rId91" Type="http://schemas.openxmlformats.org/officeDocument/2006/relationships/hyperlink" Target="https://getbootstrap.com/docs/3.3/css/" TargetMode="External"/><Relationship Id="rId96" Type="http://schemas.openxmlformats.org/officeDocument/2006/relationships/hyperlink" Target="https://twitter.com/necolas" TargetMode="External"/><Relationship Id="rId1" Type="http://schemas.openxmlformats.org/officeDocument/2006/relationships/numbering" Target="numbering.xml"/><Relationship Id="rId6" Type="http://schemas.openxmlformats.org/officeDocument/2006/relationships/hyperlink" Target="https://twitter.com/necolas" TargetMode="External"/><Relationship Id="rId15" Type="http://schemas.openxmlformats.org/officeDocument/2006/relationships/image" Target="media/image1.wmf"/><Relationship Id="rId23" Type="http://schemas.openxmlformats.org/officeDocument/2006/relationships/control" Target="activeX/activeX6.xml"/><Relationship Id="rId28" Type="http://schemas.openxmlformats.org/officeDocument/2006/relationships/image" Target="media/image3.wmf"/><Relationship Id="rId36" Type="http://schemas.openxmlformats.org/officeDocument/2006/relationships/control" Target="activeX/activeX15.xml"/><Relationship Id="rId49" Type="http://schemas.openxmlformats.org/officeDocument/2006/relationships/control" Target="activeX/activeX27.xml"/><Relationship Id="rId57" Type="http://schemas.openxmlformats.org/officeDocument/2006/relationships/hyperlink" Target="https://getbootstrap.com/docs/3.3/css/" TargetMode="External"/><Relationship Id="rId106" Type="http://schemas.openxmlformats.org/officeDocument/2006/relationships/hyperlink" Target="https://github.com/orgs/twbs/people" TargetMode="External"/><Relationship Id="rId10" Type="http://schemas.openxmlformats.org/officeDocument/2006/relationships/hyperlink" Target="https://getbootstrap.com/docs/3.3/css/" TargetMode="External"/><Relationship Id="rId31" Type="http://schemas.openxmlformats.org/officeDocument/2006/relationships/control" Target="activeX/activeX12.xml"/><Relationship Id="rId44" Type="http://schemas.openxmlformats.org/officeDocument/2006/relationships/control" Target="activeX/activeX23.xml"/><Relationship Id="rId52" Type="http://schemas.openxmlformats.org/officeDocument/2006/relationships/control" Target="activeX/activeX29.xml"/><Relationship Id="rId60" Type="http://schemas.openxmlformats.org/officeDocument/2006/relationships/control" Target="activeX/activeX34.xml"/><Relationship Id="rId65" Type="http://schemas.openxmlformats.org/officeDocument/2006/relationships/control" Target="activeX/activeX38.xml"/><Relationship Id="rId73" Type="http://schemas.openxmlformats.org/officeDocument/2006/relationships/control" Target="activeX/activeX46.xml"/><Relationship Id="rId78" Type="http://schemas.openxmlformats.org/officeDocument/2006/relationships/control" Target="activeX/activeX51.xml"/><Relationship Id="rId81" Type="http://schemas.openxmlformats.org/officeDocument/2006/relationships/control" Target="activeX/activeX54.xml"/><Relationship Id="rId86" Type="http://schemas.openxmlformats.org/officeDocument/2006/relationships/hyperlink" Target="https://getbootstrap.com/docs/3.3/components/" TargetMode="External"/><Relationship Id="rId94" Type="http://schemas.openxmlformats.org/officeDocument/2006/relationships/hyperlink" Target="https://developer.mozilla.org/en-US/docs/CSS/box-sizing" TargetMode="External"/><Relationship Id="rId99" Type="http://schemas.openxmlformats.org/officeDocument/2006/relationships/hyperlink" Target="https://github.com/twbs/bootstrap-sass" TargetMode="External"/><Relationship Id="rId101" Type="http://schemas.openxmlformats.org/officeDocument/2006/relationships/hyperlink" Target="https://twitter.com/getbootstrap" TargetMode="External"/><Relationship Id="rId4" Type="http://schemas.openxmlformats.org/officeDocument/2006/relationships/webSettings" Target="webSettings.xml"/><Relationship Id="rId9" Type="http://schemas.openxmlformats.org/officeDocument/2006/relationships/hyperlink" Target="https://getbootstrap.com/docs/3.3/css/" TargetMode="External"/><Relationship Id="rId13" Type="http://schemas.openxmlformats.org/officeDocument/2006/relationships/hyperlink" Target="mailto:" TargetMode="External"/><Relationship Id="rId18" Type="http://schemas.openxmlformats.org/officeDocument/2006/relationships/control" Target="activeX/activeX2.xml"/><Relationship Id="rId39" Type="http://schemas.openxmlformats.org/officeDocument/2006/relationships/control" Target="activeX/activeX18.xml"/><Relationship Id="rId109" Type="http://schemas.openxmlformats.org/officeDocument/2006/relationships/hyperlink" Target="https://creativecommons.org/licenses/by/3.0/" TargetMode="External"/><Relationship Id="rId34" Type="http://schemas.openxmlformats.org/officeDocument/2006/relationships/image" Target="media/image5.wmf"/><Relationship Id="rId50" Type="http://schemas.openxmlformats.org/officeDocument/2006/relationships/hyperlink" Target="https://getbootstrap.com/docs/3.3/css/" TargetMode="External"/><Relationship Id="rId55" Type="http://schemas.openxmlformats.org/officeDocument/2006/relationships/hyperlink" Target="https://getbootstrap.com/docs/3.3/components/" TargetMode="External"/><Relationship Id="rId76" Type="http://schemas.openxmlformats.org/officeDocument/2006/relationships/control" Target="activeX/activeX49.xml"/><Relationship Id="rId97" Type="http://schemas.openxmlformats.org/officeDocument/2006/relationships/hyperlink" Target="https://github.com/twbs/bootstrap-sass" TargetMode="External"/><Relationship Id="rId104" Type="http://schemas.openxmlformats.org/officeDocument/2006/relationships/hyperlink" Target="https://twitter.com/mdo" TargetMode="External"/><Relationship Id="rId7" Type="http://schemas.openxmlformats.org/officeDocument/2006/relationships/hyperlink" Target="https://twitter.com/jon_neal" TargetMode="External"/><Relationship Id="rId71" Type="http://schemas.openxmlformats.org/officeDocument/2006/relationships/control" Target="activeX/activeX44.xml"/><Relationship Id="rId92" Type="http://schemas.openxmlformats.org/officeDocument/2006/relationships/hyperlink" Target="https://getbootstrap.com/docs/3.3/getting-started/" TargetMode="External"/><Relationship Id="rId2" Type="http://schemas.openxmlformats.org/officeDocument/2006/relationships/styles" Target="styles.xml"/><Relationship Id="rId29" Type="http://schemas.openxmlformats.org/officeDocument/2006/relationships/control" Target="activeX/activeX10.xml"/><Relationship Id="rId24" Type="http://schemas.openxmlformats.org/officeDocument/2006/relationships/control" Target="activeX/activeX7.xml"/><Relationship Id="rId40" Type="http://schemas.openxmlformats.org/officeDocument/2006/relationships/control" Target="activeX/activeX19.xml"/><Relationship Id="rId45" Type="http://schemas.openxmlformats.org/officeDocument/2006/relationships/control" Target="activeX/activeX24.xml"/><Relationship Id="rId66" Type="http://schemas.openxmlformats.org/officeDocument/2006/relationships/control" Target="activeX/activeX39.xml"/><Relationship Id="rId87" Type="http://schemas.openxmlformats.org/officeDocument/2006/relationships/hyperlink" Target="https://getbootstrap.com/docs/3.3/components/" TargetMode="External"/><Relationship Id="rId110" Type="http://schemas.openxmlformats.org/officeDocument/2006/relationships/fontTable" Target="fontTable.xml"/><Relationship Id="rId61" Type="http://schemas.openxmlformats.org/officeDocument/2006/relationships/control" Target="activeX/activeX35.xml"/><Relationship Id="rId82" Type="http://schemas.openxmlformats.org/officeDocument/2006/relationships/control" Target="activeX/activeX55.xml"/><Relationship Id="rId19" Type="http://schemas.openxmlformats.org/officeDocument/2006/relationships/hyperlink" Target="https://getbootstrap.com/components/" TargetMode="External"/><Relationship Id="rId14" Type="http://schemas.openxmlformats.org/officeDocument/2006/relationships/hyperlink" Target="https://stackoverflow.com/questions/17408815/fieldset-resizes-wrong-appears-to-have-unremovable-min-width-min-content/17863685" TargetMode="External"/><Relationship Id="rId30" Type="http://schemas.openxmlformats.org/officeDocument/2006/relationships/control" Target="activeX/activeX11.xml"/><Relationship Id="rId35" Type="http://schemas.openxmlformats.org/officeDocument/2006/relationships/control" Target="activeX/activeX14.xml"/><Relationship Id="rId56" Type="http://schemas.openxmlformats.org/officeDocument/2006/relationships/hyperlink" Target="https://getbootstrap.com/docs/3.3/components/" TargetMode="External"/><Relationship Id="rId77" Type="http://schemas.openxmlformats.org/officeDocument/2006/relationships/control" Target="activeX/activeX50.xml"/><Relationship Id="rId100" Type="http://schemas.openxmlformats.org/officeDocument/2006/relationships/hyperlink" Target="https://github.com/twbs/bootstrap" TargetMode="External"/><Relationship Id="rId105" Type="http://schemas.openxmlformats.org/officeDocument/2006/relationships/hyperlink" Target="https://twitter.com/fat" TargetMode="External"/><Relationship Id="rId8" Type="http://schemas.openxmlformats.org/officeDocument/2006/relationships/hyperlink" Target="https://getbootstrap.com/docs/3.3/css/" TargetMode="External"/><Relationship Id="rId51" Type="http://schemas.openxmlformats.org/officeDocument/2006/relationships/control" Target="activeX/activeX28.xml"/><Relationship Id="rId72" Type="http://schemas.openxmlformats.org/officeDocument/2006/relationships/control" Target="activeX/activeX45.xml"/><Relationship Id="rId93" Type="http://schemas.openxmlformats.org/officeDocument/2006/relationships/hyperlink" Target="https://getbootstrap.com/docs/3.3/customize/" TargetMode="External"/><Relationship Id="rId98" Type="http://schemas.openxmlformats.org/officeDocument/2006/relationships/hyperlink" Target="https://github.com/twbs/bootstrap-sass" TargetMode="External"/><Relationship Id="rId3" Type="http://schemas.openxmlformats.org/officeDocument/2006/relationships/settings" Target="settings.xml"/><Relationship Id="rId25" Type="http://schemas.openxmlformats.org/officeDocument/2006/relationships/control" Target="activeX/activeX8.xml"/><Relationship Id="rId46" Type="http://schemas.openxmlformats.org/officeDocument/2006/relationships/control" Target="activeX/activeX25.xml"/><Relationship Id="rId67" Type="http://schemas.openxmlformats.org/officeDocument/2006/relationships/control" Target="activeX/activeX40.xml"/><Relationship Id="rId20" Type="http://schemas.openxmlformats.org/officeDocument/2006/relationships/control" Target="activeX/activeX3.xml"/><Relationship Id="rId41" Type="http://schemas.openxmlformats.org/officeDocument/2006/relationships/control" Target="activeX/activeX20.xml"/><Relationship Id="rId62" Type="http://schemas.openxmlformats.org/officeDocument/2006/relationships/control" Target="activeX/activeX36.xml"/><Relationship Id="rId83" Type="http://schemas.openxmlformats.org/officeDocument/2006/relationships/hyperlink" Target="https://bugzilla.mozilla.org/show_bug.cgi?id=697451" TargetMode="External"/><Relationship Id="rId88" Type="http://schemas.openxmlformats.org/officeDocument/2006/relationships/hyperlink" Target="http://nicolasgallagher.com/micro-clearfix-hack/" TargetMode="External"/><Relationship Id="rId111"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E-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E-5CC6-11CF-8D67-00AA00BDCE1D}" ax:persistence="persistStream" r:id="rId1"/>
</file>

<file path=word/activeX/activeX25.xml><?xml version="1.0" encoding="utf-8"?>
<ax:ocx xmlns:ax="http://schemas.microsoft.com/office/2006/activeX" xmlns:r="http://schemas.openxmlformats.org/officeDocument/2006/relationships" ax:classid="{5512D11E-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E-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62</Pages>
  <Words>14461</Words>
  <Characters>82429</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Jean louis maxi</dc:creator>
  <cp:keywords/>
  <dc:description/>
  <cp:lastModifiedBy>Aline Jean louis maxi</cp:lastModifiedBy>
  <cp:revision>1</cp:revision>
  <dcterms:created xsi:type="dcterms:W3CDTF">2018-10-18T13:46:00Z</dcterms:created>
  <dcterms:modified xsi:type="dcterms:W3CDTF">2018-10-18T13:50:00Z</dcterms:modified>
</cp:coreProperties>
</file>